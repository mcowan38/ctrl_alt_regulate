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09211" w14:textId="5FE73D5E" w:rsidR="002C2ED6" w:rsidRDefault="002C2ED6" w:rsidP="00B30131">
      <w:pPr>
        <w:spacing w:line="276" w:lineRule="auto"/>
        <w:rPr>
          <w:rFonts w:ascii="Calibri" w:eastAsia="Times New Roman" w:hAnsi="Calibri" w:cs="Calibri"/>
          <w:b/>
          <w:bCs/>
          <w:kern w:val="0"/>
          <w:lang w:eastAsia="en-CA"/>
          <w14:ligatures w14:val="none"/>
        </w:rPr>
      </w:pPr>
      <w:r>
        <w:rPr>
          <w:rStyle w:val="Strong"/>
        </w:rPr>
        <w:t>From Soft Law to Hard Law: A Comparative Analysis of AI Regulation in the European Union and Canada</w:t>
      </w:r>
    </w:p>
    <w:p w14:paraId="39F5D91C" w14:textId="0B76C6AD" w:rsidR="00CD1AAE" w:rsidRPr="00CD1AAE" w:rsidRDefault="00CD1AAE" w:rsidP="00B30131">
      <w:pPr>
        <w:spacing w:line="276" w:lineRule="auto"/>
        <w:rPr>
          <w:rFonts w:ascii="Calibri" w:eastAsia="Times New Roman" w:hAnsi="Calibri" w:cs="Calibri"/>
          <w:b/>
          <w:bCs/>
          <w:kern w:val="0"/>
          <w:lang w:eastAsia="en-CA"/>
          <w14:ligatures w14:val="none"/>
        </w:rPr>
      </w:pPr>
      <w:r w:rsidRPr="00CD1AAE">
        <w:rPr>
          <w:rFonts w:ascii="Calibri" w:eastAsia="Times New Roman" w:hAnsi="Calibri" w:cs="Calibri"/>
          <w:b/>
          <w:bCs/>
          <w:kern w:val="0"/>
          <w:lang w:eastAsia="en-CA"/>
          <w14:ligatures w14:val="none"/>
        </w:rPr>
        <w:t>Introduction</w:t>
      </w:r>
    </w:p>
    <w:p w14:paraId="1A337A56" w14:textId="4CA16E9D" w:rsidR="005D0DB3" w:rsidRDefault="00BA358D" w:rsidP="00B30131">
      <w:pPr>
        <w:spacing w:line="276" w:lineRule="auto"/>
      </w:pPr>
      <w:r>
        <w:t xml:space="preserve">Artificial intelligence (AI) tools, once a product of science fiction, are now used widely in the public domain. Recent advancements in technology have allowed AI </w:t>
      </w:r>
      <w:r w:rsidR="00683492">
        <w:t xml:space="preserve">and </w:t>
      </w:r>
      <w:r>
        <w:t xml:space="preserve">other </w:t>
      </w:r>
      <w:r w:rsidR="00683492">
        <w:t>autonomous</w:t>
      </w:r>
      <w:r>
        <w:t xml:space="preserve"> systems </w:t>
      </w:r>
      <w:r w:rsidR="00C229F8">
        <w:t>to become readily accessible to end-users across the sectors of education, healthcare, transportation, and more</w:t>
      </w:r>
      <w:r w:rsidR="00B845E6">
        <w:t xml:space="preserve"> (</w:t>
      </w:r>
      <w:proofErr w:type="spellStart"/>
      <w:r w:rsidR="00B845E6">
        <w:t>Ulnicane</w:t>
      </w:r>
      <w:proofErr w:type="spellEnd"/>
      <w:r w:rsidR="00B845E6">
        <w:t>, 2022, p.254)</w:t>
      </w:r>
      <w:r w:rsidR="00B845E6">
        <w:rPr>
          <w:rStyle w:val="FootnoteReference"/>
        </w:rPr>
        <w:footnoteReference w:id="2"/>
      </w:r>
      <w:r w:rsidR="00C229F8">
        <w:t xml:space="preserve">. </w:t>
      </w:r>
      <w:r w:rsidR="00B845E6">
        <w:rPr>
          <w:rFonts w:ascii="Calibri" w:eastAsia="Times New Roman" w:hAnsi="Calibri" w:cs="Calibri"/>
          <w:kern w:val="0"/>
          <w:lang w:eastAsia="en-CA"/>
          <w14:ligatures w14:val="none"/>
        </w:rPr>
        <w:t>According to the OECD</w:t>
      </w:r>
      <w:r w:rsidR="00C40DF8">
        <w:rPr>
          <w:rFonts w:ascii="Calibri" w:eastAsia="Times New Roman" w:hAnsi="Calibri" w:cs="Calibri"/>
          <w:kern w:val="0"/>
          <w:lang w:eastAsia="en-CA"/>
          <w14:ligatures w14:val="none"/>
        </w:rPr>
        <w:t xml:space="preserve"> [what’s the OECD]</w:t>
      </w:r>
      <w:r w:rsidR="00B845E6">
        <w:rPr>
          <w:rFonts w:ascii="Calibri" w:eastAsia="Times New Roman" w:hAnsi="Calibri" w:cs="Calibri"/>
          <w:kern w:val="0"/>
          <w:lang w:eastAsia="en-CA"/>
          <w14:ligatures w14:val="none"/>
        </w:rPr>
        <w:t>, an AI system is</w:t>
      </w:r>
      <w:r w:rsidR="00E0351C">
        <w:rPr>
          <w:rStyle w:val="FootnoteReference"/>
          <w:rFonts w:ascii="Calibri" w:eastAsia="Times New Roman" w:hAnsi="Calibri" w:cs="Calibri"/>
          <w:kern w:val="0"/>
          <w:lang w:eastAsia="en-CA"/>
          <w14:ligatures w14:val="none"/>
        </w:rPr>
        <w:footnoteReference w:id="3"/>
      </w:r>
      <w:r w:rsidR="00B845E6">
        <w:rPr>
          <w:rFonts w:ascii="Calibri" w:eastAsia="Times New Roman" w:hAnsi="Calibri" w:cs="Calibri"/>
          <w:kern w:val="0"/>
          <w:lang w:eastAsia="en-CA"/>
          <w14:ligatures w14:val="none"/>
        </w:rPr>
        <w:t>. While t</w:t>
      </w:r>
      <w:r w:rsidR="00C229F8">
        <w:t>here has been greater uptake of AI and big data due to the potential for social and economic benefits, concerns regarding an adverse impact on society persist (</w:t>
      </w:r>
      <w:proofErr w:type="spellStart"/>
      <w:r w:rsidR="00C229F8">
        <w:t>Ulnicane</w:t>
      </w:r>
      <w:proofErr w:type="spellEnd"/>
      <w:r w:rsidR="00C229F8">
        <w:t>, 2022, p.254)</w:t>
      </w:r>
      <w:r w:rsidR="00C229F8">
        <w:rPr>
          <w:rStyle w:val="FootnoteReference"/>
        </w:rPr>
        <w:footnoteReference w:id="4"/>
      </w:r>
      <w:r w:rsidR="00C229F8">
        <w:t>. For instance, machine learning algorithms are capable of discriminating based on race and gender (</w:t>
      </w:r>
      <w:proofErr w:type="spellStart"/>
      <w:r w:rsidR="00C229F8">
        <w:t>Buolamwini</w:t>
      </w:r>
      <w:proofErr w:type="spellEnd"/>
      <w:r w:rsidR="00C229F8">
        <w:t xml:space="preserve"> &amp; Gebru, 2018, p.1)</w:t>
      </w:r>
      <w:r w:rsidR="00C229F8">
        <w:rPr>
          <w:rStyle w:val="FootnoteReference"/>
        </w:rPr>
        <w:footnoteReference w:id="5"/>
      </w:r>
      <w:r w:rsidR="00C229F8">
        <w:t xml:space="preserve"> and AI technology can alter images, audio, and videos in highly realistic ways to present fake information online (Chesney &amp; Citron, 2018, p.1757)</w:t>
      </w:r>
      <w:r w:rsidR="00C229F8">
        <w:rPr>
          <w:rStyle w:val="FootnoteReference"/>
        </w:rPr>
        <w:footnoteReference w:id="6"/>
      </w:r>
      <w:r w:rsidR="00C229F8">
        <w:t>.</w:t>
      </w:r>
      <w:r w:rsidR="005D0DB3">
        <w:t xml:space="preserve"> </w:t>
      </w:r>
    </w:p>
    <w:p w14:paraId="3BF0211F" w14:textId="259185C3" w:rsidR="005D0DB3" w:rsidRDefault="001E498A" w:rsidP="00B30131">
      <w:pPr>
        <w:spacing w:line="276" w:lineRule="auto"/>
        <w:rPr>
          <w:rFonts w:ascii="Calibri" w:eastAsia="Times New Roman" w:hAnsi="Calibri" w:cs="Calibri"/>
          <w:kern w:val="0"/>
          <w:lang w:eastAsia="en-CA"/>
          <w14:ligatures w14:val="none"/>
        </w:rPr>
      </w:pPr>
      <w:r>
        <w:rPr>
          <w:rFonts w:ascii="Calibri" w:eastAsia="Times New Roman" w:hAnsi="Calibri" w:cs="Calibri"/>
          <w:kern w:val="0"/>
          <w:lang w:eastAsia="en-CA"/>
          <w14:ligatures w14:val="none"/>
        </w:rPr>
        <w:t>The regulation of AI technology presents a significant challenge</w:t>
      </w:r>
      <w:r w:rsidR="005D0DB3">
        <w:rPr>
          <w:rFonts w:ascii="Calibri" w:eastAsia="Times New Roman" w:hAnsi="Calibri" w:cs="Calibri"/>
          <w:kern w:val="0"/>
          <w:lang w:eastAsia="en-CA"/>
          <w14:ligatures w14:val="none"/>
        </w:rPr>
        <w:t xml:space="preserve"> because</w:t>
      </w:r>
      <w:r>
        <w:rPr>
          <w:rFonts w:ascii="Calibri" w:eastAsia="Times New Roman" w:hAnsi="Calibri" w:cs="Calibri"/>
          <w:kern w:val="0"/>
          <w:lang w:eastAsia="en-CA"/>
          <w14:ligatures w14:val="none"/>
        </w:rPr>
        <w:t xml:space="preserve"> the industry is developing more rapidly than law-making can </w:t>
      </w:r>
      <w:r w:rsidR="00133988">
        <w:rPr>
          <w:rFonts w:ascii="Calibri" w:eastAsia="Times New Roman" w:hAnsi="Calibri" w:cs="Calibri"/>
          <w:kern w:val="0"/>
          <w:lang w:eastAsia="en-CA"/>
          <w14:ligatures w14:val="none"/>
        </w:rPr>
        <w:t>keep pace with</w:t>
      </w:r>
      <w:r>
        <w:rPr>
          <w:rFonts w:ascii="Calibri" w:eastAsia="Times New Roman" w:hAnsi="Calibri" w:cs="Calibri"/>
          <w:kern w:val="0"/>
          <w:lang w:eastAsia="en-CA"/>
          <w14:ligatures w14:val="none"/>
        </w:rPr>
        <w:t xml:space="preserve">. </w:t>
      </w:r>
      <w:r w:rsidR="00044E0E">
        <w:rPr>
          <w:rFonts w:ascii="Calibri" w:eastAsia="Times New Roman" w:hAnsi="Calibri" w:cs="Calibri"/>
          <w:kern w:val="0"/>
          <w:lang w:eastAsia="en-CA"/>
          <w14:ligatures w14:val="none"/>
        </w:rPr>
        <w:t>For instance,</w:t>
      </w:r>
      <w:r w:rsidR="005D0DB3">
        <w:rPr>
          <w:rFonts w:ascii="Calibri" w:eastAsia="Times New Roman" w:hAnsi="Calibri" w:cs="Calibri"/>
          <w:kern w:val="0"/>
          <w:lang w:eastAsia="en-CA"/>
          <w14:ligatures w14:val="none"/>
        </w:rPr>
        <w:t xml:space="preserve"> the proposed Artificial Intelligence and Data Act (AIDA) </w:t>
      </w:r>
      <w:r w:rsidR="00044E0E">
        <w:rPr>
          <w:rFonts w:ascii="Calibri" w:eastAsia="Times New Roman" w:hAnsi="Calibri" w:cs="Calibri"/>
          <w:kern w:val="0"/>
          <w:lang w:eastAsia="en-CA"/>
          <w14:ligatures w14:val="none"/>
        </w:rPr>
        <w:t xml:space="preserve">in Canada </w:t>
      </w:r>
      <w:r w:rsidR="005D0DB3">
        <w:rPr>
          <w:rFonts w:ascii="Calibri" w:eastAsia="Times New Roman" w:hAnsi="Calibri" w:cs="Calibri"/>
          <w:kern w:val="0"/>
          <w:lang w:eastAsia="en-CA"/>
          <w14:ligatures w14:val="none"/>
        </w:rPr>
        <w:t>can come into effect no sooner than 2025 (Government of Canada, 2023a)</w:t>
      </w:r>
      <w:r w:rsidR="005D0DB3">
        <w:rPr>
          <w:rStyle w:val="FootnoteReference"/>
          <w:rFonts w:ascii="Calibri" w:eastAsia="Times New Roman" w:hAnsi="Calibri" w:cs="Calibri"/>
          <w:kern w:val="0"/>
          <w:lang w:eastAsia="en-CA"/>
          <w14:ligatures w14:val="none"/>
        </w:rPr>
        <w:footnoteReference w:id="7"/>
      </w:r>
      <w:r w:rsidR="005D0DB3">
        <w:rPr>
          <w:rFonts w:ascii="Calibri" w:eastAsia="Times New Roman" w:hAnsi="Calibri" w:cs="Calibri"/>
          <w:kern w:val="0"/>
          <w:lang w:eastAsia="en-CA"/>
          <w14:ligatures w14:val="none"/>
        </w:rPr>
        <w:t xml:space="preserve">, leaving a </w:t>
      </w:r>
      <w:r w:rsidR="00133988">
        <w:rPr>
          <w:rFonts w:ascii="Calibri" w:eastAsia="Times New Roman" w:hAnsi="Calibri" w:cs="Calibri"/>
          <w:kern w:val="0"/>
          <w:lang w:eastAsia="en-CA"/>
          <w14:ligatures w14:val="none"/>
        </w:rPr>
        <w:t xml:space="preserve">regulatory gap in </w:t>
      </w:r>
      <w:r w:rsidR="005D0DB3">
        <w:rPr>
          <w:rFonts w:ascii="Calibri" w:eastAsia="Times New Roman" w:hAnsi="Calibri" w:cs="Calibri"/>
          <w:kern w:val="0"/>
          <w:lang w:eastAsia="en-CA"/>
          <w14:ligatures w14:val="none"/>
        </w:rPr>
        <w:t>oversight in the interim. Given this complex regulatory landscape, h</w:t>
      </w:r>
      <w:r w:rsidR="00745768">
        <w:rPr>
          <w:rFonts w:ascii="Calibri" w:eastAsia="Times New Roman" w:hAnsi="Calibri" w:cs="Calibri"/>
          <w:kern w:val="0"/>
          <w:lang w:eastAsia="en-CA"/>
          <w14:ligatures w14:val="none"/>
        </w:rPr>
        <w:t xml:space="preserve">ow can </w:t>
      </w:r>
      <w:r w:rsidR="00710A9D">
        <w:rPr>
          <w:rFonts w:ascii="Calibri" w:eastAsia="Times New Roman" w:hAnsi="Calibri" w:cs="Calibri"/>
          <w:kern w:val="0"/>
          <w:lang w:eastAsia="en-CA"/>
          <w14:ligatures w14:val="none"/>
        </w:rPr>
        <w:t xml:space="preserve">AI </w:t>
      </w:r>
      <w:r w:rsidR="00745768">
        <w:rPr>
          <w:rFonts w:ascii="Calibri" w:eastAsia="Times New Roman" w:hAnsi="Calibri" w:cs="Calibri"/>
          <w:kern w:val="0"/>
          <w:lang w:eastAsia="en-CA"/>
          <w14:ligatures w14:val="none"/>
        </w:rPr>
        <w:t xml:space="preserve">technologies be </w:t>
      </w:r>
      <w:r w:rsidR="00A9620F">
        <w:rPr>
          <w:rFonts w:ascii="Calibri" w:eastAsia="Times New Roman" w:hAnsi="Calibri" w:cs="Calibri"/>
          <w:kern w:val="0"/>
          <w:lang w:eastAsia="en-CA"/>
          <w14:ligatures w14:val="none"/>
        </w:rPr>
        <w:t>employed</w:t>
      </w:r>
      <w:r w:rsidR="00745768">
        <w:rPr>
          <w:rFonts w:ascii="Calibri" w:eastAsia="Times New Roman" w:hAnsi="Calibri" w:cs="Calibri"/>
          <w:kern w:val="0"/>
          <w:lang w:eastAsia="en-CA"/>
          <w14:ligatures w14:val="none"/>
        </w:rPr>
        <w:t xml:space="preserve"> in a manner that does not cause societal harm? </w:t>
      </w:r>
      <w:r w:rsidR="0018343D">
        <w:rPr>
          <w:rFonts w:ascii="Calibri" w:eastAsia="Times New Roman" w:hAnsi="Calibri" w:cs="Calibri"/>
          <w:kern w:val="0"/>
          <w:lang w:eastAsia="en-CA"/>
          <w14:ligatures w14:val="none"/>
        </w:rPr>
        <w:t xml:space="preserve">What </w:t>
      </w:r>
      <w:r w:rsidR="005D0DB3">
        <w:rPr>
          <w:rFonts w:ascii="Calibri" w:eastAsia="Times New Roman" w:hAnsi="Calibri" w:cs="Calibri"/>
          <w:kern w:val="0"/>
          <w:lang w:eastAsia="en-CA"/>
          <w14:ligatures w14:val="none"/>
        </w:rPr>
        <w:t>forms of oversight</w:t>
      </w:r>
      <w:r w:rsidR="0018343D">
        <w:rPr>
          <w:rFonts w:ascii="Calibri" w:eastAsia="Times New Roman" w:hAnsi="Calibri" w:cs="Calibri"/>
          <w:kern w:val="0"/>
          <w:lang w:eastAsia="en-CA"/>
          <w14:ligatures w14:val="none"/>
        </w:rPr>
        <w:t xml:space="preserve"> are in place to ensure its ethical use</w:t>
      </w:r>
      <w:r w:rsidR="006C2087">
        <w:rPr>
          <w:rFonts w:ascii="Calibri" w:eastAsia="Times New Roman" w:hAnsi="Calibri" w:cs="Calibri"/>
          <w:kern w:val="0"/>
          <w:lang w:eastAsia="en-CA"/>
          <w14:ligatures w14:val="none"/>
        </w:rPr>
        <w:t xml:space="preserve"> in the public and private sectors? </w:t>
      </w:r>
      <w:r w:rsidR="00E569A0">
        <w:rPr>
          <w:rFonts w:ascii="Calibri" w:eastAsia="Times New Roman" w:hAnsi="Calibri" w:cs="Calibri"/>
          <w:kern w:val="0"/>
          <w:lang w:eastAsia="en-CA"/>
          <w14:ligatures w14:val="none"/>
        </w:rPr>
        <w:t>Many countries have pledged to become global standards for the regulation of AI</w:t>
      </w:r>
      <w:r w:rsidR="00E0351C">
        <w:rPr>
          <w:rFonts w:ascii="Calibri" w:eastAsia="Times New Roman" w:hAnsi="Calibri" w:cs="Calibri"/>
          <w:kern w:val="0"/>
          <w:lang w:eastAsia="en-CA"/>
          <w14:ligatures w14:val="none"/>
        </w:rPr>
        <w:t xml:space="preserve"> in this regard</w:t>
      </w:r>
      <w:r w:rsidR="00E569A0">
        <w:rPr>
          <w:rFonts w:ascii="Calibri" w:eastAsia="Times New Roman" w:hAnsi="Calibri" w:cs="Calibri"/>
          <w:kern w:val="0"/>
          <w:lang w:eastAsia="en-CA"/>
          <w14:ligatures w14:val="none"/>
        </w:rPr>
        <w:t xml:space="preserve">, but few have taken the lead. </w:t>
      </w:r>
    </w:p>
    <w:p w14:paraId="7BE13C5A" w14:textId="71526D1B" w:rsidR="00133988" w:rsidRDefault="006C2087" w:rsidP="00B30131">
      <w:pPr>
        <w:spacing w:line="276" w:lineRule="auto"/>
        <w:rPr>
          <w:rFonts w:ascii="Calibri" w:eastAsia="Times New Roman" w:hAnsi="Calibri" w:cs="Calibri"/>
        </w:rPr>
      </w:pPr>
      <w:r>
        <w:rPr>
          <w:rFonts w:ascii="Calibri" w:eastAsia="Times New Roman" w:hAnsi="Calibri" w:cs="Calibri"/>
          <w:kern w:val="0"/>
          <w:lang w:eastAsia="en-CA"/>
          <w14:ligatures w14:val="none"/>
        </w:rPr>
        <w:t xml:space="preserve">This paper seeks to compare the regulatory framework on </w:t>
      </w:r>
      <w:r w:rsidR="00C1588E">
        <w:rPr>
          <w:rFonts w:ascii="Calibri" w:eastAsia="Times New Roman" w:hAnsi="Calibri" w:cs="Calibri"/>
          <w:kern w:val="0"/>
          <w:lang w:eastAsia="en-CA"/>
          <w14:ligatures w14:val="none"/>
        </w:rPr>
        <w:t>AI</w:t>
      </w:r>
      <w:r>
        <w:rPr>
          <w:rFonts w:ascii="Calibri" w:eastAsia="Times New Roman" w:hAnsi="Calibri" w:cs="Calibri"/>
          <w:kern w:val="0"/>
          <w:lang w:eastAsia="en-CA"/>
          <w14:ligatures w14:val="none"/>
        </w:rPr>
        <w:t xml:space="preserve"> in the European Union </w:t>
      </w:r>
      <w:r w:rsidR="00C1588E">
        <w:rPr>
          <w:rFonts w:ascii="Calibri" w:eastAsia="Times New Roman" w:hAnsi="Calibri" w:cs="Calibri"/>
          <w:kern w:val="0"/>
          <w:lang w:eastAsia="en-CA"/>
          <w14:ligatures w14:val="none"/>
        </w:rPr>
        <w:t xml:space="preserve">(EU) </w:t>
      </w:r>
      <w:r>
        <w:rPr>
          <w:rFonts w:ascii="Calibri" w:eastAsia="Times New Roman" w:hAnsi="Calibri" w:cs="Calibri"/>
          <w:kern w:val="0"/>
          <w:lang w:eastAsia="en-CA"/>
          <w14:ligatures w14:val="none"/>
        </w:rPr>
        <w:t>and Canada, given tha</w:t>
      </w:r>
      <w:r w:rsidR="00B03A18">
        <w:rPr>
          <w:rFonts w:ascii="Calibri" w:eastAsia="Times New Roman" w:hAnsi="Calibri" w:cs="Calibri"/>
          <w:kern w:val="0"/>
          <w:lang w:eastAsia="en-CA"/>
          <w14:ligatures w14:val="none"/>
        </w:rPr>
        <w:t>t</w:t>
      </w:r>
      <w:r>
        <w:rPr>
          <w:rFonts w:ascii="Calibri" w:eastAsia="Times New Roman" w:hAnsi="Calibri" w:cs="Calibri"/>
          <w:kern w:val="0"/>
          <w:lang w:eastAsia="en-CA"/>
          <w14:ligatures w14:val="none"/>
        </w:rPr>
        <w:t xml:space="preserve"> both jurisdictions have </w:t>
      </w:r>
      <w:r w:rsidR="00E569A0">
        <w:rPr>
          <w:rFonts w:ascii="Calibri" w:eastAsia="Times New Roman" w:hAnsi="Calibri" w:cs="Calibri"/>
          <w:kern w:val="0"/>
          <w:lang w:eastAsia="en-CA"/>
          <w14:ligatures w14:val="none"/>
        </w:rPr>
        <w:t xml:space="preserve">made attempts </w:t>
      </w:r>
      <w:r>
        <w:rPr>
          <w:rFonts w:ascii="Calibri" w:eastAsia="Times New Roman" w:hAnsi="Calibri" w:cs="Calibri"/>
          <w:kern w:val="0"/>
          <w:lang w:eastAsia="en-CA"/>
          <w14:ligatures w14:val="none"/>
        </w:rPr>
        <w:t>to become global leaders in the</w:t>
      </w:r>
      <w:r w:rsidR="00395C21">
        <w:rPr>
          <w:rFonts w:ascii="Calibri" w:eastAsia="Times New Roman" w:hAnsi="Calibri" w:cs="Calibri"/>
          <w:kern w:val="0"/>
          <w:lang w:eastAsia="en-CA"/>
          <w14:ligatures w14:val="none"/>
        </w:rPr>
        <w:t xml:space="preserve"> AI</w:t>
      </w:r>
      <w:r>
        <w:rPr>
          <w:rFonts w:ascii="Calibri" w:eastAsia="Times New Roman" w:hAnsi="Calibri" w:cs="Calibri"/>
          <w:kern w:val="0"/>
          <w:lang w:eastAsia="en-CA"/>
          <w14:ligatures w14:val="none"/>
        </w:rPr>
        <w:t xml:space="preserve"> industry. </w:t>
      </w:r>
      <w:r w:rsidR="00EC37ED">
        <w:rPr>
          <w:rFonts w:ascii="Calibri" w:eastAsia="Times New Roman" w:hAnsi="Calibri" w:cs="Calibri"/>
          <w:kern w:val="0"/>
          <w:lang w:eastAsia="en-CA"/>
          <w14:ligatures w14:val="none"/>
        </w:rPr>
        <w:t>While t</w:t>
      </w:r>
      <w:r w:rsidR="00930EDD">
        <w:rPr>
          <w:rFonts w:ascii="Calibri" w:eastAsia="Times New Roman" w:hAnsi="Calibri" w:cs="Calibri"/>
          <w:kern w:val="0"/>
          <w:lang w:eastAsia="en-CA"/>
          <w14:ligatures w14:val="none"/>
        </w:rPr>
        <w:t xml:space="preserve">he </w:t>
      </w:r>
      <w:r w:rsidR="00C1588E">
        <w:rPr>
          <w:rFonts w:ascii="Calibri" w:eastAsia="Times New Roman" w:hAnsi="Calibri" w:cs="Calibri"/>
          <w:kern w:val="0"/>
          <w:lang w:eastAsia="en-CA"/>
          <w14:ligatures w14:val="none"/>
        </w:rPr>
        <w:t>EU</w:t>
      </w:r>
      <w:r w:rsidR="00930EDD">
        <w:rPr>
          <w:rFonts w:ascii="Calibri" w:eastAsia="Times New Roman" w:hAnsi="Calibri" w:cs="Calibri"/>
          <w:kern w:val="0"/>
          <w:lang w:eastAsia="en-CA"/>
          <w14:ligatures w14:val="none"/>
        </w:rPr>
        <w:t xml:space="preserve"> has recently passed the Artificial Intelligence Act</w:t>
      </w:r>
      <w:r w:rsidR="002C6BAD">
        <w:rPr>
          <w:rFonts w:ascii="Calibri" w:eastAsia="Times New Roman" w:hAnsi="Calibri" w:cs="Calibri"/>
          <w:kern w:val="0"/>
          <w:lang w:eastAsia="en-CA"/>
          <w14:ligatures w14:val="none"/>
        </w:rPr>
        <w:t xml:space="preserve"> </w:t>
      </w:r>
      <w:r w:rsidR="00CB7DB5">
        <w:rPr>
          <w:rFonts w:ascii="Calibri" w:eastAsia="Times New Roman" w:hAnsi="Calibri" w:cs="Calibri"/>
          <w:kern w:val="0"/>
          <w:lang w:eastAsia="en-CA"/>
          <w14:ligatures w14:val="none"/>
        </w:rPr>
        <w:t>(AIA)</w:t>
      </w:r>
      <w:r w:rsidR="00EC37ED">
        <w:rPr>
          <w:rFonts w:ascii="Calibri" w:eastAsia="Times New Roman" w:hAnsi="Calibri" w:cs="Calibri"/>
          <w:kern w:val="0"/>
          <w:lang w:eastAsia="en-CA"/>
          <w14:ligatures w14:val="none"/>
        </w:rPr>
        <w:t xml:space="preserve">, Canada continues to debate the framework proposed within </w:t>
      </w:r>
      <w:r w:rsidR="005D0DB3">
        <w:rPr>
          <w:rFonts w:ascii="Calibri" w:eastAsia="Times New Roman" w:hAnsi="Calibri" w:cs="Calibri"/>
          <w:kern w:val="0"/>
          <w:lang w:eastAsia="en-CA"/>
          <w14:ligatures w14:val="none"/>
        </w:rPr>
        <w:t>the AIDA.</w:t>
      </w:r>
      <w:r w:rsidR="00E74075">
        <w:rPr>
          <w:rFonts w:ascii="Calibri" w:eastAsia="Times New Roman" w:hAnsi="Calibri" w:cs="Calibri"/>
          <w:kern w:val="0"/>
          <w:lang w:eastAsia="en-CA"/>
          <w14:ligatures w14:val="none"/>
        </w:rPr>
        <w:t xml:space="preserve"> </w:t>
      </w:r>
      <w:r w:rsidR="004E1A9E">
        <w:rPr>
          <w:rFonts w:ascii="Calibri" w:eastAsia="Times New Roman" w:hAnsi="Calibri" w:cs="Calibri"/>
          <w:kern w:val="0"/>
          <w:lang w:eastAsia="en-CA"/>
          <w14:ligatures w14:val="none"/>
        </w:rPr>
        <w:t xml:space="preserve">These frameworks have been </w:t>
      </w:r>
      <w:r w:rsidR="008309FA">
        <w:rPr>
          <w:rFonts w:ascii="Calibri" w:eastAsia="Times New Roman" w:hAnsi="Calibri" w:cs="Calibri"/>
          <w:kern w:val="0"/>
          <w:lang w:eastAsia="en-CA"/>
          <w14:ligatures w14:val="none"/>
        </w:rPr>
        <w:t>under development for years</w:t>
      </w:r>
      <w:r w:rsidR="001A48D4">
        <w:rPr>
          <w:rFonts w:ascii="Calibri" w:eastAsia="Times New Roman" w:hAnsi="Calibri" w:cs="Calibri"/>
          <w:kern w:val="0"/>
          <w:lang w:eastAsia="en-CA"/>
          <w14:ligatures w14:val="none"/>
        </w:rPr>
        <w:t xml:space="preserve"> and </w:t>
      </w:r>
      <w:r w:rsidR="008309FA">
        <w:rPr>
          <w:rFonts w:ascii="Calibri" w:eastAsia="Times New Roman" w:hAnsi="Calibri" w:cs="Calibri"/>
          <w:kern w:val="0"/>
          <w:lang w:eastAsia="en-CA"/>
          <w14:ligatures w14:val="none"/>
        </w:rPr>
        <w:t xml:space="preserve">progress has been slow, especially </w:t>
      </w:r>
      <w:r w:rsidR="00AD71B0">
        <w:rPr>
          <w:rFonts w:ascii="Calibri" w:eastAsia="Times New Roman" w:hAnsi="Calibri" w:cs="Calibri"/>
          <w:kern w:val="0"/>
          <w:lang w:eastAsia="en-CA"/>
          <w14:ligatures w14:val="none"/>
        </w:rPr>
        <w:t>compared to th</w:t>
      </w:r>
      <w:r w:rsidR="00087213">
        <w:rPr>
          <w:rFonts w:ascii="Calibri" w:eastAsia="Times New Roman" w:hAnsi="Calibri" w:cs="Calibri"/>
          <w:kern w:val="0"/>
          <w:lang w:eastAsia="en-CA"/>
          <w14:ligatures w14:val="none"/>
        </w:rPr>
        <w:t xml:space="preserve">e </w:t>
      </w:r>
      <w:r w:rsidR="001A48D4">
        <w:rPr>
          <w:rFonts w:ascii="Calibri" w:eastAsia="Times New Roman" w:hAnsi="Calibri" w:cs="Calibri"/>
          <w:kern w:val="0"/>
          <w:lang w:eastAsia="en-CA"/>
          <w14:ligatures w14:val="none"/>
        </w:rPr>
        <w:t xml:space="preserve">pace and scope of AI advancement. </w:t>
      </w:r>
      <w:r w:rsidR="00F96588">
        <w:rPr>
          <w:rFonts w:ascii="Calibri" w:eastAsia="Times New Roman" w:hAnsi="Calibri" w:cs="Calibri"/>
          <w:kern w:val="0"/>
          <w:lang w:eastAsia="en-CA"/>
          <w14:ligatures w14:val="none"/>
        </w:rPr>
        <w:t xml:space="preserve">It is thus crucial to </w:t>
      </w:r>
      <w:r w:rsidR="00F96588">
        <w:rPr>
          <w:rFonts w:ascii="Calibri" w:eastAsia="Times New Roman" w:hAnsi="Calibri" w:cs="Calibri"/>
          <w:kern w:val="0"/>
          <w:lang w:eastAsia="en-CA"/>
          <w14:ligatures w14:val="none"/>
        </w:rPr>
        <w:lastRenderedPageBreak/>
        <w:t xml:space="preserve">understand the state of AI regulation </w:t>
      </w:r>
      <w:r w:rsidR="003D7D7E" w:rsidRPr="003D7D7E">
        <w:rPr>
          <w:rFonts w:ascii="Calibri" w:eastAsia="Times New Roman" w:hAnsi="Calibri" w:cs="Calibri"/>
        </w:rPr>
        <w:t>in both jurisdictions, identify gaps, and propose recommendations for effective governance.</w:t>
      </w:r>
      <w:r w:rsidR="005A296D">
        <w:rPr>
          <w:rFonts w:ascii="Calibri" w:eastAsia="Times New Roman" w:hAnsi="Calibri" w:cs="Calibri"/>
        </w:rPr>
        <w:t xml:space="preserve"> </w:t>
      </w:r>
      <w:commentRangeStart w:id="0"/>
      <w:r w:rsidR="005D5917">
        <w:rPr>
          <w:rFonts w:ascii="Calibri" w:eastAsia="Times New Roman" w:hAnsi="Calibri" w:cs="Calibri"/>
        </w:rPr>
        <w:t>The legal domain also has characteristics that make it particularly interesting and challenging for AI</w:t>
      </w:r>
      <w:commentRangeEnd w:id="0"/>
      <w:r w:rsidR="00BE7C78">
        <w:rPr>
          <w:rStyle w:val="CommentReference"/>
        </w:rPr>
        <w:commentReference w:id="0"/>
      </w:r>
      <w:r w:rsidR="005D5917">
        <w:rPr>
          <w:rFonts w:ascii="Calibri" w:eastAsia="Times New Roman" w:hAnsi="Calibri" w:cs="Calibri"/>
        </w:rPr>
        <w:t xml:space="preserve"> (</w:t>
      </w:r>
      <w:proofErr w:type="spellStart"/>
      <w:r w:rsidR="005D5917">
        <w:rPr>
          <w:rFonts w:ascii="Calibri" w:eastAsia="Times New Roman" w:hAnsi="Calibri" w:cs="Calibri"/>
        </w:rPr>
        <w:t>Rissland</w:t>
      </w:r>
      <w:proofErr w:type="spellEnd"/>
      <w:r w:rsidR="005D5917">
        <w:rPr>
          <w:rFonts w:ascii="Calibri" w:eastAsia="Times New Roman" w:hAnsi="Calibri" w:cs="Calibri"/>
        </w:rPr>
        <w:t xml:space="preserve"> et al., 2003, p.2)</w:t>
      </w:r>
      <w:r w:rsidR="002E7EF9">
        <w:rPr>
          <w:rStyle w:val="FootnoteReference"/>
          <w:rFonts w:ascii="Calibri" w:eastAsia="Times New Roman" w:hAnsi="Calibri" w:cs="Calibri"/>
        </w:rPr>
        <w:footnoteReference w:id="8"/>
      </w:r>
      <w:r w:rsidR="005D5917">
        <w:rPr>
          <w:rFonts w:ascii="Calibri" w:eastAsia="Times New Roman" w:hAnsi="Calibri" w:cs="Calibri"/>
        </w:rPr>
        <w:t xml:space="preserve">. To list a handful, the legal system is hierarchical due to varying degrees of authority (such as </w:t>
      </w:r>
      <w:r w:rsidR="002E7EF9">
        <w:rPr>
          <w:rFonts w:ascii="Calibri" w:eastAsia="Times New Roman" w:hAnsi="Calibri" w:cs="Calibri"/>
        </w:rPr>
        <w:t xml:space="preserve">courts at </w:t>
      </w:r>
      <w:r w:rsidR="005D5917">
        <w:rPr>
          <w:rFonts w:ascii="Calibri" w:eastAsia="Times New Roman" w:hAnsi="Calibri" w:cs="Calibri"/>
        </w:rPr>
        <w:t>the trial and appellate level), laws can exist at</w:t>
      </w:r>
      <w:r w:rsidR="002E7EF9">
        <w:rPr>
          <w:rFonts w:ascii="Calibri" w:eastAsia="Times New Roman" w:hAnsi="Calibri" w:cs="Calibri"/>
        </w:rPr>
        <w:t xml:space="preserve"> both</w:t>
      </w:r>
      <w:r w:rsidR="005D5917">
        <w:rPr>
          <w:rFonts w:ascii="Calibri" w:eastAsia="Times New Roman" w:hAnsi="Calibri" w:cs="Calibri"/>
        </w:rPr>
        <w:t xml:space="preserve"> the level of individual nations and the level of supranational bodies like the EU, and legal rules and </w:t>
      </w:r>
      <w:r w:rsidR="002E7EF9">
        <w:rPr>
          <w:rFonts w:ascii="Calibri" w:eastAsia="Times New Roman" w:hAnsi="Calibri" w:cs="Calibri"/>
        </w:rPr>
        <w:t>statutory interpretation differ according to the civil or common law makeup of the country (</w:t>
      </w:r>
      <w:proofErr w:type="spellStart"/>
      <w:r w:rsidR="002E7EF9">
        <w:rPr>
          <w:rFonts w:ascii="Calibri" w:eastAsia="Times New Roman" w:hAnsi="Calibri" w:cs="Calibri"/>
        </w:rPr>
        <w:t>Rissland</w:t>
      </w:r>
      <w:proofErr w:type="spellEnd"/>
      <w:r w:rsidR="002E7EF9">
        <w:rPr>
          <w:rFonts w:ascii="Calibri" w:eastAsia="Times New Roman" w:hAnsi="Calibri" w:cs="Calibri"/>
        </w:rPr>
        <w:t xml:space="preserve"> et al., 2003, p.3)</w:t>
      </w:r>
      <w:r w:rsidR="002E7EF9">
        <w:rPr>
          <w:rStyle w:val="FootnoteReference"/>
          <w:rFonts w:ascii="Calibri" w:eastAsia="Times New Roman" w:hAnsi="Calibri" w:cs="Calibri"/>
        </w:rPr>
        <w:footnoteReference w:id="9"/>
      </w:r>
      <w:r w:rsidR="002E7EF9">
        <w:rPr>
          <w:rFonts w:ascii="Calibri" w:eastAsia="Times New Roman" w:hAnsi="Calibri" w:cs="Calibri"/>
        </w:rPr>
        <w:t>. These characteristics suggest complexity, but also synergy between the law and AI, given that the legal domain can act as an intermediary between the technical environment in which AI is developed and the everyday experience of consumers (</w:t>
      </w:r>
      <w:proofErr w:type="spellStart"/>
      <w:r w:rsidR="002E7EF9">
        <w:rPr>
          <w:rFonts w:ascii="Calibri" w:eastAsia="Times New Roman" w:hAnsi="Calibri" w:cs="Calibri"/>
        </w:rPr>
        <w:t>Rissland</w:t>
      </w:r>
      <w:proofErr w:type="spellEnd"/>
      <w:r w:rsidR="002E7EF9">
        <w:rPr>
          <w:rFonts w:ascii="Calibri" w:eastAsia="Times New Roman" w:hAnsi="Calibri" w:cs="Calibri"/>
        </w:rPr>
        <w:t xml:space="preserve"> et al., 2003, p.5)</w:t>
      </w:r>
      <w:r w:rsidR="002E7EF9">
        <w:rPr>
          <w:rStyle w:val="FootnoteReference"/>
          <w:rFonts w:ascii="Calibri" w:eastAsia="Times New Roman" w:hAnsi="Calibri" w:cs="Calibri"/>
        </w:rPr>
        <w:footnoteReference w:id="10"/>
      </w:r>
      <w:r w:rsidR="002E7EF9">
        <w:rPr>
          <w:rFonts w:ascii="Calibri" w:eastAsia="Times New Roman" w:hAnsi="Calibri" w:cs="Calibri"/>
        </w:rPr>
        <w:t>.</w:t>
      </w:r>
    </w:p>
    <w:p w14:paraId="4CFC109B" w14:textId="6A448467" w:rsidR="00C1588E" w:rsidRDefault="00E0351C" w:rsidP="00B30131">
      <w:pPr>
        <w:spacing w:line="276" w:lineRule="auto"/>
        <w:rPr>
          <w:rFonts w:ascii="Calibri" w:eastAsia="Times New Roman" w:hAnsi="Calibri" w:cs="Calibri"/>
        </w:rPr>
      </w:pPr>
      <w:r>
        <w:rPr>
          <w:rFonts w:ascii="Calibri" w:eastAsia="Times New Roman" w:hAnsi="Calibri" w:cs="Calibri"/>
        </w:rPr>
        <w:t>Originating in the field of international law, the term “soft law” denotes agreements, principles, and instruments that are not legally binding (ECCHR, n.d.)</w:t>
      </w:r>
      <w:r w:rsidR="002D00C1">
        <w:rPr>
          <w:rStyle w:val="FootnoteReference"/>
          <w:rFonts w:ascii="Calibri" w:eastAsia="Times New Roman" w:hAnsi="Calibri" w:cs="Calibri"/>
        </w:rPr>
        <w:footnoteReference w:id="11"/>
      </w:r>
      <w:r>
        <w:rPr>
          <w:rFonts w:ascii="Calibri" w:eastAsia="Times New Roman" w:hAnsi="Calibri" w:cs="Calibri"/>
        </w:rPr>
        <w:t>, such as guidelines, codes of conduct, and non-binding standards (Bosi, 2021)</w:t>
      </w:r>
      <w:r w:rsidR="002D00C1">
        <w:rPr>
          <w:rStyle w:val="FootnoteReference"/>
          <w:rFonts w:ascii="Calibri" w:eastAsia="Times New Roman" w:hAnsi="Calibri" w:cs="Calibri"/>
        </w:rPr>
        <w:footnoteReference w:id="12"/>
      </w:r>
      <w:r>
        <w:rPr>
          <w:rFonts w:ascii="Calibri" w:eastAsia="Times New Roman" w:hAnsi="Calibri" w:cs="Calibri"/>
        </w:rPr>
        <w:t xml:space="preserve">. </w:t>
      </w:r>
      <w:r w:rsidR="00966D8A">
        <w:rPr>
          <w:rFonts w:ascii="Calibri" w:eastAsia="Times New Roman" w:hAnsi="Calibri" w:cs="Calibri"/>
        </w:rPr>
        <w:t>Conversely</w:t>
      </w:r>
      <w:r>
        <w:rPr>
          <w:rFonts w:ascii="Calibri" w:eastAsia="Times New Roman" w:hAnsi="Calibri" w:cs="Calibri"/>
        </w:rPr>
        <w:t xml:space="preserve">, “hard law” refers to binding obligations that can be legally enforced in court (ECCHR, n.d.), </w:t>
      </w:r>
      <w:r w:rsidR="00133988">
        <w:rPr>
          <w:rFonts w:ascii="Calibri" w:eastAsia="Times New Roman" w:hAnsi="Calibri" w:cs="Calibri"/>
        </w:rPr>
        <w:t>such as</w:t>
      </w:r>
      <w:r>
        <w:rPr>
          <w:rFonts w:ascii="Calibri" w:eastAsia="Times New Roman" w:hAnsi="Calibri" w:cs="Calibri"/>
        </w:rPr>
        <w:t xml:space="preserve"> </w:t>
      </w:r>
      <w:r w:rsidR="00516409">
        <w:rPr>
          <w:rFonts w:ascii="Calibri" w:eastAsia="Times New Roman" w:hAnsi="Calibri" w:cs="Calibri"/>
        </w:rPr>
        <w:t xml:space="preserve">international treaties and domestic legislation (Bosi, 2021). </w:t>
      </w:r>
      <w:commentRangeStart w:id="1"/>
      <w:commentRangeStart w:id="2"/>
      <w:commentRangeStart w:id="3"/>
      <w:r w:rsidR="000B26B9">
        <w:rPr>
          <w:rFonts w:ascii="Calibri" w:eastAsia="Times New Roman" w:hAnsi="Calibri" w:cs="Calibri"/>
        </w:rPr>
        <w:t xml:space="preserve">This paper </w:t>
      </w:r>
      <w:r w:rsidR="00F10347">
        <w:rPr>
          <w:rFonts w:ascii="Calibri" w:eastAsia="Times New Roman" w:hAnsi="Calibri" w:cs="Calibri"/>
        </w:rPr>
        <w:t>argues</w:t>
      </w:r>
      <w:r w:rsidR="00DE0F51">
        <w:rPr>
          <w:rFonts w:ascii="Calibri" w:eastAsia="Times New Roman" w:hAnsi="Calibri" w:cs="Calibri"/>
        </w:rPr>
        <w:t xml:space="preserve"> </w:t>
      </w:r>
      <w:r w:rsidR="00516409">
        <w:rPr>
          <w:rFonts w:ascii="Calibri" w:eastAsia="Times New Roman" w:hAnsi="Calibri" w:cs="Calibri"/>
        </w:rPr>
        <w:t>that the EU has adopted a hard law approach in its regulation of AI, embedded in the key principles of the precautionary principle, a risk-based approach, and a human-centric approach. It further argues that Canada demonstrates a soft law framework</w:t>
      </w:r>
      <w:r w:rsidR="00E176A4">
        <w:rPr>
          <w:rFonts w:ascii="Calibri" w:eastAsia="Times New Roman" w:hAnsi="Calibri" w:cs="Calibri"/>
        </w:rPr>
        <w:t>,</w:t>
      </w:r>
      <w:r w:rsidR="00516409">
        <w:rPr>
          <w:rFonts w:ascii="Calibri" w:eastAsia="Times New Roman" w:hAnsi="Calibri" w:cs="Calibri"/>
        </w:rPr>
        <w:t xml:space="preserve"> despite the entrenchment of privacy </w:t>
      </w:r>
      <w:r w:rsidR="002D00C1">
        <w:rPr>
          <w:rFonts w:ascii="Calibri" w:eastAsia="Times New Roman" w:hAnsi="Calibri" w:cs="Calibri"/>
        </w:rPr>
        <w:t xml:space="preserve">as a human right </w:t>
      </w:r>
      <w:r w:rsidR="00516409">
        <w:rPr>
          <w:rFonts w:ascii="Calibri" w:eastAsia="Times New Roman" w:hAnsi="Calibri" w:cs="Calibri"/>
        </w:rPr>
        <w:t xml:space="preserve">due to the relatively </w:t>
      </w:r>
      <w:r w:rsidR="000114E8">
        <w:rPr>
          <w:rFonts w:ascii="Calibri" w:eastAsia="Times New Roman" w:hAnsi="Calibri" w:cs="Calibri"/>
        </w:rPr>
        <w:t>ill-defined</w:t>
      </w:r>
      <w:r w:rsidR="00516409">
        <w:rPr>
          <w:rFonts w:ascii="Calibri" w:eastAsia="Times New Roman" w:hAnsi="Calibri" w:cs="Calibri"/>
        </w:rPr>
        <w:t xml:space="preserve"> </w:t>
      </w:r>
      <w:r w:rsidR="00B32C54">
        <w:rPr>
          <w:rFonts w:ascii="Calibri" w:eastAsia="Times New Roman" w:hAnsi="Calibri" w:cs="Calibri"/>
        </w:rPr>
        <w:t>“</w:t>
      </w:r>
      <w:proofErr w:type="gramStart"/>
      <w:r w:rsidR="00B32C54">
        <w:rPr>
          <w:rFonts w:ascii="Calibri" w:eastAsia="Times New Roman" w:hAnsi="Calibri" w:cs="Calibri"/>
        </w:rPr>
        <w:t>high-impact</w:t>
      </w:r>
      <w:proofErr w:type="gramEnd"/>
      <w:r w:rsidR="00B32C54">
        <w:rPr>
          <w:rFonts w:ascii="Calibri" w:eastAsia="Times New Roman" w:hAnsi="Calibri" w:cs="Calibri"/>
        </w:rPr>
        <w:t>” systems</w:t>
      </w:r>
      <w:r w:rsidR="00516409">
        <w:rPr>
          <w:rFonts w:ascii="Calibri" w:eastAsia="Times New Roman" w:hAnsi="Calibri" w:cs="Calibri"/>
        </w:rPr>
        <w:t xml:space="preserve"> in the AIDA </w:t>
      </w:r>
      <w:r w:rsidR="00AC6307">
        <w:rPr>
          <w:rFonts w:ascii="Calibri" w:eastAsia="Times New Roman" w:hAnsi="Calibri" w:cs="Calibri"/>
        </w:rPr>
        <w:t>and a reliance on non-binding tools such as the AIDA Companion Document, Voluntary Codes of Conduct, and other Directives</w:t>
      </w:r>
      <w:r w:rsidR="000114E8">
        <w:rPr>
          <w:rFonts w:ascii="Calibri" w:eastAsia="Times New Roman" w:hAnsi="Calibri" w:cs="Calibri"/>
        </w:rPr>
        <w:t>.</w:t>
      </w:r>
      <w:r w:rsidR="00F10347">
        <w:rPr>
          <w:rFonts w:ascii="Calibri" w:eastAsia="Times New Roman" w:hAnsi="Calibri" w:cs="Calibri"/>
        </w:rPr>
        <w:t xml:space="preserve"> </w:t>
      </w:r>
      <w:r w:rsidR="00516409">
        <w:rPr>
          <w:rFonts w:ascii="Calibri" w:eastAsia="Times New Roman" w:hAnsi="Calibri" w:cs="Calibri"/>
        </w:rPr>
        <w:t xml:space="preserve">It </w:t>
      </w:r>
      <w:r w:rsidR="00133988">
        <w:rPr>
          <w:rFonts w:ascii="Calibri" w:eastAsia="Times New Roman" w:hAnsi="Calibri" w:cs="Calibri"/>
        </w:rPr>
        <w:t xml:space="preserve">will be </w:t>
      </w:r>
      <w:r w:rsidR="00AC6307">
        <w:rPr>
          <w:rFonts w:ascii="Calibri" w:eastAsia="Times New Roman" w:hAnsi="Calibri" w:cs="Calibri"/>
        </w:rPr>
        <w:t>beneficial</w:t>
      </w:r>
      <w:r w:rsidR="00516409">
        <w:rPr>
          <w:rFonts w:ascii="Calibri" w:eastAsia="Times New Roman" w:hAnsi="Calibri" w:cs="Calibri"/>
        </w:rPr>
        <w:t xml:space="preserve"> for Canada to </w:t>
      </w:r>
      <w:r w:rsidR="009B6152">
        <w:rPr>
          <w:rFonts w:ascii="Calibri" w:eastAsia="Times New Roman" w:hAnsi="Calibri" w:cs="Calibri"/>
        </w:rPr>
        <w:t>implement a</w:t>
      </w:r>
      <w:r w:rsidR="00516409">
        <w:rPr>
          <w:rFonts w:ascii="Calibri" w:eastAsia="Times New Roman" w:hAnsi="Calibri" w:cs="Calibri"/>
        </w:rPr>
        <w:t xml:space="preserve"> hard law approach </w:t>
      </w:r>
      <w:r w:rsidR="009B6152">
        <w:rPr>
          <w:rFonts w:ascii="Calibri" w:eastAsia="Times New Roman" w:hAnsi="Calibri" w:cs="Calibri"/>
        </w:rPr>
        <w:t>similar to</w:t>
      </w:r>
      <w:r w:rsidR="00516409">
        <w:rPr>
          <w:rFonts w:ascii="Calibri" w:eastAsia="Times New Roman" w:hAnsi="Calibri" w:cs="Calibri"/>
        </w:rPr>
        <w:t xml:space="preserve"> the EU</w:t>
      </w:r>
      <w:r w:rsidR="002D00C1">
        <w:rPr>
          <w:rFonts w:ascii="Calibri" w:eastAsia="Times New Roman" w:hAnsi="Calibri" w:cs="Calibri"/>
        </w:rPr>
        <w:t xml:space="preserve"> given the potential for stronger powers of enforceability to ensure the principles of trust, accountability, and non-discrimination that both the AIA and</w:t>
      </w:r>
      <w:r w:rsidR="00E32C9C">
        <w:rPr>
          <w:rFonts w:ascii="Calibri" w:eastAsia="Times New Roman" w:hAnsi="Calibri" w:cs="Calibri"/>
        </w:rPr>
        <w:t xml:space="preserve"> the</w:t>
      </w:r>
      <w:r w:rsidR="002D00C1">
        <w:rPr>
          <w:rFonts w:ascii="Calibri" w:eastAsia="Times New Roman" w:hAnsi="Calibri" w:cs="Calibri"/>
        </w:rPr>
        <w:t xml:space="preserve"> AIDA boast.</w:t>
      </w:r>
      <w:r w:rsidR="00A02644">
        <w:rPr>
          <w:rFonts w:ascii="Calibri" w:eastAsia="Times New Roman" w:hAnsi="Calibri" w:cs="Calibri"/>
        </w:rPr>
        <w:t xml:space="preserve">  </w:t>
      </w:r>
      <w:commentRangeEnd w:id="1"/>
      <w:r w:rsidR="00CB7DB5">
        <w:rPr>
          <w:rStyle w:val="CommentReference"/>
        </w:rPr>
        <w:commentReference w:id="1"/>
      </w:r>
      <w:commentRangeEnd w:id="2"/>
      <w:r w:rsidR="002D00C1">
        <w:rPr>
          <w:rStyle w:val="CommentReference"/>
        </w:rPr>
        <w:commentReference w:id="2"/>
      </w:r>
      <w:commentRangeEnd w:id="3"/>
      <w:r w:rsidR="00C146C5">
        <w:rPr>
          <w:rStyle w:val="CommentReference"/>
        </w:rPr>
        <w:commentReference w:id="3"/>
      </w:r>
    </w:p>
    <w:p w14:paraId="1DB3D8A3" w14:textId="0AB6B1A6" w:rsidR="00876ECD" w:rsidRPr="00876ECD" w:rsidRDefault="00876ECD" w:rsidP="00876ECD">
      <w:pPr>
        <w:pStyle w:val="ListParagraph"/>
        <w:numPr>
          <w:ilvl w:val="0"/>
          <w:numId w:val="7"/>
        </w:numPr>
        <w:spacing w:line="276" w:lineRule="auto"/>
        <w:rPr>
          <w:rFonts w:ascii="Calibri" w:hAnsi="Calibri" w:cs="Calibri"/>
        </w:rPr>
      </w:pPr>
      <w:r>
        <w:rPr>
          <w:rFonts w:ascii="Calibri" w:hAnsi="Calibri" w:cs="Calibri"/>
        </w:rPr>
        <w:t xml:space="preserve">Revised Thesis: </w:t>
      </w:r>
      <w:r>
        <w:t xml:space="preserve">The paper argues that the European Union's adoption of a hard law approach to AI regulation—grounded in the precautionary principle, a risk-based framework, and a human-centric focus—is more effective in ensuring ethical and accountable AI development. In contrast, Canada's reliance on soft law mechanisms and ill-defined regulations in the AIDA undermines enforceability and fails to adequately protect society from potential AI harms. Therefore, Canada should adopt a hard law approach </w:t>
      </w:r>
      <w:proofErr w:type="gramStart"/>
      <w:r>
        <w:t>similar to</w:t>
      </w:r>
      <w:proofErr w:type="gramEnd"/>
      <w:r>
        <w:t xml:space="preserve"> the EU to enhance its AI governance and safeguard public interests.</w:t>
      </w:r>
    </w:p>
    <w:p w14:paraId="7B2C4382" w14:textId="04908728" w:rsidR="005D328E" w:rsidRPr="0033591C" w:rsidRDefault="002A1117" w:rsidP="00B30131">
      <w:pPr>
        <w:spacing w:line="276" w:lineRule="auto"/>
        <w:rPr>
          <w:rFonts w:ascii="Times New Roman" w:hAnsi="Times New Roman" w:cs="Times New Roman"/>
          <w:sz w:val="24"/>
          <w:szCs w:val="24"/>
        </w:rPr>
      </w:pPr>
      <w:r>
        <w:rPr>
          <w:rFonts w:ascii="Calibri" w:eastAsia="Times New Roman" w:hAnsi="Calibri" w:cs="Calibri"/>
        </w:rPr>
        <w:t>Th</w:t>
      </w:r>
      <w:r w:rsidR="00672515">
        <w:rPr>
          <w:rFonts w:ascii="Calibri" w:eastAsia="Times New Roman" w:hAnsi="Calibri" w:cs="Calibri"/>
        </w:rPr>
        <w:t xml:space="preserve">e </w:t>
      </w:r>
      <w:r>
        <w:rPr>
          <w:rFonts w:ascii="Calibri" w:eastAsia="Times New Roman" w:hAnsi="Calibri" w:cs="Calibri"/>
        </w:rPr>
        <w:t>paper is divided into t</w:t>
      </w:r>
      <w:r w:rsidR="00D111EF">
        <w:rPr>
          <w:rFonts w:ascii="Calibri" w:eastAsia="Times New Roman" w:hAnsi="Calibri" w:cs="Calibri"/>
        </w:rPr>
        <w:t xml:space="preserve">wo main </w:t>
      </w:r>
      <w:r>
        <w:rPr>
          <w:rFonts w:ascii="Calibri" w:eastAsia="Times New Roman" w:hAnsi="Calibri" w:cs="Calibri"/>
        </w:rPr>
        <w:t xml:space="preserve">sections. First, </w:t>
      </w:r>
      <w:r w:rsidR="00C229F8">
        <w:rPr>
          <w:rFonts w:ascii="Calibri" w:eastAsia="Times New Roman" w:hAnsi="Calibri" w:cs="Calibri"/>
        </w:rPr>
        <w:t>we</w:t>
      </w:r>
      <w:r>
        <w:rPr>
          <w:rFonts w:ascii="Calibri" w:eastAsia="Times New Roman" w:hAnsi="Calibri" w:cs="Calibri"/>
        </w:rPr>
        <w:t xml:space="preserve"> examine policy development </w:t>
      </w:r>
      <w:r w:rsidR="00A23B1B">
        <w:rPr>
          <w:rFonts w:ascii="Calibri" w:eastAsia="Times New Roman" w:hAnsi="Calibri" w:cs="Calibri"/>
        </w:rPr>
        <w:t>on AI in the EU and Canada</w:t>
      </w:r>
      <w:r w:rsidR="00976E46">
        <w:rPr>
          <w:rFonts w:ascii="Calibri" w:eastAsia="Times New Roman" w:hAnsi="Calibri" w:cs="Calibri"/>
        </w:rPr>
        <w:t xml:space="preserve"> through a review of key </w:t>
      </w:r>
      <w:r w:rsidR="006A2C9C">
        <w:rPr>
          <w:rFonts w:ascii="Calibri" w:eastAsia="Times New Roman" w:hAnsi="Calibri" w:cs="Calibri"/>
        </w:rPr>
        <w:t>p</w:t>
      </w:r>
      <w:r w:rsidR="00620BD9">
        <w:rPr>
          <w:rFonts w:ascii="Calibri" w:eastAsia="Times New Roman" w:hAnsi="Calibri" w:cs="Calibri"/>
        </w:rPr>
        <w:t>rinciples</w:t>
      </w:r>
      <w:r w:rsidR="00976E46">
        <w:rPr>
          <w:rFonts w:ascii="Calibri" w:eastAsia="Times New Roman" w:hAnsi="Calibri" w:cs="Calibri"/>
        </w:rPr>
        <w:t xml:space="preserve"> and compare the two jurisdictions. In the second section,</w:t>
      </w:r>
      <w:r w:rsidR="00C229F8">
        <w:rPr>
          <w:rFonts w:ascii="Calibri" w:eastAsia="Times New Roman" w:hAnsi="Calibri" w:cs="Calibri"/>
        </w:rPr>
        <w:t xml:space="preserve"> we</w:t>
      </w:r>
      <w:r w:rsidR="00976E46">
        <w:rPr>
          <w:rFonts w:ascii="Calibri" w:eastAsia="Times New Roman" w:hAnsi="Calibri" w:cs="Calibri"/>
        </w:rPr>
        <w:t xml:space="preserve"> discuss the key challenges and opportunities that </w:t>
      </w:r>
      <w:r w:rsidR="00D3138F">
        <w:rPr>
          <w:rFonts w:ascii="Calibri" w:eastAsia="Times New Roman" w:hAnsi="Calibri" w:cs="Calibri"/>
        </w:rPr>
        <w:t xml:space="preserve">the EU and Canada are faced with in the field of AI </w:t>
      </w:r>
      <w:r w:rsidR="00D3138F">
        <w:rPr>
          <w:rFonts w:ascii="Calibri" w:eastAsia="Times New Roman" w:hAnsi="Calibri" w:cs="Calibri"/>
        </w:rPr>
        <w:lastRenderedPageBreak/>
        <w:t>technology</w:t>
      </w:r>
      <w:r w:rsidR="006A2C9C">
        <w:rPr>
          <w:rFonts w:ascii="Calibri" w:eastAsia="Times New Roman" w:hAnsi="Calibri" w:cs="Calibri"/>
        </w:rPr>
        <w:t xml:space="preserve">, with potential learnings for </w:t>
      </w:r>
      <w:r w:rsidR="003A5817">
        <w:rPr>
          <w:rFonts w:ascii="Calibri" w:eastAsia="Times New Roman" w:hAnsi="Calibri" w:cs="Calibri"/>
        </w:rPr>
        <w:t>Canada given the relative infancy of the AIDA as compared to the EU</w:t>
      </w:r>
      <w:r w:rsidR="00C229F8">
        <w:rPr>
          <w:rFonts w:ascii="Calibri" w:eastAsia="Times New Roman" w:hAnsi="Calibri" w:cs="Calibri"/>
        </w:rPr>
        <w:t>’s</w:t>
      </w:r>
      <w:r w:rsidR="003A5817">
        <w:rPr>
          <w:rFonts w:ascii="Calibri" w:eastAsia="Times New Roman" w:hAnsi="Calibri" w:cs="Calibri"/>
        </w:rPr>
        <w:t xml:space="preserve"> AI</w:t>
      </w:r>
      <w:r w:rsidR="002C6BAD">
        <w:rPr>
          <w:rFonts w:ascii="Calibri" w:eastAsia="Times New Roman" w:hAnsi="Calibri" w:cs="Calibri"/>
        </w:rPr>
        <w:t>A</w:t>
      </w:r>
      <w:r w:rsidR="00D3138F">
        <w:rPr>
          <w:rFonts w:ascii="Calibri" w:eastAsia="Times New Roman" w:hAnsi="Calibri" w:cs="Calibri"/>
        </w:rPr>
        <w:t xml:space="preserve">. </w:t>
      </w:r>
    </w:p>
    <w:p w14:paraId="2608DA63" w14:textId="1EC5AEE9" w:rsidR="00060542" w:rsidRPr="00060542" w:rsidRDefault="00B371A0" w:rsidP="00B30131">
      <w:pPr>
        <w:spacing w:line="276" w:lineRule="auto"/>
        <w:rPr>
          <w:i/>
          <w:iCs/>
        </w:rPr>
      </w:pPr>
      <w:r>
        <w:rPr>
          <w:i/>
          <w:iCs/>
        </w:rPr>
        <w:t xml:space="preserve">Policy development in the EU is grounded </w:t>
      </w:r>
      <w:r w:rsidR="00067287">
        <w:rPr>
          <w:i/>
          <w:iCs/>
        </w:rPr>
        <w:t>i</w:t>
      </w:r>
      <w:r>
        <w:rPr>
          <w:i/>
          <w:iCs/>
        </w:rPr>
        <w:t xml:space="preserve">n </w:t>
      </w:r>
      <w:r w:rsidR="00E569A0">
        <w:rPr>
          <w:i/>
          <w:iCs/>
        </w:rPr>
        <w:t xml:space="preserve">hard law and </w:t>
      </w:r>
      <w:r>
        <w:rPr>
          <w:i/>
          <w:iCs/>
        </w:rPr>
        <w:t xml:space="preserve">key principles: </w:t>
      </w:r>
      <w:r w:rsidR="00214D80">
        <w:rPr>
          <w:i/>
          <w:iCs/>
        </w:rPr>
        <w:t xml:space="preserve">The precautionary principle, </w:t>
      </w:r>
      <w:r>
        <w:rPr>
          <w:i/>
          <w:iCs/>
        </w:rPr>
        <w:t xml:space="preserve">a </w:t>
      </w:r>
      <w:r w:rsidR="00214D80">
        <w:rPr>
          <w:i/>
          <w:iCs/>
        </w:rPr>
        <w:t>risk</w:t>
      </w:r>
      <w:r>
        <w:rPr>
          <w:i/>
          <w:iCs/>
        </w:rPr>
        <w:t>-based approach</w:t>
      </w:r>
      <w:r w:rsidR="00214D80">
        <w:rPr>
          <w:i/>
          <w:iCs/>
        </w:rPr>
        <w:t xml:space="preserve">, and a human-centric </w:t>
      </w:r>
      <w:commentRangeStart w:id="4"/>
      <w:commentRangeStart w:id="5"/>
      <w:r w:rsidR="00214D80">
        <w:rPr>
          <w:i/>
          <w:iCs/>
        </w:rPr>
        <w:t>approach</w:t>
      </w:r>
      <w:commentRangeEnd w:id="4"/>
      <w:r w:rsidR="001A491A" w:rsidRPr="001A491A">
        <w:rPr>
          <w:rStyle w:val="CommentReference"/>
          <w:i/>
          <w:iCs/>
        </w:rPr>
        <w:commentReference w:id="4"/>
      </w:r>
      <w:commentRangeEnd w:id="5"/>
      <w:r w:rsidR="001A491A" w:rsidRPr="001A491A">
        <w:rPr>
          <w:rStyle w:val="CommentReference"/>
          <w:i/>
          <w:iCs/>
        </w:rPr>
        <w:commentReference w:id="5"/>
      </w:r>
    </w:p>
    <w:p w14:paraId="28181C66" w14:textId="1D942A44" w:rsidR="00110B17" w:rsidRDefault="00110B17" w:rsidP="00B30131">
      <w:pPr>
        <w:spacing w:line="276" w:lineRule="auto"/>
      </w:pPr>
      <w:r>
        <w:t xml:space="preserve">While it is true that proposed legal frameworks such as the AIA in the EU and the AIDA in Canada remain under development and have yet to be formally implemented, the perception that AI regulation is still in its infancy with few clear rules, statutes, or standards available to guide developers and users </w:t>
      </w:r>
      <w:r w:rsidR="00C82EEC">
        <w:t xml:space="preserve">– coined the “infancy thesis” – </w:t>
      </w:r>
      <w:r>
        <w:t>is</w:t>
      </w:r>
      <w:r w:rsidR="00C82EEC">
        <w:t xml:space="preserve"> </w:t>
      </w:r>
      <w:r>
        <w:t>simply untrue (Viljanen &amp; Parviainen, 2022, p.1)</w:t>
      </w:r>
      <w:r w:rsidR="00846233">
        <w:rPr>
          <w:rStyle w:val="FootnoteReference"/>
        </w:rPr>
        <w:footnoteReference w:id="13"/>
      </w:r>
      <w:r>
        <w:t>. Legal instruments such as the precautionary principle</w:t>
      </w:r>
      <w:r w:rsidR="00C82EEC">
        <w:t>, the EU Fundamental Rights Charter,</w:t>
      </w:r>
      <w:r>
        <w:t xml:space="preserve"> the General Data Protection Regulation (GDPR)</w:t>
      </w:r>
      <w:r w:rsidR="00C82EEC">
        <w:t>, and EU Member State constitutions</w:t>
      </w:r>
      <w:r>
        <w:t xml:space="preserve"> already constrain AI development and use</w:t>
      </w:r>
      <w:r w:rsidR="00C82EEC">
        <w:t xml:space="preserve"> (Viljanen &amp; Parviainen, 2022, p.5)</w:t>
      </w:r>
      <w:r w:rsidR="00846233">
        <w:rPr>
          <w:rStyle w:val="FootnoteReference"/>
        </w:rPr>
        <w:footnoteReference w:id="14"/>
      </w:r>
      <w:r w:rsidR="00C82EEC">
        <w:t>. The issue is that while regulation may be dense regarding a specific use for AI, with hard law obligations backed by credible sanctions, regulation is non-existent for other uses. For instance, personal data is subject to stringent regulation under the GDPR, but data use in industrial AI applications with no implications for personal data is only governed by database rights, trade secrecy rules, and competition law norms (Viljanen &amp; Parviainen, 2022, p.6)</w:t>
      </w:r>
      <w:r w:rsidR="00846233">
        <w:rPr>
          <w:rStyle w:val="FootnoteReference"/>
        </w:rPr>
        <w:footnoteReference w:id="15"/>
      </w:r>
      <w:r w:rsidR="00C82EEC">
        <w:t xml:space="preserve">. </w:t>
      </w:r>
      <w:r w:rsidR="00721017">
        <w:t xml:space="preserve">Since the regulatory intensity </w:t>
      </w:r>
      <w:r w:rsidR="00846233">
        <w:t>over</w:t>
      </w:r>
      <w:r w:rsidR="00721017">
        <w:t xml:space="preserve"> AI regulation varies across applications, such as the difference in intensity for data regulation between health care applications and industrial applications, and</w:t>
      </w:r>
      <w:r w:rsidR="00C63485">
        <w:t xml:space="preserve"> there exists</w:t>
      </w:r>
      <w:r w:rsidR="00721017">
        <w:t xml:space="preserve"> </w:t>
      </w:r>
      <w:r w:rsidR="00846233">
        <w:t xml:space="preserve">a difference in scope such as the </w:t>
      </w:r>
      <w:r w:rsidR="00721017">
        <w:t xml:space="preserve">wide applicability of the GDPR as compared to data rules affecting </w:t>
      </w:r>
      <w:r w:rsidR="00846233">
        <w:t xml:space="preserve">only </w:t>
      </w:r>
      <w:r w:rsidR="00721017">
        <w:t>specific sectors, AI law remains emergent with many details unclear</w:t>
      </w:r>
      <w:r w:rsidR="00846233">
        <w:t xml:space="preserve"> (Viljanen &amp; Parviainen, 2022, p.9)</w:t>
      </w:r>
      <w:r w:rsidR="00846233">
        <w:rPr>
          <w:rStyle w:val="FootnoteReference"/>
        </w:rPr>
        <w:footnoteReference w:id="16"/>
      </w:r>
      <w:r w:rsidR="00721017">
        <w:t xml:space="preserve">. </w:t>
      </w:r>
    </w:p>
    <w:p w14:paraId="72ACE174" w14:textId="48D8A70D" w:rsidR="008607F8" w:rsidRDefault="00846233" w:rsidP="00B30131">
      <w:pPr>
        <w:spacing w:line="276" w:lineRule="auto"/>
      </w:pPr>
      <w:r>
        <w:t>The precautionary principle speaks to such lack of clarity.</w:t>
      </w:r>
      <w:r w:rsidR="00721017">
        <w:t xml:space="preserve"> </w:t>
      </w:r>
      <w:r w:rsidR="003A6C41">
        <w:t>Originating</w:t>
      </w:r>
      <w:r w:rsidR="00564A66">
        <w:t xml:space="preserve"> in environmental </w:t>
      </w:r>
      <w:r w:rsidR="00622A19">
        <w:t>law</w:t>
      </w:r>
      <w:r w:rsidR="00B536B8">
        <w:t xml:space="preserve"> for </w:t>
      </w:r>
      <w:r w:rsidR="00451E4D">
        <w:t>protection</w:t>
      </w:r>
      <w:r w:rsidR="00B536B8">
        <w:t xml:space="preserve"> against the unpredictable consequences of</w:t>
      </w:r>
      <w:r w:rsidR="00F7517D">
        <w:t xml:space="preserve"> climate change</w:t>
      </w:r>
      <w:r w:rsidR="00564A66">
        <w:t xml:space="preserve">, the </w:t>
      </w:r>
      <w:commentRangeStart w:id="6"/>
      <w:r w:rsidR="004E43DB" w:rsidRPr="004E43DB">
        <w:t>precautionary principle</w:t>
      </w:r>
      <w:r w:rsidR="004E43DB" w:rsidRPr="00E70079">
        <w:rPr>
          <w:b/>
          <w:bCs/>
        </w:rPr>
        <w:t xml:space="preserve"> </w:t>
      </w:r>
      <w:commentRangeEnd w:id="6"/>
      <w:r w:rsidR="004E43DB" w:rsidRPr="00E70079">
        <w:rPr>
          <w:rStyle w:val="CommentReference"/>
          <w:b/>
          <w:bCs/>
        </w:rPr>
        <w:commentReference w:id="6"/>
      </w:r>
      <w:r w:rsidR="00316500">
        <w:t xml:space="preserve">established by the EU </w:t>
      </w:r>
      <w:r w:rsidR="007B204A">
        <w:t>seeks to</w:t>
      </w:r>
      <w:r w:rsidR="006578FA">
        <w:t xml:space="preserve"> avoid potential harms before they occur (European Union, 2016)</w:t>
      </w:r>
      <w:r w:rsidR="006578FA">
        <w:rPr>
          <w:rStyle w:val="FootnoteReference"/>
        </w:rPr>
        <w:footnoteReference w:id="17"/>
      </w:r>
      <w:r w:rsidR="006578FA">
        <w:t>.</w:t>
      </w:r>
      <w:r w:rsidR="007B204A">
        <w:t xml:space="preserve"> </w:t>
      </w:r>
      <w:r w:rsidR="00B57A0C">
        <w:t>The principle can be invoked when a phenomenon, product, or process has a dangerous effect, but its risk cannot be determined with sufficient certainty</w:t>
      </w:r>
      <w:r w:rsidR="009B1D4E">
        <w:t xml:space="preserve">. </w:t>
      </w:r>
      <w:r w:rsidR="00B57A0C">
        <w:t>Depending on the level of risk, authorities may decide</w:t>
      </w:r>
      <w:r w:rsidR="001251A9">
        <w:t xml:space="preserve"> to </w:t>
      </w:r>
      <w:r w:rsidR="005A46E0">
        <w:t>put in place</w:t>
      </w:r>
      <w:r w:rsidR="001251A9">
        <w:t xml:space="preserve"> measures such as legal action, financing research programmes, and public information campaigns</w:t>
      </w:r>
      <w:r w:rsidR="009B1D4E">
        <w:t xml:space="preserve"> (European Union, 20</w:t>
      </w:r>
      <w:r w:rsidR="00D25D48">
        <w:t>16</w:t>
      </w:r>
      <w:r w:rsidR="009B1D4E">
        <w:t>)</w:t>
      </w:r>
      <w:r w:rsidR="006578FA">
        <w:rPr>
          <w:rStyle w:val="FootnoteReference"/>
        </w:rPr>
        <w:footnoteReference w:id="18"/>
      </w:r>
      <w:r w:rsidR="009B1D4E">
        <w:t>.</w:t>
      </w:r>
      <w:r w:rsidR="00040971">
        <w:t xml:space="preserve"> </w:t>
      </w:r>
      <w:r w:rsidR="008A4C4D">
        <w:t xml:space="preserve">Given </w:t>
      </w:r>
      <w:r w:rsidR="009B5F9E">
        <w:t>the risks and uncertainties presented by AI systems</w:t>
      </w:r>
      <w:r w:rsidR="00C91429">
        <w:t>, the sector</w:t>
      </w:r>
      <w:r w:rsidR="009B5F9E">
        <w:t xml:space="preserve"> </w:t>
      </w:r>
      <w:r w:rsidR="0025179D">
        <w:t xml:space="preserve">arguably </w:t>
      </w:r>
      <w:r w:rsidR="009B5F9E">
        <w:t>meet</w:t>
      </w:r>
      <w:r w:rsidR="00C91429">
        <w:t>s</w:t>
      </w:r>
      <w:r w:rsidR="009B5F9E">
        <w:t xml:space="preserve"> the threshold </w:t>
      </w:r>
      <w:r w:rsidR="002A4734">
        <w:t xml:space="preserve">for the use of the precautionary principle in the digital environment. </w:t>
      </w:r>
      <w:r w:rsidR="00D321FF">
        <w:t>In the context of AI, g</w:t>
      </w:r>
      <w:r w:rsidR="006D337B">
        <w:t>overnments that are</w:t>
      </w:r>
      <w:r w:rsidR="00DA7EDE">
        <w:t xml:space="preserve"> </w:t>
      </w:r>
      <w:r w:rsidR="006D337B">
        <w:t xml:space="preserve">in line with the precautionary </w:t>
      </w:r>
      <w:r w:rsidR="00F11B1C">
        <w:t>principle</w:t>
      </w:r>
      <w:r w:rsidR="006D337B">
        <w:t xml:space="preserve"> put </w:t>
      </w:r>
      <w:r w:rsidR="00040971">
        <w:t xml:space="preserve">requirements or guidelines in </w:t>
      </w:r>
      <w:r w:rsidR="00040971">
        <w:lastRenderedPageBreak/>
        <w:t xml:space="preserve">place before </w:t>
      </w:r>
      <w:r w:rsidR="006D337B">
        <w:t xml:space="preserve">the </w:t>
      </w:r>
      <w:r w:rsidR="00040971">
        <w:t xml:space="preserve">deployment </w:t>
      </w:r>
      <w:r w:rsidR="00532C97">
        <w:t>of a system</w:t>
      </w:r>
      <w:r w:rsidR="006D337B">
        <w:t xml:space="preserve"> – like the EU has done with the AIA</w:t>
      </w:r>
      <w:r w:rsidR="00532C97">
        <w:t xml:space="preserve"> </w:t>
      </w:r>
      <w:r w:rsidR="00FB1DE1">
        <w:t>(</w:t>
      </w:r>
      <w:proofErr w:type="spellStart"/>
      <w:r w:rsidR="00FB1DE1">
        <w:t>Nesc</w:t>
      </w:r>
      <w:r w:rsidR="00511C1D">
        <w:t>hke</w:t>
      </w:r>
      <w:proofErr w:type="spellEnd"/>
      <w:r w:rsidR="00511C1D">
        <w:t xml:space="preserve"> et al., 2022</w:t>
      </w:r>
      <w:r w:rsidR="005A46E0">
        <w:t xml:space="preserve">, </w:t>
      </w:r>
      <w:r w:rsidR="00B15B00">
        <w:t>p.11</w:t>
      </w:r>
      <w:r w:rsidR="00511C1D">
        <w:t>)</w:t>
      </w:r>
      <w:r w:rsidR="00B15B00">
        <w:rPr>
          <w:rStyle w:val="FootnoteReference"/>
        </w:rPr>
        <w:footnoteReference w:id="19"/>
      </w:r>
      <w:r w:rsidR="00511C1D">
        <w:t>.</w:t>
      </w:r>
      <w:r w:rsidR="00141640">
        <w:t xml:space="preserve"> </w:t>
      </w:r>
    </w:p>
    <w:p w14:paraId="67712345" w14:textId="27C29449" w:rsidR="00B15B00" w:rsidRDefault="0033591C" w:rsidP="00B30131">
      <w:pPr>
        <w:spacing w:line="276" w:lineRule="auto"/>
      </w:pPr>
      <w:r>
        <w:t>The</w:t>
      </w:r>
      <w:r w:rsidR="00DF584A">
        <w:t xml:space="preserve"> precautionary principle is </w:t>
      </w:r>
      <w:r>
        <w:t xml:space="preserve">also </w:t>
      </w:r>
      <w:r w:rsidR="00DF584A">
        <w:t xml:space="preserve">intrinsically linked to </w:t>
      </w:r>
      <w:r w:rsidR="006F4697">
        <w:t xml:space="preserve">risk analysis and management, given that it is triggered </w:t>
      </w:r>
      <w:r w:rsidR="00556B2F">
        <w:t xml:space="preserve">following an evaluation of risk and the potential consequences of inaction </w:t>
      </w:r>
      <w:r w:rsidR="003559CB">
        <w:t>(European Union, 20</w:t>
      </w:r>
      <w:r w:rsidR="001E07F5">
        <w:t>16</w:t>
      </w:r>
      <w:r w:rsidR="003559CB">
        <w:t>)</w:t>
      </w:r>
      <w:r w:rsidR="00B15B00">
        <w:rPr>
          <w:rStyle w:val="FootnoteReference"/>
        </w:rPr>
        <w:footnoteReference w:id="20"/>
      </w:r>
      <w:r w:rsidR="003559CB">
        <w:t>.</w:t>
      </w:r>
      <w:r w:rsidR="00F11B9D">
        <w:t xml:space="preserve"> As such, the framing of the AI</w:t>
      </w:r>
      <w:r w:rsidR="005A46E0">
        <w:t>A</w:t>
      </w:r>
      <w:r w:rsidR="00F11B9D">
        <w:t xml:space="preserve"> within a “risk-based” approach </w:t>
      </w:r>
      <w:r w:rsidR="00036185">
        <w:t xml:space="preserve">signals </w:t>
      </w:r>
      <w:r w:rsidR="002E6CB7">
        <w:t>the co</w:t>
      </w:r>
      <w:r w:rsidR="00B15B00">
        <w:t>-</w:t>
      </w:r>
      <w:r w:rsidR="002E6CB7">
        <w:t>optation of the precautionary principle in the current regulatory framework.</w:t>
      </w:r>
    </w:p>
    <w:p w14:paraId="29C79EF7" w14:textId="7FFBD76D" w:rsidR="00770FF5" w:rsidDel="00810D6A" w:rsidRDefault="006A68F1" w:rsidP="00B30131">
      <w:pPr>
        <w:spacing w:line="276" w:lineRule="auto"/>
        <w:rPr>
          <w:del w:id="7" w:author="Microsoft account" w:date="2024-02-28T12:39:00Z"/>
        </w:rPr>
      </w:pPr>
      <w:r>
        <w:t>A</w:t>
      </w:r>
      <w:commentRangeStart w:id="8"/>
      <w:r w:rsidR="002B378A">
        <w:t xml:space="preserve"> risk-based approach</w:t>
      </w:r>
      <w:commentRangeEnd w:id="8"/>
      <w:r w:rsidR="003D1E93">
        <w:rPr>
          <w:rStyle w:val="CommentReference"/>
        </w:rPr>
        <w:commentReference w:id="8"/>
      </w:r>
      <w:r w:rsidR="002B378A">
        <w:t xml:space="preserve"> is important for ensuring that regulatory intervention is appropriate and does not deter innovation</w:t>
      </w:r>
      <w:r w:rsidR="005A46E0">
        <w:t>. H</w:t>
      </w:r>
      <w:r w:rsidR="002B378A">
        <w:t>owever, this requires clear criteria to differentiate AI applications from low and high risk</w:t>
      </w:r>
      <w:r w:rsidR="00430575">
        <w:t xml:space="preserve"> (European Commission, 2020</w:t>
      </w:r>
      <w:r w:rsidR="00B15B00">
        <w:t>, p.3</w:t>
      </w:r>
      <w:r w:rsidR="00430575">
        <w:t>)</w:t>
      </w:r>
      <w:r w:rsidR="00B15B00">
        <w:rPr>
          <w:rStyle w:val="FootnoteReference"/>
        </w:rPr>
        <w:footnoteReference w:id="21"/>
      </w:r>
      <w:r w:rsidR="002B378A">
        <w:t xml:space="preserve">. </w:t>
      </w:r>
      <w:r w:rsidR="0014751B">
        <w:t>High risk AI application</w:t>
      </w:r>
      <w:r w:rsidR="007E6504">
        <w:t>s</w:t>
      </w:r>
      <w:r w:rsidR="0014751B">
        <w:t xml:space="preserve"> </w:t>
      </w:r>
      <w:r w:rsidR="00CC09CC">
        <w:t>would</w:t>
      </w:r>
      <w:r w:rsidR="0014751B">
        <w:t xml:space="preserve"> </w:t>
      </w:r>
      <w:r w:rsidR="00B20C24">
        <w:t xml:space="preserve">be </w:t>
      </w:r>
      <w:r w:rsidR="0014751B">
        <w:t>subject to prior conformity assessment such as testing, inspection, and certification</w:t>
      </w:r>
      <w:r w:rsidR="00982F6D">
        <w:t xml:space="preserve">. </w:t>
      </w:r>
      <w:r w:rsidR="00CC09CC">
        <w:t>A risk-based AI regulation would also have</w:t>
      </w:r>
      <w:r w:rsidR="00982F6D">
        <w:t xml:space="preserve"> consideration for mandatory legal requirements such as data and record keeping, robustness and accuracy, </w:t>
      </w:r>
      <w:r w:rsidR="005C788E">
        <w:t>and human oversight</w:t>
      </w:r>
      <w:r w:rsidR="006775BF">
        <w:t xml:space="preserve"> (European Commission, 2020</w:t>
      </w:r>
      <w:r w:rsidR="00515AD2">
        <w:t>, p.23</w:t>
      </w:r>
      <w:r w:rsidR="006775BF">
        <w:t>)</w:t>
      </w:r>
      <w:r w:rsidR="00515AD2">
        <w:rPr>
          <w:rStyle w:val="FootnoteReference"/>
        </w:rPr>
        <w:footnoteReference w:id="22"/>
      </w:r>
      <w:r w:rsidR="005C788E">
        <w:t>.</w:t>
      </w:r>
    </w:p>
    <w:p w14:paraId="4D6CD723" w14:textId="4781B629" w:rsidR="00810D6A" w:rsidRDefault="00515AD2" w:rsidP="00515AD2">
      <w:pPr>
        <w:spacing w:line="276" w:lineRule="auto"/>
        <w:rPr>
          <w:rFonts w:ascii="Calibri" w:hAnsi="Calibri" w:cs="Calibri"/>
        </w:rPr>
      </w:pPr>
      <w:r w:rsidRPr="00515AD2">
        <w:rPr>
          <w:rFonts w:ascii="Calibri" w:hAnsi="Calibri" w:cs="Calibri"/>
        </w:rPr>
        <w:t>T</w:t>
      </w:r>
      <w:commentRangeStart w:id="9"/>
      <w:r w:rsidR="00F74D16" w:rsidRPr="00515AD2">
        <w:rPr>
          <w:rFonts w:ascii="Calibri" w:hAnsi="Calibri" w:cs="Calibri"/>
        </w:rPr>
        <w:t xml:space="preserve">he draft </w:t>
      </w:r>
      <w:r w:rsidR="00014FD3" w:rsidRPr="00515AD2">
        <w:rPr>
          <w:rFonts w:ascii="Calibri" w:hAnsi="Calibri" w:cs="Calibri"/>
        </w:rPr>
        <w:t>AI</w:t>
      </w:r>
      <w:r w:rsidR="005A46E0" w:rsidRPr="00515AD2">
        <w:rPr>
          <w:rFonts w:ascii="Calibri" w:hAnsi="Calibri" w:cs="Calibri"/>
        </w:rPr>
        <w:t>A</w:t>
      </w:r>
      <w:r w:rsidR="00014FD3" w:rsidRPr="00515AD2">
        <w:rPr>
          <w:rFonts w:ascii="Calibri" w:hAnsi="Calibri" w:cs="Calibri"/>
        </w:rPr>
        <w:t xml:space="preserve"> introduced </w:t>
      </w:r>
      <w:r w:rsidR="00234441" w:rsidRPr="00515AD2">
        <w:rPr>
          <w:rFonts w:ascii="Calibri" w:hAnsi="Calibri" w:cs="Calibri"/>
        </w:rPr>
        <w:t>three</w:t>
      </w:r>
      <w:r w:rsidR="00014FD3" w:rsidRPr="00515AD2">
        <w:rPr>
          <w:rFonts w:ascii="Calibri" w:hAnsi="Calibri" w:cs="Calibri"/>
        </w:rPr>
        <w:t xml:space="preserve"> risk-based categories </w:t>
      </w:r>
      <w:commentRangeEnd w:id="9"/>
      <w:r w:rsidR="00961B79" w:rsidRPr="00515AD2">
        <w:rPr>
          <w:rStyle w:val="CommentReference"/>
          <w:sz w:val="22"/>
          <w:szCs w:val="22"/>
        </w:rPr>
        <w:commentReference w:id="9"/>
      </w:r>
      <w:r w:rsidR="00014FD3" w:rsidRPr="00515AD2">
        <w:rPr>
          <w:rFonts w:ascii="Calibri" w:hAnsi="Calibri" w:cs="Calibri"/>
        </w:rPr>
        <w:t>that outline varying obligations for AI system providers</w:t>
      </w:r>
      <w:r w:rsidR="005A46E0" w:rsidRPr="00515AD2">
        <w:rPr>
          <w:rFonts w:ascii="Calibri" w:hAnsi="Calibri" w:cs="Calibri"/>
        </w:rPr>
        <w:t xml:space="preserve">: </w:t>
      </w:r>
      <w:r w:rsidR="005F622D" w:rsidRPr="00515AD2">
        <w:rPr>
          <w:rFonts w:ascii="Calibri" w:hAnsi="Calibri" w:cs="Calibri"/>
        </w:rPr>
        <w:t xml:space="preserve">unacceptable risks, high risks, </w:t>
      </w:r>
      <w:r w:rsidR="00234441" w:rsidRPr="00515AD2">
        <w:rPr>
          <w:rFonts w:ascii="Calibri" w:hAnsi="Calibri" w:cs="Calibri"/>
        </w:rPr>
        <w:t xml:space="preserve">and low or minimal </w:t>
      </w:r>
      <w:r w:rsidR="005F622D" w:rsidRPr="00515AD2">
        <w:rPr>
          <w:rFonts w:ascii="Calibri" w:hAnsi="Calibri" w:cs="Calibri"/>
        </w:rPr>
        <w:t>risks</w:t>
      </w:r>
      <w:r w:rsidR="0038117C" w:rsidRPr="00515AD2">
        <w:rPr>
          <w:rFonts w:ascii="Calibri" w:hAnsi="Calibri" w:cs="Calibri"/>
        </w:rPr>
        <w:t xml:space="preserve"> (Veale &amp; </w:t>
      </w:r>
      <w:proofErr w:type="spellStart"/>
      <w:r w:rsidR="0038117C" w:rsidRPr="00515AD2">
        <w:rPr>
          <w:rFonts w:ascii="Calibri" w:hAnsi="Calibri" w:cs="Calibri"/>
        </w:rPr>
        <w:t>Borgesius</w:t>
      </w:r>
      <w:proofErr w:type="spellEnd"/>
      <w:r w:rsidR="0038117C" w:rsidRPr="00515AD2">
        <w:rPr>
          <w:rFonts w:ascii="Calibri" w:hAnsi="Calibri" w:cs="Calibri"/>
        </w:rPr>
        <w:t>, 2021</w:t>
      </w:r>
      <w:r w:rsidR="00BF7338" w:rsidRPr="00515AD2">
        <w:rPr>
          <w:rFonts w:ascii="Calibri" w:hAnsi="Calibri" w:cs="Calibri"/>
        </w:rPr>
        <w:t>, p</w:t>
      </w:r>
      <w:r w:rsidRPr="00515AD2">
        <w:rPr>
          <w:rFonts w:ascii="Calibri" w:hAnsi="Calibri" w:cs="Calibri"/>
        </w:rPr>
        <w:t>.98</w:t>
      </w:r>
      <w:r w:rsidR="0038117C" w:rsidRPr="00515AD2">
        <w:rPr>
          <w:rFonts w:ascii="Calibri" w:hAnsi="Calibri" w:cs="Calibri"/>
        </w:rPr>
        <w:t>)</w:t>
      </w:r>
      <w:r w:rsidRPr="00515AD2">
        <w:rPr>
          <w:rStyle w:val="FootnoteReference"/>
          <w:rFonts w:ascii="Calibri" w:hAnsi="Calibri" w:cs="Calibri"/>
        </w:rPr>
        <w:footnoteReference w:id="23"/>
      </w:r>
      <w:r w:rsidR="0038117C" w:rsidRPr="00515AD2">
        <w:rPr>
          <w:rFonts w:ascii="Calibri" w:hAnsi="Calibri" w:cs="Calibri"/>
        </w:rPr>
        <w:t>.</w:t>
      </w:r>
      <w:r w:rsidR="009625A4" w:rsidRPr="00515AD2">
        <w:rPr>
          <w:rFonts w:ascii="Calibri" w:hAnsi="Calibri" w:cs="Calibri"/>
        </w:rPr>
        <w:t xml:space="preserve"> </w:t>
      </w:r>
    </w:p>
    <w:p w14:paraId="1B28F59A" w14:textId="57E6E695" w:rsidR="001253A6" w:rsidRPr="001253A6" w:rsidRDefault="001253A6" w:rsidP="00515AD2">
      <w:pPr>
        <w:spacing w:line="276" w:lineRule="auto"/>
        <w:rPr>
          <w:ins w:id="10" w:author="Microsoft account" w:date="2024-02-28T12:39:00Z"/>
          <w:rFonts w:ascii="Calibri" w:hAnsi="Calibri" w:cs="Calibri"/>
          <w:b/>
          <w:bCs/>
        </w:rPr>
      </w:pPr>
      <w:r w:rsidRPr="001253A6">
        <w:rPr>
          <w:rFonts w:ascii="Calibri" w:hAnsi="Calibri" w:cs="Calibri"/>
          <w:b/>
          <w:bCs/>
        </w:rPr>
        <w:t>Unacceptable Risk</w:t>
      </w:r>
    </w:p>
    <w:p w14:paraId="15BE9B95" w14:textId="3955027C" w:rsidR="00FD4804" w:rsidRDefault="009625A4" w:rsidP="00B30131">
      <w:pPr>
        <w:pStyle w:val="NormalWeb"/>
        <w:spacing w:before="0" w:beforeAutospacing="0" w:after="0" w:afterAutospacing="0" w:line="276" w:lineRule="auto"/>
        <w:rPr>
          <w:rFonts w:ascii="Calibri" w:hAnsi="Calibri" w:cs="Calibri"/>
          <w:color w:val="000000"/>
          <w:sz w:val="22"/>
          <w:szCs w:val="22"/>
        </w:rPr>
      </w:pPr>
      <w:r w:rsidRPr="00515AD2">
        <w:rPr>
          <w:rFonts w:ascii="Calibri" w:hAnsi="Calibri" w:cs="Calibri"/>
          <w:sz w:val="22"/>
          <w:szCs w:val="22"/>
        </w:rPr>
        <w:t xml:space="preserve">The </w:t>
      </w:r>
      <w:r w:rsidR="00014FD3" w:rsidRPr="00515AD2">
        <w:rPr>
          <w:rFonts w:ascii="Calibri" w:hAnsi="Calibri" w:cs="Calibri"/>
          <w:sz w:val="22"/>
          <w:szCs w:val="22"/>
        </w:rPr>
        <w:t xml:space="preserve">top of the risk pyramid contains </w:t>
      </w:r>
      <w:r w:rsidR="00643360" w:rsidRPr="00515AD2">
        <w:rPr>
          <w:rFonts w:ascii="Calibri" w:hAnsi="Calibri" w:cs="Calibri"/>
          <w:color w:val="000000"/>
          <w:sz w:val="22"/>
          <w:szCs w:val="22"/>
        </w:rPr>
        <w:t>prohibited practices which create unacceptable risks that go against EU values or fundamental rights</w:t>
      </w:r>
      <w:r w:rsidR="00B43499" w:rsidRPr="00515AD2">
        <w:rPr>
          <w:rFonts w:ascii="Calibri" w:hAnsi="Calibri" w:cs="Calibri"/>
          <w:color w:val="000000"/>
          <w:sz w:val="22"/>
          <w:szCs w:val="22"/>
        </w:rPr>
        <w:t xml:space="preserve">. For instance, AI </w:t>
      </w:r>
      <w:r w:rsidR="00643360" w:rsidRPr="00515AD2">
        <w:rPr>
          <w:rFonts w:ascii="Calibri" w:hAnsi="Calibri" w:cs="Calibri"/>
          <w:color w:val="000000"/>
          <w:sz w:val="22"/>
          <w:szCs w:val="22"/>
        </w:rPr>
        <w:t>applications with the potential to manipulate persons</w:t>
      </w:r>
      <w:r w:rsidR="00B43499" w:rsidRPr="00515AD2">
        <w:rPr>
          <w:rFonts w:ascii="Calibri" w:hAnsi="Calibri" w:cs="Calibri"/>
          <w:color w:val="000000"/>
          <w:sz w:val="22"/>
          <w:szCs w:val="22"/>
        </w:rPr>
        <w:t xml:space="preserve"> and </w:t>
      </w:r>
      <w:r w:rsidR="00643360" w:rsidRPr="00515AD2">
        <w:rPr>
          <w:rFonts w:ascii="Calibri" w:hAnsi="Calibri" w:cs="Calibri"/>
          <w:color w:val="000000"/>
          <w:sz w:val="22"/>
          <w:szCs w:val="22"/>
        </w:rPr>
        <w:t>exploit vulnerable groups in a manner that causes physical or psychological harm</w:t>
      </w:r>
      <w:r w:rsidR="00085EA2" w:rsidRPr="00515AD2">
        <w:rPr>
          <w:rFonts w:ascii="Calibri" w:hAnsi="Calibri" w:cs="Calibri"/>
          <w:color w:val="000000"/>
          <w:sz w:val="22"/>
          <w:szCs w:val="22"/>
        </w:rPr>
        <w:t xml:space="preserve"> </w:t>
      </w:r>
      <w:r w:rsidR="00BF7338" w:rsidRPr="00515AD2">
        <w:rPr>
          <w:rFonts w:ascii="Calibri" w:hAnsi="Calibri" w:cs="Calibri"/>
          <w:color w:val="000000"/>
          <w:sz w:val="22"/>
          <w:szCs w:val="22"/>
        </w:rPr>
        <w:t xml:space="preserve">are considered unacceptable. </w:t>
      </w:r>
      <w:r w:rsidR="00085EA2" w:rsidRPr="00515AD2">
        <w:rPr>
          <w:rFonts w:ascii="Calibri" w:hAnsi="Calibri" w:cs="Calibri"/>
          <w:color w:val="000000"/>
          <w:sz w:val="22"/>
          <w:szCs w:val="22"/>
        </w:rPr>
        <w:t>“</w:t>
      </w:r>
      <w:r w:rsidR="00BF7338" w:rsidRPr="00515AD2">
        <w:rPr>
          <w:rFonts w:ascii="Calibri" w:hAnsi="Calibri" w:cs="Calibri"/>
          <w:color w:val="000000"/>
          <w:sz w:val="22"/>
          <w:szCs w:val="22"/>
        </w:rPr>
        <w:t>S</w:t>
      </w:r>
      <w:r w:rsidR="00643360" w:rsidRPr="00515AD2">
        <w:rPr>
          <w:rFonts w:ascii="Calibri" w:hAnsi="Calibri" w:cs="Calibri"/>
          <w:color w:val="000000"/>
          <w:sz w:val="22"/>
          <w:szCs w:val="22"/>
        </w:rPr>
        <w:t>ocial</w:t>
      </w:r>
      <w:r w:rsidR="00085EA2" w:rsidRPr="00515AD2">
        <w:rPr>
          <w:rFonts w:ascii="Calibri" w:hAnsi="Calibri" w:cs="Calibri"/>
          <w:color w:val="000000"/>
          <w:sz w:val="22"/>
          <w:szCs w:val="22"/>
        </w:rPr>
        <w:t xml:space="preserve"> </w:t>
      </w:r>
      <w:r w:rsidR="00643360" w:rsidRPr="00515AD2">
        <w:rPr>
          <w:rFonts w:ascii="Calibri" w:hAnsi="Calibri" w:cs="Calibri"/>
          <w:color w:val="000000"/>
          <w:sz w:val="22"/>
          <w:szCs w:val="22"/>
        </w:rPr>
        <w:t xml:space="preserve">scoring” by public authorities to measure the trustworthiness of people based on their social behaviour </w:t>
      </w:r>
      <w:r w:rsidR="00FD61FB" w:rsidRPr="00515AD2">
        <w:rPr>
          <w:rFonts w:ascii="Calibri" w:hAnsi="Calibri" w:cs="Calibri"/>
          <w:color w:val="000000"/>
          <w:sz w:val="22"/>
          <w:szCs w:val="22"/>
        </w:rPr>
        <w:t xml:space="preserve">in an unrelated context from the input data </w:t>
      </w:r>
      <w:r w:rsidR="00643360" w:rsidRPr="00515AD2">
        <w:rPr>
          <w:rFonts w:ascii="Calibri" w:hAnsi="Calibri" w:cs="Calibri"/>
          <w:color w:val="000000"/>
          <w:sz w:val="22"/>
          <w:szCs w:val="22"/>
        </w:rPr>
        <w:t>is one such banned purpose</w:t>
      </w:r>
      <w:r w:rsidR="004D571E" w:rsidRPr="00515AD2">
        <w:rPr>
          <w:rFonts w:ascii="Calibri" w:hAnsi="Calibri" w:cs="Calibri"/>
          <w:color w:val="000000"/>
          <w:sz w:val="22"/>
          <w:szCs w:val="22"/>
        </w:rPr>
        <w:t xml:space="preserve"> (</w:t>
      </w:r>
      <w:proofErr w:type="spellStart"/>
      <w:r w:rsidR="004D571E" w:rsidRPr="00515AD2">
        <w:rPr>
          <w:rFonts w:ascii="Calibri" w:hAnsi="Calibri" w:cs="Calibri"/>
          <w:color w:val="000000"/>
          <w:sz w:val="22"/>
          <w:szCs w:val="22"/>
        </w:rPr>
        <w:t>Lilkov</w:t>
      </w:r>
      <w:proofErr w:type="spellEnd"/>
      <w:r w:rsidR="004D571E" w:rsidRPr="00515AD2">
        <w:rPr>
          <w:rFonts w:ascii="Calibri" w:hAnsi="Calibri" w:cs="Calibri"/>
          <w:color w:val="000000"/>
          <w:sz w:val="22"/>
          <w:szCs w:val="22"/>
        </w:rPr>
        <w:t>, 2021</w:t>
      </w:r>
      <w:r w:rsidR="00BF7338" w:rsidRPr="00515AD2">
        <w:rPr>
          <w:rFonts w:ascii="Calibri" w:hAnsi="Calibri" w:cs="Calibri"/>
          <w:color w:val="000000"/>
          <w:sz w:val="22"/>
          <w:szCs w:val="22"/>
        </w:rPr>
        <w:t>, p</w:t>
      </w:r>
      <w:r w:rsidR="00EC2EA8">
        <w:rPr>
          <w:rFonts w:ascii="Calibri" w:hAnsi="Calibri" w:cs="Calibri"/>
          <w:color w:val="000000"/>
          <w:sz w:val="22"/>
          <w:szCs w:val="22"/>
        </w:rPr>
        <w:t>.168</w:t>
      </w:r>
      <w:r w:rsidR="004D571E" w:rsidRPr="00515AD2">
        <w:rPr>
          <w:rFonts w:ascii="Calibri" w:hAnsi="Calibri" w:cs="Calibri"/>
          <w:color w:val="000000"/>
          <w:sz w:val="22"/>
          <w:szCs w:val="22"/>
        </w:rPr>
        <w:t>)</w:t>
      </w:r>
      <w:r w:rsidR="00EC2EA8">
        <w:rPr>
          <w:rStyle w:val="FootnoteReference"/>
          <w:rFonts w:ascii="Calibri" w:hAnsi="Calibri" w:cs="Calibri"/>
          <w:color w:val="000000"/>
          <w:sz w:val="22"/>
          <w:szCs w:val="22"/>
        </w:rPr>
        <w:footnoteReference w:id="24"/>
      </w:r>
      <w:r w:rsidR="00643360" w:rsidRPr="00515AD2">
        <w:rPr>
          <w:rFonts w:ascii="Calibri" w:hAnsi="Calibri" w:cs="Calibri"/>
          <w:color w:val="000000"/>
          <w:sz w:val="22"/>
          <w:szCs w:val="22"/>
        </w:rPr>
        <w:t>.</w:t>
      </w:r>
      <w:r w:rsidR="00F82238" w:rsidRPr="00515AD2">
        <w:rPr>
          <w:rFonts w:ascii="Calibri" w:hAnsi="Calibri" w:cs="Calibri"/>
          <w:color w:val="000000"/>
          <w:sz w:val="22"/>
          <w:szCs w:val="22"/>
        </w:rPr>
        <w:t xml:space="preserve"> </w:t>
      </w:r>
      <w:r w:rsidR="00643360" w:rsidRPr="00515AD2">
        <w:rPr>
          <w:rFonts w:ascii="Calibri" w:hAnsi="Calibri" w:cs="Calibri"/>
          <w:color w:val="000000"/>
          <w:sz w:val="22"/>
          <w:szCs w:val="22"/>
        </w:rPr>
        <w:t>This is in direct contrast to other global actors such as China who enact a “social credit system”</w:t>
      </w:r>
      <w:r w:rsidR="00085EA2" w:rsidRPr="00515AD2">
        <w:rPr>
          <w:rFonts w:ascii="Calibri" w:hAnsi="Calibri" w:cs="Calibri"/>
          <w:color w:val="000000"/>
          <w:sz w:val="22"/>
          <w:szCs w:val="22"/>
        </w:rPr>
        <w:t>. T</w:t>
      </w:r>
      <w:r w:rsidR="00643360" w:rsidRPr="00515AD2">
        <w:rPr>
          <w:rFonts w:ascii="Calibri" w:hAnsi="Calibri" w:cs="Calibri"/>
          <w:color w:val="000000"/>
          <w:sz w:val="22"/>
          <w:szCs w:val="22"/>
        </w:rPr>
        <w:t xml:space="preserve">he EU is </w:t>
      </w:r>
      <w:r w:rsidR="00085EA2" w:rsidRPr="00515AD2">
        <w:rPr>
          <w:rFonts w:ascii="Calibri" w:hAnsi="Calibri" w:cs="Calibri"/>
          <w:color w:val="000000"/>
          <w:sz w:val="22"/>
          <w:szCs w:val="22"/>
        </w:rPr>
        <w:t xml:space="preserve">thus </w:t>
      </w:r>
      <w:r w:rsidR="00643360" w:rsidRPr="00515AD2">
        <w:rPr>
          <w:rFonts w:ascii="Calibri" w:hAnsi="Calibri" w:cs="Calibri"/>
          <w:color w:val="000000"/>
          <w:sz w:val="22"/>
          <w:szCs w:val="22"/>
        </w:rPr>
        <w:t xml:space="preserve">signaling </w:t>
      </w:r>
      <w:commentRangeStart w:id="11"/>
      <w:r w:rsidR="00643360" w:rsidRPr="00515AD2">
        <w:rPr>
          <w:rFonts w:ascii="Calibri" w:hAnsi="Calibri" w:cs="Calibri"/>
          <w:color w:val="000000"/>
          <w:sz w:val="22"/>
          <w:szCs w:val="22"/>
        </w:rPr>
        <w:t>its human-centered approach,</w:t>
      </w:r>
      <w:commentRangeEnd w:id="11"/>
      <w:r w:rsidR="00961B79" w:rsidRPr="00515AD2">
        <w:rPr>
          <w:rStyle w:val="CommentReference"/>
          <w:rFonts w:ascii="Calibri" w:hAnsi="Calibri" w:cs="Calibri"/>
          <w:sz w:val="22"/>
          <w:szCs w:val="22"/>
        </w:rPr>
        <w:commentReference w:id="11"/>
      </w:r>
      <w:r w:rsidR="00643360" w:rsidRPr="00515AD2">
        <w:rPr>
          <w:rFonts w:ascii="Calibri" w:hAnsi="Calibri" w:cs="Calibri"/>
          <w:color w:val="000000"/>
          <w:sz w:val="22"/>
          <w:szCs w:val="22"/>
        </w:rPr>
        <w:t xml:space="preserve"> and that such a system poses an unacceptable risk for European citizens</w:t>
      </w:r>
      <w:r w:rsidR="00582EE5" w:rsidRPr="00515AD2">
        <w:rPr>
          <w:rFonts w:ascii="Calibri" w:hAnsi="Calibri" w:cs="Calibri"/>
          <w:color w:val="000000"/>
          <w:sz w:val="22"/>
          <w:szCs w:val="22"/>
        </w:rPr>
        <w:t xml:space="preserve"> (</w:t>
      </w:r>
      <w:proofErr w:type="spellStart"/>
      <w:r w:rsidR="00582EE5" w:rsidRPr="00515AD2">
        <w:rPr>
          <w:rFonts w:ascii="Calibri" w:hAnsi="Calibri" w:cs="Calibri"/>
          <w:color w:val="000000"/>
          <w:sz w:val="22"/>
          <w:szCs w:val="22"/>
        </w:rPr>
        <w:t>Lilkov</w:t>
      </w:r>
      <w:proofErr w:type="spellEnd"/>
      <w:r w:rsidR="00582EE5" w:rsidRPr="00515AD2">
        <w:rPr>
          <w:rFonts w:ascii="Calibri" w:hAnsi="Calibri" w:cs="Calibri"/>
          <w:color w:val="000000"/>
          <w:sz w:val="22"/>
          <w:szCs w:val="22"/>
        </w:rPr>
        <w:t>, 2021</w:t>
      </w:r>
      <w:r w:rsidR="00BF7338" w:rsidRPr="00515AD2">
        <w:rPr>
          <w:rFonts w:ascii="Calibri" w:hAnsi="Calibri" w:cs="Calibri"/>
          <w:color w:val="000000"/>
          <w:sz w:val="22"/>
          <w:szCs w:val="22"/>
        </w:rPr>
        <w:t>, p</w:t>
      </w:r>
      <w:r w:rsidR="00EC2EA8">
        <w:rPr>
          <w:rFonts w:ascii="Calibri" w:hAnsi="Calibri" w:cs="Calibri"/>
          <w:color w:val="000000"/>
          <w:sz w:val="22"/>
          <w:szCs w:val="22"/>
        </w:rPr>
        <w:t>.168</w:t>
      </w:r>
      <w:r w:rsidR="00582EE5" w:rsidRPr="00515AD2">
        <w:rPr>
          <w:rFonts w:ascii="Calibri" w:hAnsi="Calibri" w:cs="Calibri"/>
          <w:color w:val="000000"/>
          <w:sz w:val="22"/>
          <w:szCs w:val="22"/>
        </w:rPr>
        <w:t>)</w:t>
      </w:r>
      <w:r w:rsidR="00EC2EA8">
        <w:rPr>
          <w:rStyle w:val="FootnoteReference"/>
          <w:rFonts w:ascii="Calibri" w:hAnsi="Calibri" w:cs="Calibri"/>
          <w:color w:val="000000"/>
          <w:sz w:val="22"/>
          <w:szCs w:val="22"/>
        </w:rPr>
        <w:footnoteReference w:id="25"/>
      </w:r>
      <w:r w:rsidR="00643360" w:rsidRPr="00515AD2">
        <w:rPr>
          <w:rFonts w:ascii="Calibri" w:hAnsi="Calibri" w:cs="Calibri"/>
          <w:color w:val="000000"/>
          <w:sz w:val="22"/>
          <w:szCs w:val="22"/>
        </w:rPr>
        <w:t xml:space="preserve">. </w:t>
      </w:r>
      <w:r w:rsidR="001A1D9F" w:rsidRPr="00515AD2">
        <w:rPr>
          <w:rFonts w:ascii="Calibri" w:hAnsi="Calibri" w:cs="Calibri"/>
          <w:color w:val="000000"/>
          <w:sz w:val="22"/>
          <w:szCs w:val="22"/>
        </w:rPr>
        <w:t xml:space="preserve">However, </w:t>
      </w:r>
      <w:r w:rsidR="007F7CA5" w:rsidRPr="00515AD2">
        <w:rPr>
          <w:rFonts w:ascii="Calibri" w:hAnsi="Calibri" w:cs="Calibri"/>
          <w:color w:val="000000"/>
          <w:sz w:val="22"/>
          <w:szCs w:val="22"/>
        </w:rPr>
        <w:t>s</w:t>
      </w:r>
      <w:r w:rsidR="00A42427" w:rsidRPr="00515AD2">
        <w:rPr>
          <w:rFonts w:ascii="Calibri" w:hAnsi="Calibri" w:cs="Calibri"/>
          <w:color w:val="000000"/>
          <w:sz w:val="22"/>
          <w:szCs w:val="22"/>
        </w:rPr>
        <w:t xml:space="preserve">ocial scoring is undertaken by the </w:t>
      </w:r>
      <w:r w:rsidR="0057518F" w:rsidRPr="00515AD2">
        <w:rPr>
          <w:rFonts w:ascii="Calibri" w:hAnsi="Calibri" w:cs="Calibri"/>
          <w:color w:val="000000"/>
          <w:sz w:val="22"/>
          <w:szCs w:val="22"/>
        </w:rPr>
        <w:t xml:space="preserve">public </w:t>
      </w:r>
      <w:r w:rsidR="00A42427" w:rsidRPr="00515AD2">
        <w:rPr>
          <w:rFonts w:ascii="Calibri" w:hAnsi="Calibri" w:cs="Calibri"/>
          <w:color w:val="000000"/>
          <w:sz w:val="22"/>
          <w:szCs w:val="22"/>
        </w:rPr>
        <w:t>sector (</w:t>
      </w:r>
      <w:proofErr w:type="spellStart"/>
      <w:r w:rsidR="00A42427" w:rsidRPr="00515AD2">
        <w:rPr>
          <w:rFonts w:ascii="Calibri" w:hAnsi="Calibri" w:cs="Calibri"/>
          <w:color w:val="000000"/>
          <w:sz w:val="22"/>
          <w:szCs w:val="22"/>
        </w:rPr>
        <w:t>eg.</w:t>
      </w:r>
      <w:proofErr w:type="spellEnd"/>
      <w:r w:rsidR="00A42427" w:rsidRPr="00515AD2">
        <w:rPr>
          <w:rFonts w:ascii="Calibri" w:hAnsi="Calibri" w:cs="Calibri"/>
          <w:color w:val="000000"/>
          <w:sz w:val="22"/>
          <w:szCs w:val="22"/>
        </w:rPr>
        <w:t xml:space="preserve"> law enforcement</w:t>
      </w:r>
      <w:r w:rsidR="007A5239" w:rsidRPr="00515AD2">
        <w:rPr>
          <w:rFonts w:ascii="Calibri" w:hAnsi="Calibri" w:cs="Calibri"/>
          <w:color w:val="000000"/>
          <w:sz w:val="22"/>
          <w:szCs w:val="22"/>
        </w:rPr>
        <w:t>, welfare support) as well as private companies (</w:t>
      </w:r>
      <w:proofErr w:type="spellStart"/>
      <w:r w:rsidR="007A5239" w:rsidRPr="00515AD2">
        <w:rPr>
          <w:rFonts w:ascii="Calibri" w:hAnsi="Calibri" w:cs="Calibri"/>
          <w:color w:val="000000"/>
          <w:sz w:val="22"/>
          <w:szCs w:val="22"/>
        </w:rPr>
        <w:t>eg.</w:t>
      </w:r>
      <w:proofErr w:type="spellEnd"/>
      <w:r w:rsidR="007A5239" w:rsidRPr="00515AD2">
        <w:rPr>
          <w:rFonts w:ascii="Calibri" w:hAnsi="Calibri" w:cs="Calibri"/>
          <w:color w:val="000000"/>
          <w:sz w:val="22"/>
          <w:szCs w:val="22"/>
        </w:rPr>
        <w:t xml:space="preserve"> line of credit assessments</w:t>
      </w:r>
      <w:r w:rsidR="0057518F" w:rsidRPr="00515AD2">
        <w:rPr>
          <w:rFonts w:ascii="Calibri" w:hAnsi="Calibri" w:cs="Calibri"/>
          <w:color w:val="000000"/>
          <w:sz w:val="22"/>
          <w:szCs w:val="22"/>
        </w:rPr>
        <w:t>, employment background checks</w:t>
      </w:r>
      <w:r w:rsidR="007A5239" w:rsidRPr="00515AD2">
        <w:rPr>
          <w:rFonts w:ascii="Calibri" w:hAnsi="Calibri" w:cs="Calibri"/>
          <w:color w:val="000000"/>
          <w:sz w:val="22"/>
          <w:szCs w:val="22"/>
        </w:rPr>
        <w:t>)</w:t>
      </w:r>
      <w:r w:rsidR="0057518F" w:rsidRPr="00515AD2">
        <w:rPr>
          <w:rFonts w:ascii="Calibri" w:hAnsi="Calibri" w:cs="Calibri"/>
          <w:color w:val="000000"/>
          <w:sz w:val="22"/>
          <w:szCs w:val="22"/>
        </w:rPr>
        <w:t>.</w:t>
      </w:r>
      <w:r w:rsidR="00AF29DF" w:rsidRPr="00515AD2">
        <w:rPr>
          <w:rFonts w:ascii="Calibri" w:hAnsi="Calibri" w:cs="Calibri"/>
          <w:color w:val="000000"/>
          <w:sz w:val="22"/>
          <w:szCs w:val="22"/>
        </w:rPr>
        <w:t xml:space="preserve"> </w:t>
      </w:r>
      <w:r w:rsidR="00C527D6" w:rsidRPr="00515AD2">
        <w:rPr>
          <w:rFonts w:ascii="Calibri" w:hAnsi="Calibri" w:cs="Calibri"/>
          <w:color w:val="000000"/>
          <w:sz w:val="22"/>
          <w:szCs w:val="22"/>
        </w:rPr>
        <w:t xml:space="preserve">By this logic, it does not make sense to restrict the social scoring prohibition to the public sector. </w:t>
      </w:r>
      <w:r w:rsidR="007F7CA5" w:rsidRPr="00515AD2">
        <w:rPr>
          <w:rFonts w:ascii="Calibri" w:hAnsi="Calibri" w:cs="Calibri"/>
          <w:color w:val="000000"/>
          <w:sz w:val="22"/>
          <w:szCs w:val="22"/>
        </w:rPr>
        <w:t>In this case, t</w:t>
      </w:r>
      <w:r w:rsidR="00AF29DF" w:rsidRPr="00515AD2">
        <w:rPr>
          <w:rFonts w:ascii="Calibri" w:hAnsi="Calibri" w:cs="Calibri"/>
          <w:color w:val="000000"/>
          <w:sz w:val="22"/>
          <w:szCs w:val="22"/>
        </w:rPr>
        <w:t xml:space="preserve">he </w:t>
      </w:r>
      <w:commentRangeStart w:id="12"/>
      <w:commentRangeStart w:id="13"/>
      <w:commentRangeStart w:id="14"/>
      <w:r w:rsidR="00AF29DF" w:rsidRPr="00515AD2">
        <w:rPr>
          <w:rFonts w:ascii="Calibri" w:hAnsi="Calibri" w:cs="Calibri"/>
          <w:color w:val="000000"/>
          <w:sz w:val="22"/>
          <w:szCs w:val="22"/>
        </w:rPr>
        <w:t xml:space="preserve">European Artificial Intelligence Board </w:t>
      </w:r>
      <w:commentRangeEnd w:id="12"/>
      <w:r w:rsidR="009264C9" w:rsidRPr="00515AD2">
        <w:rPr>
          <w:rStyle w:val="CommentReference"/>
          <w:rFonts w:ascii="Calibri" w:hAnsi="Calibri" w:cs="Calibri"/>
          <w:sz w:val="22"/>
          <w:szCs w:val="22"/>
        </w:rPr>
        <w:commentReference w:id="12"/>
      </w:r>
      <w:commentRangeEnd w:id="13"/>
      <w:r w:rsidR="00001940" w:rsidRPr="00515AD2">
        <w:rPr>
          <w:rStyle w:val="CommentReference"/>
          <w:rFonts w:ascii="Calibri" w:hAnsi="Calibri" w:cs="Calibri"/>
          <w:sz w:val="22"/>
          <w:szCs w:val="22"/>
        </w:rPr>
        <w:commentReference w:id="13"/>
      </w:r>
      <w:commentRangeEnd w:id="14"/>
      <w:r w:rsidR="00E36E78" w:rsidRPr="00515AD2">
        <w:rPr>
          <w:rStyle w:val="CommentReference"/>
          <w:rFonts w:ascii="Calibri" w:hAnsi="Calibri" w:cs="Calibri"/>
          <w:sz w:val="22"/>
          <w:szCs w:val="22"/>
        </w:rPr>
        <w:commentReference w:id="14"/>
      </w:r>
      <w:r w:rsidR="00B62843" w:rsidRPr="00515AD2">
        <w:rPr>
          <w:rFonts w:ascii="Calibri" w:hAnsi="Calibri" w:cs="Calibri"/>
          <w:color w:val="000000"/>
          <w:sz w:val="22"/>
          <w:szCs w:val="22"/>
        </w:rPr>
        <w:t xml:space="preserve">proposed </w:t>
      </w:r>
      <w:r w:rsidR="00B62843" w:rsidRPr="00515AD2">
        <w:rPr>
          <w:rFonts w:ascii="Calibri" w:hAnsi="Calibri" w:cs="Calibri"/>
          <w:color w:val="000000"/>
          <w:sz w:val="22"/>
          <w:szCs w:val="22"/>
        </w:rPr>
        <w:lastRenderedPageBreak/>
        <w:t>within the AI</w:t>
      </w:r>
      <w:r w:rsidR="00BF7338" w:rsidRPr="00515AD2">
        <w:rPr>
          <w:rFonts w:ascii="Calibri" w:hAnsi="Calibri" w:cs="Calibri"/>
          <w:color w:val="000000"/>
          <w:sz w:val="22"/>
          <w:szCs w:val="22"/>
        </w:rPr>
        <w:t>A</w:t>
      </w:r>
      <w:r w:rsidR="00B62843" w:rsidRPr="00515AD2">
        <w:rPr>
          <w:rFonts w:ascii="Calibri" w:hAnsi="Calibri" w:cs="Calibri"/>
          <w:color w:val="000000"/>
          <w:sz w:val="22"/>
          <w:szCs w:val="22"/>
        </w:rPr>
        <w:t xml:space="preserve"> </w:t>
      </w:r>
      <w:r w:rsidR="00AF29DF" w:rsidRPr="00515AD2">
        <w:rPr>
          <w:rFonts w:ascii="Calibri" w:hAnsi="Calibri" w:cs="Calibri"/>
          <w:color w:val="000000"/>
          <w:sz w:val="22"/>
          <w:szCs w:val="22"/>
        </w:rPr>
        <w:t xml:space="preserve">would be responsible for clarifying whether an assessment is within context, but its guidance </w:t>
      </w:r>
      <w:r w:rsidR="00965D63" w:rsidRPr="00515AD2">
        <w:rPr>
          <w:rFonts w:ascii="Calibri" w:hAnsi="Calibri" w:cs="Calibri"/>
          <w:color w:val="000000"/>
          <w:sz w:val="22"/>
          <w:szCs w:val="22"/>
        </w:rPr>
        <w:t>would be</w:t>
      </w:r>
      <w:r w:rsidR="001E4873" w:rsidRPr="00515AD2">
        <w:rPr>
          <w:rFonts w:ascii="Calibri" w:hAnsi="Calibri" w:cs="Calibri"/>
          <w:color w:val="000000"/>
          <w:sz w:val="22"/>
          <w:szCs w:val="22"/>
        </w:rPr>
        <w:t xml:space="preserve"> solely advisory (Veale &amp; </w:t>
      </w:r>
      <w:proofErr w:type="spellStart"/>
      <w:r w:rsidR="001E4873" w:rsidRPr="00515AD2">
        <w:rPr>
          <w:rFonts w:ascii="Calibri" w:hAnsi="Calibri" w:cs="Calibri"/>
          <w:color w:val="000000"/>
          <w:sz w:val="22"/>
          <w:szCs w:val="22"/>
        </w:rPr>
        <w:t>Borgesius</w:t>
      </w:r>
      <w:proofErr w:type="spellEnd"/>
      <w:r w:rsidR="001E4873" w:rsidRPr="00515AD2">
        <w:rPr>
          <w:rFonts w:ascii="Calibri" w:hAnsi="Calibri" w:cs="Calibri"/>
          <w:color w:val="000000"/>
          <w:sz w:val="22"/>
          <w:szCs w:val="22"/>
        </w:rPr>
        <w:t>, 2021</w:t>
      </w:r>
      <w:r w:rsidR="00BF7338" w:rsidRPr="00515AD2">
        <w:rPr>
          <w:rFonts w:ascii="Calibri" w:hAnsi="Calibri" w:cs="Calibri"/>
          <w:color w:val="000000"/>
          <w:sz w:val="22"/>
          <w:szCs w:val="22"/>
        </w:rPr>
        <w:t xml:space="preserve">, </w:t>
      </w:r>
      <w:r w:rsidR="00EC2EA8">
        <w:rPr>
          <w:rFonts w:ascii="Calibri" w:hAnsi="Calibri" w:cs="Calibri"/>
          <w:color w:val="000000"/>
          <w:sz w:val="22"/>
          <w:szCs w:val="22"/>
        </w:rPr>
        <w:t>p.100</w:t>
      </w:r>
      <w:r w:rsidR="001E4873" w:rsidRPr="00515AD2">
        <w:rPr>
          <w:rFonts w:ascii="Calibri" w:hAnsi="Calibri" w:cs="Calibri"/>
          <w:color w:val="000000"/>
          <w:sz w:val="22"/>
          <w:szCs w:val="22"/>
        </w:rPr>
        <w:t>)</w:t>
      </w:r>
      <w:r w:rsidR="00EC2EA8">
        <w:rPr>
          <w:rStyle w:val="FootnoteReference"/>
          <w:rFonts w:ascii="Calibri" w:hAnsi="Calibri" w:cs="Calibri"/>
          <w:color w:val="000000"/>
          <w:sz w:val="22"/>
          <w:szCs w:val="22"/>
        </w:rPr>
        <w:footnoteReference w:id="26"/>
      </w:r>
      <w:r w:rsidR="001E4873" w:rsidRPr="00515AD2">
        <w:rPr>
          <w:rFonts w:ascii="Calibri" w:hAnsi="Calibri" w:cs="Calibri"/>
          <w:color w:val="000000"/>
          <w:sz w:val="22"/>
          <w:szCs w:val="22"/>
        </w:rPr>
        <w:t>.</w:t>
      </w:r>
      <w:r w:rsidR="00516409">
        <w:rPr>
          <w:rFonts w:ascii="Calibri" w:hAnsi="Calibri" w:cs="Calibri"/>
          <w:color w:val="000000"/>
          <w:sz w:val="22"/>
          <w:szCs w:val="22"/>
        </w:rPr>
        <w:t xml:space="preserve"> </w:t>
      </w:r>
      <w:r w:rsidR="00643360" w:rsidRPr="00515AD2">
        <w:rPr>
          <w:rFonts w:ascii="Calibri" w:hAnsi="Calibri" w:cs="Calibri"/>
          <w:color w:val="000000"/>
          <w:sz w:val="22"/>
          <w:szCs w:val="22"/>
        </w:rPr>
        <w:t xml:space="preserve">Biometric identification systems </w:t>
      </w:r>
      <w:r w:rsidR="001C30B7" w:rsidRPr="00515AD2">
        <w:rPr>
          <w:rFonts w:ascii="Calibri" w:hAnsi="Calibri" w:cs="Calibri"/>
          <w:color w:val="000000"/>
          <w:sz w:val="22"/>
          <w:szCs w:val="22"/>
        </w:rPr>
        <w:t xml:space="preserve">such as facial ID </w:t>
      </w:r>
      <w:r w:rsidR="00643360" w:rsidRPr="00515AD2">
        <w:rPr>
          <w:rFonts w:ascii="Calibri" w:hAnsi="Calibri" w:cs="Calibri"/>
          <w:color w:val="000000"/>
          <w:sz w:val="22"/>
          <w:szCs w:val="22"/>
        </w:rPr>
        <w:t>in public spaces for law enforcement purposes are also banned</w:t>
      </w:r>
      <w:r w:rsidR="008E4D30" w:rsidRPr="00515AD2">
        <w:rPr>
          <w:rFonts w:ascii="Calibri" w:hAnsi="Calibri" w:cs="Calibri"/>
          <w:color w:val="000000"/>
          <w:sz w:val="22"/>
          <w:szCs w:val="22"/>
        </w:rPr>
        <w:t xml:space="preserve"> under unacceptable risk</w:t>
      </w:r>
      <w:r w:rsidR="00643360" w:rsidRPr="00515AD2">
        <w:rPr>
          <w:rFonts w:ascii="Calibri" w:hAnsi="Calibri" w:cs="Calibri"/>
          <w:color w:val="000000"/>
          <w:sz w:val="22"/>
          <w:szCs w:val="22"/>
        </w:rPr>
        <w:t>, with exceptions to search for victims of crime</w:t>
      </w:r>
      <w:r w:rsidR="00EB298F" w:rsidRPr="00515AD2">
        <w:rPr>
          <w:rFonts w:ascii="Calibri" w:hAnsi="Calibri" w:cs="Calibri"/>
          <w:color w:val="000000"/>
          <w:sz w:val="22"/>
          <w:szCs w:val="22"/>
        </w:rPr>
        <w:t xml:space="preserve">, </w:t>
      </w:r>
      <w:r w:rsidR="00643360" w:rsidRPr="00515AD2">
        <w:rPr>
          <w:rFonts w:ascii="Calibri" w:hAnsi="Calibri" w:cs="Calibri"/>
          <w:color w:val="000000"/>
          <w:sz w:val="22"/>
          <w:szCs w:val="22"/>
        </w:rPr>
        <w:t>identify criminal perpetrators</w:t>
      </w:r>
      <w:r w:rsidR="00985075" w:rsidRPr="00515AD2">
        <w:rPr>
          <w:rFonts w:ascii="Calibri" w:hAnsi="Calibri" w:cs="Calibri"/>
          <w:color w:val="000000"/>
          <w:sz w:val="22"/>
          <w:szCs w:val="22"/>
        </w:rPr>
        <w:t xml:space="preserve">, </w:t>
      </w:r>
      <w:r w:rsidR="00EB298F" w:rsidRPr="00515AD2">
        <w:rPr>
          <w:rFonts w:ascii="Calibri" w:hAnsi="Calibri" w:cs="Calibri"/>
          <w:color w:val="000000"/>
          <w:sz w:val="22"/>
          <w:szCs w:val="22"/>
        </w:rPr>
        <w:t>and prevent an imminent threat to life or safety of persons</w:t>
      </w:r>
      <w:r w:rsidR="00643360" w:rsidRPr="00515AD2">
        <w:rPr>
          <w:rFonts w:ascii="Calibri" w:hAnsi="Calibri" w:cs="Calibri"/>
          <w:color w:val="000000"/>
          <w:sz w:val="22"/>
          <w:szCs w:val="22"/>
        </w:rPr>
        <w:t>. This is a contentious issue for civil society groups who advocate for a more stringent ban on facial recognition in public as it has the potential to discriminate against certain vulnerable groups</w:t>
      </w:r>
      <w:r w:rsidR="00AC5420" w:rsidRPr="00515AD2">
        <w:rPr>
          <w:rFonts w:ascii="Calibri" w:hAnsi="Calibri" w:cs="Calibri"/>
          <w:color w:val="000000"/>
          <w:sz w:val="22"/>
          <w:szCs w:val="22"/>
        </w:rPr>
        <w:t xml:space="preserve"> (</w:t>
      </w:r>
      <w:proofErr w:type="spellStart"/>
      <w:r w:rsidR="00AC5420" w:rsidRPr="00515AD2">
        <w:rPr>
          <w:rFonts w:ascii="Calibri" w:hAnsi="Calibri" w:cs="Calibri"/>
          <w:color w:val="000000"/>
          <w:sz w:val="22"/>
          <w:szCs w:val="22"/>
        </w:rPr>
        <w:t>Lilkov</w:t>
      </w:r>
      <w:proofErr w:type="spellEnd"/>
      <w:r w:rsidR="00AC5420" w:rsidRPr="00515AD2">
        <w:rPr>
          <w:rFonts w:ascii="Calibri" w:hAnsi="Calibri" w:cs="Calibri"/>
          <w:color w:val="000000"/>
          <w:sz w:val="22"/>
          <w:szCs w:val="22"/>
        </w:rPr>
        <w:t>, 2021</w:t>
      </w:r>
      <w:r w:rsidR="00810D6A" w:rsidRPr="00515AD2">
        <w:rPr>
          <w:rFonts w:ascii="Calibri" w:hAnsi="Calibri" w:cs="Calibri"/>
          <w:color w:val="000000"/>
          <w:sz w:val="22"/>
          <w:szCs w:val="22"/>
        </w:rPr>
        <w:t>, p</w:t>
      </w:r>
      <w:r w:rsidR="000F5906">
        <w:rPr>
          <w:rFonts w:ascii="Calibri" w:hAnsi="Calibri" w:cs="Calibri"/>
          <w:color w:val="000000"/>
          <w:sz w:val="22"/>
          <w:szCs w:val="22"/>
        </w:rPr>
        <w:t>.168</w:t>
      </w:r>
      <w:r w:rsidR="00AC5420" w:rsidRPr="00515AD2">
        <w:rPr>
          <w:rFonts w:ascii="Calibri" w:hAnsi="Calibri" w:cs="Calibri"/>
          <w:color w:val="000000"/>
          <w:sz w:val="22"/>
          <w:szCs w:val="22"/>
        </w:rPr>
        <w:t>)</w:t>
      </w:r>
      <w:r w:rsidR="000F5906">
        <w:rPr>
          <w:rStyle w:val="FootnoteReference"/>
          <w:rFonts w:ascii="Calibri" w:hAnsi="Calibri" w:cs="Calibri"/>
          <w:color w:val="000000"/>
          <w:sz w:val="22"/>
          <w:szCs w:val="22"/>
        </w:rPr>
        <w:footnoteReference w:id="27"/>
      </w:r>
      <w:r w:rsidR="00AC5420" w:rsidRPr="00515AD2">
        <w:rPr>
          <w:rFonts w:ascii="Calibri" w:hAnsi="Calibri" w:cs="Calibri"/>
          <w:color w:val="000000"/>
          <w:sz w:val="22"/>
          <w:szCs w:val="22"/>
        </w:rPr>
        <w:t xml:space="preserve">. </w:t>
      </w:r>
      <w:r w:rsidR="009619C5" w:rsidRPr="00515AD2">
        <w:rPr>
          <w:rFonts w:ascii="Calibri" w:hAnsi="Calibri" w:cs="Calibri"/>
          <w:color w:val="000000"/>
          <w:sz w:val="22"/>
          <w:szCs w:val="22"/>
        </w:rPr>
        <w:t>O</w:t>
      </w:r>
      <w:r w:rsidR="00490C96" w:rsidRPr="00515AD2">
        <w:rPr>
          <w:rFonts w:ascii="Calibri" w:hAnsi="Calibri" w:cs="Calibri"/>
          <w:color w:val="000000"/>
          <w:sz w:val="22"/>
          <w:szCs w:val="22"/>
        </w:rPr>
        <w:t>nly real-time systems are captured in the prohibition, implying that systems could be used in retrospect to analyze footage and identify individuals</w:t>
      </w:r>
      <w:r w:rsidR="00286F9C" w:rsidRPr="00515AD2">
        <w:rPr>
          <w:rFonts w:ascii="Calibri" w:hAnsi="Calibri" w:cs="Calibri"/>
          <w:color w:val="000000"/>
          <w:sz w:val="22"/>
          <w:szCs w:val="22"/>
        </w:rPr>
        <w:t xml:space="preserve"> (Veale &amp; </w:t>
      </w:r>
      <w:proofErr w:type="spellStart"/>
      <w:r w:rsidR="00286F9C" w:rsidRPr="00515AD2">
        <w:rPr>
          <w:rFonts w:ascii="Calibri" w:hAnsi="Calibri" w:cs="Calibri"/>
          <w:color w:val="000000"/>
          <w:sz w:val="22"/>
          <w:szCs w:val="22"/>
        </w:rPr>
        <w:t>Borgesius</w:t>
      </w:r>
      <w:proofErr w:type="spellEnd"/>
      <w:r w:rsidR="00286F9C" w:rsidRPr="00515AD2">
        <w:rPr>
          <w:rFonts w:ascii="Calibri" w:hAnsi="Calibri" w:cs="Calibri"/>
          <w:color w:val="000000"/>
          <w:sz w:val="22"/>
          <w:szCs w:val="22"/>
        </w:rPr>
        <w:t>, 2021</w:t>
      </w:r>
      <w:r w:rsidR="00810D6A" w:rsidRPr="00515AD2">
        <w:rPr>
          <w:rFonts w:ascii="Calibri" w:hAnsi="Calibri" w:cs="Calibri"/>
          <w:color w:val="000000"/>
          <w:sz w:val="22"/>
          <w:szCs w:val="22"/>
        </w:rPr>
        <w:t>, p</w:t>
      </w:r>
      <w:r w:rsidR="000F5906">
        <w:rPr>
          <w:rFonts w:ascii="Calibri" w:hAnsi="Calibri" w:cs="Calibri"/>
          <w:color w:val="000000"/>
          <w:sz w:val="22"/>
          <w:szCs w:val="22"/>
        </w:rPr>
        <w:t>.101</w:t>
      </w:r>
      <w:r w:rsidR="00286F9C" w:rsidRPr="00515AD2">
        <w:rPr>
          <w:rFonts w:ascii="Calibri" w:hAnsi="Calibri" w:cs="Calibri"/>
          <w:color w:val="000000"/>
          <w:sz w:val="22"/>
          <w:szCs w:val="22"/>
        </w:rPr>
        <w:t>)</w:t>
      </w:r>
      <w:r w:rsidR="000F5906">
        <w:rPr>
          <w:rStyle w:val="FootnoteReference"/>
          <w:rFonts w:ascii="Calibri" w:hAnsi="Calibri" w:cs="Calibri"/>
          <w:color w:val="000000"/>
          <w:sz w:val="22"/>
          <w:szCs w:val="22"/>
        </w:rPr>
        <w:footnoteReference w:id="28"/>
      </w:r>
      <w:r w:rsidR="00286F9C" w:rsidRPr="00515AD2">
        <w:rPr>
          <w:rFonts w:ascii="Calibri" w:hAnsi="Calibri" w:cs="Calibri"/>
          <w:color w:val="000000"/>
          <w:sz w:val="22"/>
          <w:szCs w:val="22"/>
        </w:rPr>
        <w:t>.</w:t>
      </w:r>
    </w:p>
    <w:p w14:paraId="45C88A61" w14:textId="77777777" w:rsidR="001253A6" w:rsidRDefault="001253A6" w:rsidP="00B30131">
      <w:pPr>
        <w:pStyle w:val="NormalWeb"/>
        <w:spacing w:before="0" w:beforeAutospacing="0" w:after="0" w:afterAutospacing="0" w:line="276" w:lineRule="auto"/>
        <w:rPr>
          <w:rFonts w:ascii="Calibri" w:hAnsi="Calibri" w:cs="Calibri"/>
          <w:b/>
          <w:bCs/>
          <w:color w:val="000000"/>
          <w:sz w:val="22"/>
          <w:szCs w:val="22"/>
        </w:rPr>
      </w:pPr>
    </w:p>
    <w:p w14:paraId="511F980D" w14:textId="4E1867FD" w:rsidR="001253A6" w:rsidRPr="001253A6" w:rsidRDefault="001253A6" w:rsidP="00B30131">
      <w:pPr>
        <w:pStyle w:val="NormalWeb"/>
        <w:spacing w:before="0" w:beforeAutospacing="0" w:after="0" w:afterAutospacing="0" w:line="276" w:lineRule="auto"/>
        <w:rPr>
          <w:rFonts w:ascii="Calibri" w:hAnsi="Calibri" w:cs="Calibri"/>
          <w:b/>
          <w:bCs/>
          <w:color w:val="000000"/>
          <w:sz w:val="22"/>
          <w:szCs w:val="22"/>
        </w:rPr>
      </w:pPr>
      <w:r>
        <w:rPr>
          <w:rFonts w:ascii="Calibri" w:hAnsi="Calibri" w:cs="Calibri"/>
          <w:b/>
          <w:bCs/>
          <w:color w:val="000000"/>
          <w:sz w:val="22"/>
          <w:szCs w:val="22"/>
        </w:rPr>
        <w:t>High Risk</w:t>
      </w:r>
    </w:p>
    <w:p w14:paraId="19B94D16" w14:textId="77777777" w:rsidR="00FD4804" w:rsidRDefault="00FD4804" w:rsidP="00B30131">
      <w:pPr>
        <w:pStyle w:val="NormalWeb"/>
        <w:spacing w:before="0" w:beforeAutospacing="0" w:after="0" w:afterAutospacing="0" w:line="276" w:lineRule="auto"/>
        <w:rPr>
          <w:rFonts w:ascii="Calibri" w:hAnsi="Calibri" w:cs="Calibri"/>
          <w:color w:val="000000"/>
          <w:sz w:val="22"/>
          <w:szCs w:val="22"/>
        </w:rPr>
      </w:pPr>
    </w:p>
    <w:p w14:paraId="0A50EB85" w14:textId="471E48CA" w:rsidR="00EC5D49" w:rsidRPr="00EC5D49" w:rsidRDefault="00A83AEE" w:rsidP="00B30131">
      <w:pPr>
        <w:pStyle w:val="NormalWeb"/>
        <w:spacing w:before="0" w:beforeAutospacing="0" w:after="0" w:afterAutospacing="0" w:line="276" w:lineRule="auto"/>
        <w:rPr>
          <w:rFonts w:ascii="Calibri" w:hAnsi="Calibri" w:cs="Calibri"/>
          <w:color w:val="000000"/>
          <w:sz w:val="22"/>
          <w:szCs w:val="22"/>
        </w:rPr>
      </w:pPr>
      <w:r>
        <w:rPr>
          <w:rFonts w:ascii="Calibri" w:hAnsi="Calibri" w:cs="Calibri"/>
          <w:sz w:val="22"/>
          <w:szCs w:val="22"/>
        </w:rPr>
        <w:t xml:space="preserve">The next category </w:t>
      </w:r>
      <w:r w:rsidR="00810D6A">
        <w:rPr>
          <w:rFonts w:ascii="Calibri" w:hAnsi="Calibri" w:cs="Calibri"/>
          <w:sz w:val="22"/>
          <w:szCs w:val="22"/>
        </w:rPr>
        <w:t xml:space="preserve">in the risk pyramid </w:t>
      </w:r>
      <w:r>
        <w:rPr>
          <w:rFonts w:ascii="Calibri" w:hAnsi="Calibri" w:cs="Calibri"/>
          <w:sz w:val="22"/>
          <w:szCs w:val="22"/>
        </w:rPr>
        <w:t xml:space="preserve">is high-risk AI systems. </w:t>
      </w:r>
      <w:r w:rsidR="00EC5D49" w:rsidRPr="00EC5D49">
        <w:rPr>
          <w:rFonts w:ascii="Calibri" w:hAnsi="Calibri" w:cs="Calibri"/>
          <w:sz w:val="22"/>
          <w:szCs w:val="22"/>
        </w:rPr>
        <w:t>The European Commission argues that an AI application should be considered high risk based on whether the sector and the intended use involves significant risks from the perspective of safety, consumer rights, and fundamental rights</w:t>
      </w:r>
      <w:r w:rsidR="004E7116">
        <w:rPr>
          <w:rFonts w:ascii="Calibri" w:hAnsi="Calibri" w:cs="Calibri"/>
          <w:sz w:val="22"/>
          <w:szCs w:val="22"/>
        </w:rPr>
        <w:t xml:space="preserve"> (European Commission, </w:t>
      </w:r>
      <w:r w:rsidR="00D32723">
        <w:rPr>
          <w:rFonts w:ascii="Calibri" w:hAnsi="Calibri" w:cs="Calibri"/>
          <w:sz w:val="22"/>
          <w:szCs w:val="22"/>
        </w:rPr>
        <w:t>2020, p.17)</w:t>
      </w:r>
      <w:r w:rsidR="00D32723">
        <w:rPr>
          <w:rStyle w:val="FootnoteReference"/>
          <w:rFonts w:ascii="Calibri" w:hAnsi="Calibri" w:cs="Calibri"/>
          <w:sz w:val="22"/>
          <w:szCs w:val="22"/>
        </w:rPr>
        <w:footnoteReference w:id="29"/>
      </w:r>
      <w:r w:rsidR="00EC5D49" w:rsidRPr="00EC5D49">
        <w:rPr>
          <w:rFonts w:ascii="Calibri" w:hAnsi="Calibri" w:cs="Calibri"/>
          <w:sz w:val="22"/>
          <w:szCs w:val="22"/>
        </w:rPr>
        <w:t>.  Within a risk-based framework, AI applications would be considered high risk if they meet two criteria. First, the AI application is employed in a sector where activities undertaken are expected to have significant risks occur – for instance, healthcare, transportation, and energy. Second, the AI application is used in such a manner that significant risks are likely to arise. An example to measure the threshold of significant risk is that while healthcare is generally a high-risk sector, an error in the appointment scheduling system does not pose significant harm. Rather, if the application is used in a manner where the risk of injury, death, or significant material damage is likely to occur, the application can be deemed high risk (European Commission, 2020</w:t>
      </w:r>
      <w:r w:rsidR="000F5906">
        <w:rPr>
          <w:rFonts w:ascii="Calibri" w:hAnsi="Calibri" w:cs="Calibri"/>
          <w:sz w:val="22"/>
          <w:szCs w:val="22"/>
        </w:rPr>
        <w:t>, p.17</w:t>
      </w:r>
      <w:r w:rsidR="00EC5D49" w:rsidRPr="00EC5D49">
        <w:rPr>
          <w:rFonts w:ascii="Calibri" w:hAnsi="Calibri" w:cs="Calibri"/>
          <w:sz w:val="22"/>
          <w:szCs w:val="22"/>
        </w:rPr>
        <w:t>)</w:t>
      </w:r>
      <w:r w:rsidR="000F5906">
        <w:rPr>
          <w:rStyle w:val="FootnoteReference"/>
          <w:rFonts w:ascii="Calibri" w:hAnsi="Calibri" w:cs="Calibri"/>
          <w:sz w:val="22"/>
          <w:szCs w:val="22"/>
        </w:rPr>
        <w:footnoteReference w:id="30"/>
      </w:r>
      <w:r w:rsidR="00EC5D49" w:rsidRPr="00EC5D49">
        <w:rPr>
          <w:rFonts w:ascii="Calibri" w:hAnsi="Calibri" w:cs="Calibri"/>
          <w:sz w:val="22"/>
          <w:szCs w:val="22"/>
        </w:rPr>
        <w:t>. It is also stipulated that there may be exceptional circumstances where the use of an AI application is deemed high risk even if the sector in which it is employed is not of concern. For instance, recruitment processes impacting workers’ rights, remote biometric identification, and intrusive surveillance technologies should always be considered high-risk</w:t>
      </w:r>
      <w:r w:rsidR="00EC5D49">
        <w:rPr>
          <w:rFonts w:ascii="Calibri" w:hAnsi="Calibri" w:cs="Calibri"/>
          <w:sz w:val="22"/>
          <w:szCs w:val="22"/>
        </w:rPr>
        <w:t xml:space="preserve"> (European Commission, 2020</w:t>
      </w:r>
      <w:r w:rsidR="000F5906">
        <w:rPr>
          <w:rFonts w:ascii="Calibri" w:hAnsi="Calibri" w:cs="Calibri"/>
          <w:sz w:val="22"/>
          <w:szCs w:val="22"/>
        </w:rPr>
        <w:t>, p.18</w:t>
      </w:r>
      <w:r w:rsidR="00EC5D49">
        <w:rPr>
          <w:rFonts w:ascii="Calibri" w:hAnsi="Calibri" w:cs="Calibri"/>
          <w:sz w:val="22"/>
          <w:szCs w:val="22"/>
        </w:rPr>
        <w:t>)</w:t>
      </w:r>
      <w:r w:rsidR="000F5906">
        <w:rPr>
          <w:rStyle w:val="FootnoteReference"/>
          <w:rFonts w:ascii="Calibri" w:hAnsi="Calibri" w:cs="Calibri"/>
          <w:sz w:val="22"/>
          <w:szCs w:val="22"/>
        </w:rPr>
        <w:footnoteReference w:id="31"/>
      </w:r>
      <w:r w:rsidR="00EC5D49">
        <w:rPr>
          <w:rFonts w:ascii="Calibri" w:hAnsi="Calibri" w:cs="Calibri"/>
          <w:sz w:val="22"/>
          <w:szCs w:val="22"/>
        </w:rPr>
        <w:t>.</w:t>
      </w:r>
    </w:p>
    <w:p w14:paraId="13424880" w14:textId="77777777" w:rsidR="000F7B11" w:rsidRDefault="000F7B11" w:rsidP="00B30131">
      <w:pPr>
        <w:pStyle w:val="NormalWeb"/>
        <w:spacing w:before="0" w:beforeAutospacing="0" w:after="0" w:afterAutospacing="0" w:line="276" w:lineRule="auto"/>
        <w:rPr>
          <w:rFonts w:ascii="Calibri" w:hAnsi="Calibri" w:cs="Calibri"/>
          <w:color w:val="000000"/>
          <w:sz w:val="22"/>
          <w:szCs w:val="22"/>
        </w:rPr>
      </w:pPr>
    </w:p>
    <w:p w14:paraId="7CB238E8" w14:textId="71657737" w:rsidR="00F82119" w:rsidRDefault="000161B4" w:rsidP="00B30131">
      <w:pPr>
        <w:pStyle w:val="NormalWeb"/>
        <w:spacing w:before="0" w:beforeAutospacing="0" w:after="0" w:afterAutospacing="0" w:line="276" w:lineRule="auto"/>
        <w:rPr>
          <w:rFonts w:ascii="Calibri" w:hAnsi="Calibri" w:cs="Calibri"/>
          <w:color w:val="000000"/>
          <w:sz w:val="22"/>
          <w:szCs w:val="22"/>
        </w:rPr>
      </w:pPr>
      <w:r>
        <w:rPr>
          <w:rFonts w:ascii="Calibri" w:hAnsi="Calibri" w:cs="Calibri"/>
          <w:color w:val="000000"/>
          <w:sz w:val="22"/>
          <w:szCs w:val="22"/>
        </w:rPr>
        <w:t xml:space="preserve">The draft </w:t>
      </w:r>
      <w:r w:rsidR="00D45BD9">
        <w:rPr>
          <w:rFonts w:ascii="Calibri" w:hAnsi="Calibri" w:cs="Calibri"/>
          <w:color w:val="000000"/>
          <w:sz w:val="22"/>
          <w:szCs w:val="22"/>
        </w:rPr>
        <w:t>AI</w:t>
      </w:r>
      <w:r w:rsidR="00810D6A">
        <w:rPr>
          <w:rFonts w:ascii="Calibri" w:hAnsi="Calibri" w:cs="Calibri"/>
          <w:color w:val="000000"/>
          <w:sz w:val="22"/>
          <w:szCs w:val="22"/>
        </w:rPr>
        <w:t>A</w:t>
      </w:r>
      <w:r w:rsidR="00D45BD9">
        <w:rPr>
          <w:rFonts w:ascii="Calibri" w:hAnsi="Calibri" w:cs="Calibri"/>
          <w:color w:val="000000"/>
          <w:sz w:val="22"/>
          <w:szCs w:val="22"/>
        </w:rPr>
        <w:t xml:space="preserve"> </w:t>
      </w:r>
      <w:r w:rsidR="007F7E20">
        <w:rPr>
          <w:rFonts w:ascii="Calibri" w:hAnsi="Calibri" w:cs="Calibri"/>
          <w:color w:val="000000"/>
          <w:sz w:val="22"/>
          <w:szCs w:val="22"/>
        </w:rPr>
        <w:t xml:space="preserve">also </w:t>
      </w:r>
      <w:r>
        <w:rPr>
          <w:rFonts w:ascii="Calibri" w:hAnsi="Calibri" w:cs="Calibri"/>
          <w:color w:val="000000"/>
          <w:sz w:val="22"/>
          <w:szCs w:val="22"/>
        </w:rPr>
        <w:t xml:space="preserve">contains an extensive list pertaining to the accuracy, robustness, and cybersecurity of </w:t>
      </w:r>
      <w:r w:rsidR="007F7E20">
        <w:rPr>
          <w:rFonts w:ascii="Calibri" w:hAnsi="Calibri" w:cs="Calibri"/>
          <w:color w:val="000000"/>
          <w:sz w:val="22"/>
          <w:szCs w:val="22"/>
        </w:rPr>
        <w:t xml:space="preserve">high-risk </w:t>
      </w:r>
      <w:r>
        <w:rPr>
          <w:rFonts w:ascii="Calibri" w:hAnsi="Calibri" w:cs="Calibri"/>
          <w:color w:val="000000"/>
          <w:sz w:val="22"/>
          <w:szCs w:val="22"/>
        </w:rPr>
        <w:t xml:space="preserve">systems with </w:t>
      </w:r>
      <w:r w:rsidR="00D87464">
        <w:rPr>
          <w:rFonts w:ascii="Calibri" w:hAnsi="Calibri" w:cs="Calibri"/>
          <w:color w:val="000000"/>
          <w:sz w:val="22"/>
          <w:szCs w:val="22"/>
        </w:rPr>
        <w:t xml:space="preserve">special attention to the potential for discrimination based on machine learning applications that build on data they are inputted. </w:t>
      </w:r>
      <w:r w:rsidR="008A75F7">
        <w:rPr>
          <w:rFonts w:ascii="Calibri" w:hAnsi="Calibri" w:cs="Calibri"/>
          <w:color w:val="000000"/>
          <w:sz w:val="22"/>
          <w:szCs w:val="22"/>
        </w:rPr>
        <w:t>Providers are responsible for producing technical documentation</w:t>
      </w:r>
      <w:r w:rsidR="004C4364">
        <w:rPr>
          <w:rFonts w:ascii="Calibri" w:hAnsi="Calibri" w:cs="Calibri"/>
          <w:color w:val="000000"/>
          <w:sz w:val="22"/>
          <w:szCs w:val="22"/>
        </w:rPr>
        <w:t xml:space="preserve"> with information for user transparency, facilitating logging to allow tracing o</w:t>
      </w:r>
      <w:r w:rsidR="00061D84">
        <w:rPr>
          <w:rFonts w:ascii="Calibri" w:hAnsi="Calibri" w:cs="Calibri"/>
          <w:color w:val="000000"/>
          <w:sz w:val="22"/>
          <w:szCs w:val="22"/>
        </w:rPr>
        <w:t xml:space="preserve">f a system’s </w:t>
      </w:r>
      <w:r w:rsidR="00061D84">
        <w:rPr>
          <w:rFonts w:ascii="Calibri" w:hAnsi="Calibri" w:cs="Calibri"/>
          <w:color w:val="000000"/>
          <w:sz w:val="22"/>
          <w:szCs w:val="22"/>
        </w:rPr>
        <w:lastRenderedPageBreak/>
        <w:t>risks (</w:t>
      </w:r>
      <w:proofErr w:type="spellStart"/>
      <w:r w:rsidR="00061D84">
        <w:rPr>
          <w:rFonts w:ascii="Calibri" w:hAnsi="Calibri" w:cs="Calibri"/>
          <w:color w:val="000000"/>
          <w:sz w:val="22"/>
          <w:szCs w:val="22"/>
        </w:rPr>
        <w:t>eg.</w:t>
      </w:r>
      <w:proofErr w:type="spellEnd"/>
      <w:r w:rsidR="00061D84">
        <w:rPr>
          <w:rFonts w:ascii="Calibri" w:hAnsi="Calibri" w:cs="Calibri"/>
          <w:color w:val="000000"/>
          <w:sz w:val="22"/>
          <w:szCs w:val="22"/>
        </w:rPr>
        <w:t xml:space="preserve"> biometric systems require logged information on the period of use</w:t>
      </w:r>
      <w:proofErr w:type="gramStart"/>
      <w:r w:rsidR="00CF1492">
        <w:rPr>
          <w:rFonts w:ascii="Calibri" w:hAnsi="Calibri" w:cs="Calibri"/>
          <w:color w:val="000000"/>
          <w:sz w:val="22"/>
          <w:szCs w:val="22"/>
        </w:rPr>
        <w:t>), and</w:t>
      </w:r>
      <w:proofErr w:type="gramEnd"/>
      <w:r w:rsidR="00023D26">
        <w:rPr>
          <w:rFonts w:ascii="Calibri" w:hAnsi="Calibri" w:cs="Calibri"/>
          <w:color w:val="000000"/>
          <w:sz w:val="22"/>
          <w:szCs w:val="22"/>
        </w:rPr>
        <w:t xml:space="preserve"> </w:t>
      </w:r>
      <w:r w:rsidR="00505108">
        <w:rPr>
          <w:rFonts w:ascii="Calibri" w:hAnsi="Calibri" w:cs="Calibri"/>
          <w:color w:val="000000"/>
          <w:sz w:val="22"/>
          <w:szCs w:val="22"/>
        </w:rPr>
        <w:t xml:space="preserve">building for human oversight where two “natural” persons sign off </w:t>
      </w:r>
      <w:r w:rsidR="00023D26">
        <w:rPr>
          <w:rFonts w:ascii="Calibri" w:hAnsi="Calibri" w:cs="Calibri"/>
          <w:color w:val="000000"/>
          <w:sz w:val="22"/>
          <w:szCs w:val="22"/>
        </w:rPr>
        <w:t>on actions to minimize risks to health, safety, and fundamental rights</w:t>
      </w:r>
      <w:r w:rsidR="00012D7E">
        <w:rPr>
          <w:rFonts w:ascii="Calibri" w:hAnsi="Calibri" w:cs="Calibri"/>
          <w:color w:val="000000"/>
          <w:sz w:val="22"/>
          <w:szCs w:val="22"/>
        </w:rPr>
        <w:t xml:space="preserve"> (Veale &amp; </w:t>
      </w:r>
      <w:proofErr w:type="spellStart"/>
      <w:r w:rsidR="00012D7E">
        <w:rPr>
          <w:rFonts w:ascii="Calibri" w:hAnsi="Calibri" w:cs="Calibri"/>
          <w:color w:val="000000"/>
          <w:sz w:val="22"/>
          <w:szCs w:val="22"/>
        </w:rPr>
        <w:t>Borgesius</w:t>
      </w:r>
      <w:proofErr w:type="spellEnd"/>
      <w:r w:rsidR="00012D7E">
        <w:rPr>
          <w:rFonts w:ascii="Calibri" w:hAnsi="Calibri" w:cs="Calibri"/>
          <w:color w:val="000000"/>
          <w:sz w:val="22"/>
          <w:szCs w:val="22"/>
        </w:rPr>
        <w:t>, 2021</w:t>
      </w:r>
      <w:r w:rsidR="00810D6A">
        <w:rPr>
          <w:rFonts w:ascii="Calibri" w:hAnsi="Calibri" w:cs="Calibri"/>
          <w:color w:val="000000"/>
          <w:sz w:val="22"/>
          <w:szCs w:val="22"/>
        </w:rPr>
        <w:t>, p</w:t>
      </w:r>
      <w:r w:rsidR="003B48E9">
        <w:rPr>
          <w:rFonts w:ascii="Calibri" w:hAnsi="Calibri" w:cs="Calibri"/>
          <w:color w:val="000000"/>
          <w:sz w:val="22"/>
          <w:szCs w:val="22"/>
        </w:rPr>
        <w:t>.103</w:t>
      </w:r>
      <w:r w:rsidR="00012D7E">
        <w:rPr>
          <w:rFonts w:ascii="Calibri" w:hAnsi="Calibri" w:cs="Calibri"/>
          <w:color w:val="000000"/>
          <w:sz w:val="22"/>
          <w:szCs w:val="22"/>
        </w:rPr>
        <w:t>)</w:t>
      </w:r>
      <w:r w:rsidR="003B48E9">
        <w:rPr>
          <w:rStyle w:val="FootnoteReference"/>
          <w:rFonts w:ascii="Calibri" w:hAnsi="Calibri" w:cs="Calibri"/>
          <w:color w:val="000000"/>
          <w:sz w:val="22"/>
          <w:szCs w:val="22"/>
        </w:rPr>
        <w:footnoteReference w:id="32"/>
      </w:r>
      <w:r w:rsidR="00023D26">
        <w:rPr>
          <w:rFonts w:ascii="Calibri" w:hAnsi="Calibri" w:cs="Calibri"/>
          <w:color w:val="000000"/>
          <w:sz w:val="22"/>
          <w:szCs w:val="22"/>
        </w:rPr>
        <w:t>.</w:t>
      </w:r>
      <w:r w:rsidR="00ED32A3">
        <w:rPr>
          <w:rFonts w:ascii="Calibri" w:hAnsi="Calibri" w:cs="Calibri"/>
          <w:color w:val="000000"/>
          <w:sz w:val="22"/>
          <w:szCs w:val="22"/>
        </w:rPr>
        <w:t xml:space="preserve"> </w:t>
      </w:r>
    </w:p>
    <w:p w14:paraId="28119088" w14:textId="77777777" w:rsidR="00EE4AC5" w:rsidRDefault="00EE4AC5" w:rsidP="00B30131">
      <w:pPr>
        <w:pStyle w:val="NormalWeb"/>
        <w:spacing w:before="0" w:beforeAutospacing="0" w:after="0" w:afterAutospacing="0" w:line="276" w:lineRule="auto"/>
        <w:rPr>
          <w:rFonts w:ascii="Calibri" w:hAnsi="Calibri" w:cs="Calibri"/>
          <w:color w:val="000000"/>
          <w:sz w:val="22"/>
          <w:szCs w:val="22"/>
        </w:rPr>
      </w:pPr>
    </w:p>
    <w:p w14:paraId="356F7A06" w14:textId="045F1745" w:rsidR="001253A6" w:rsidRPr="001253A6" w:rsidRDefault="001253A6" w:rsidP="00B30131">
      <w:pPr>
        <w:pStyle w:val="NormalWeb"/>
        <w:spacing w:before="0" w:beforeAutospacing="0" w:after="0" w:afterAutospacing="0" w:line="276" w:lineRule="auto"/>
        <w:rPr>
          <w:rFonts w:ascii="Calibri" w:hAnsi="Calibri" w:cs="Calibri"/>
          <w:b/>
          <w:bCs/>
          <w:color w:val="000000"/>
          <w:sz w:val="22"/>
          <w:szCs w:val="22"/>
        </w:rPr>
      </w:pPr>
      <w:r>
        <w:rPr>
          <w:rFonts w:ascii="Calibri" w:hAnsi="Calibri" w:cs="Calibri"/>
          <w:b/>
          <w:bCs/>
          <w:color w:val="000000"/>
          <w:sz w:val="22"/>
          <w:szCs w:val="22"/>
        </w:rPr>
        <w:t>Minimal Ris</w:t>
      </w:r>
      <w:r w:rsidRPr="001253A6">
        <w:rPr>
          <w:rFonts w:ascii="Calibri" w:hAnsi="Calibri" w:cs="Calibri"/>
          <w:b/>
          <w:bCs/>
          <w:color w:val="000000"/>
          <w:sz w:val="22"/>
          <w:szCs w:val="22"/>
        </w:rPr>
        <w:t>k</w:t>
      </w:r>
    </w:p>
    <w:p w14:paraId="2AD6984B" w14:textId="15744C39" w:rsidR="009F65DB" w:rsidRDefault="00DF29ED" w:rsidP="00B30131">
      <w:pPr>
        <w:pStyle w:val="NormalWeb"/>
        <w:spacing w:before="0" w:beforeAutospacing="0" w:after="0" w:afterAutospacing="0" w:line="276" w:lineRule="auto"/>
        <w:rPr>
          <w:rFonts w:ascii="Calibri" w:hAnsi="Calibri" w:cs="Calibri"/>
          <w:sz w:val="22"/>
          <w:szCs w:val="22"/>
        </w:rPr>
      </w:pPr>
      <w:r>
        <w:rPr>
          <w:rFonts w:ascii="Calibri" w:hAnsi="Calibri" w:cs="Calibri"/>
          <w:color w:val="000000"/>
          <w:sz w:val="22"/>
          <w:szCs w:val="22"/>
        </w:rPr>
        <w:t>Lastly, t</w:t>
      </w:r>
      <w:r w:rsidR="00643360" w:rsidRPr="00643360">
        <w:rPr>
          <w:rFonts w:ascii="Calibri" w:hAnsi="Calibri" w:cs="Calibri"/>
          <w:color w:val="000000"/>
          <w:sz w:val="22"/>
          <w:szCs w:val="22"/>
        </w:rPr>
        <w:t xml:space="preserve">he bottom of the risk pyramid contains AI systems that pose </w:t>
      </w:r>
      <w:r w:rsidR="00596535">
        <w:rPr>
          <w:rFonts w:ascii="Calibri" w:hAnsi="Calibri" w:cs="Calibri"/>
          <w:color w:val="000000"/>
          <w:sz w:val="22"/>
          <w:szCs w:val="22"/>
        </w:rPr>
        <w:t>limited</w:t>
      </w:r>
      <w:r w:rsidR="00643360" w:rsidRPr="00643360">
        <w:rPr>
          <w:rFonts w:ascii="Calibri" w:hAnsi="Calibri" w:cs="Calibri"/>
          <w:color w:val="000000"/>
          <w:sz w:val="22"/>
          <w:szCs w:val="22"/>
        </w:rPr>
        <w:t xml:space="preserve"> risks </w:t>
      </w:r>
      <w:r w:rsidR="001C30B7">
        <w:rPr>
          <w:rFonts w:ascii="Calibri" w:hAnsi="Calibri" w:cs="Calibri"/>
          <w:color w:val="000000"/>
          <w:sz w:val="22"/>
          <w:szCs w:val="22"/>
        </w:rPr>
        <w:t>such as chatbots</w:t>
      </w:r>
      <w:r w:rsidR="00643360" w:rsidRPr="00643360">
        <w:rPr>
          <w:rFonts w:ascii="Calibri" w:hAnsi="Calibri" w:cs="Calibri"/>
          <w:color w:val="000000"/>
          <w:sz w:val="22"/>
          <w:szCs w:val="22"/>
        </w:rPr>
        <w:t>, but users should be made fully aware that they are interacting with a machine</w:t>
      </w:r>
      <w:r w:rsidR="001C30B7">
        <w:rPr>
          <w:rFonts w:ascii="Calibri" w:hAnsi="Calibri" w:cs="Calibri"/>
          <w:color w:val="000000"/>
          <w:sz w:val="22"/>
          <w:szCs w:val="22"/>
        </w:rPr>
        <w:t xml:space="preserve"> (</w:t>
      </w:r>
      <w:proofErr w:type="spellStart"/>
      <w:r w:rsidR="001C30B7">
        <w:rPr>
          <w:rFonts w:ascii="Calibri" w:hAnsi="Calibri" w:cs="Calibri"/>
          <w:color w:val="000000"/>
          <w:sz w:val="22"/>
          <w:szCs w:val="22"/>
        </w:rPr>
        <w:t>Lilkov</w:t>
      </w:r>
      <w:proofErr w:type="spellEnd"/>
      <w:r w:rsidR="001C30B7">
        <w:rPr>
          <w:rFonts w:ascii="Calibri" w:hAnsi="Calibri" w:cs="Calibri"/>
          <w:color w:val="000000"/>
          <w:sz w:val="22"/>
          <w:szCs w:val="22"/>
        </w:rPr>
        <w:t>, 2021</w:t>
      </w:r>
      <w:r w:rsidR="003B48E9">
        <w:rPr>
          <w:rFonts w:ascii="Calibri" w:hAnsi="Calibri" w:cs="Calibri"/>
          <w:color w:val="000000"/>
          <w:sz w:val="22"/>
          <w:szCs w:val="22"/>
        </w:rPr>
        <w:t>, p.169</w:t>
      </w:r>
      <w:r w:rsidR="001C30B7">
        <w:rPr>
          <w:rFonts w:ascii="Calibri" w:hAnsi="Calibri" w:cs="Calibri"/>
          <w:color w:val="000000"/>
          <w:sz w:val="22"/>
          <w:szCs w:val="22"/>
        </w:rPr>
        <w:t>)</w:t>
      </w:r>
      <w:r w:rsidR="003B48E9">
        <w:rPr>
          <w:rStyle w:val="FootnoteReference"/>
          <w:rFonts w:ascii="Calibri" w:hAnsi="Calibri" w:cs="Calibri"/>
          <w:color w:val="000000"/>
          <w:sz w:val="22"/>
          <w:szCs w:val="22"/>
        </w:rPr>
        <w:footnoteReference w:id="33"/>
      </w:r>
      <w:r w:rsidR="00643360" w:rsidRPr="00643360">
        <w:rPr>
          <w:rFonts w:ascii="Calibri" w:hAnsi="Calibri" w:cs="Calibri"/>
          <w:color w:val="000000"/>
          <w:sz w:val="22"/>
          <w:szCs w:val="22"/>
        </w:rPr>
        <w:t>.</w:t>
      </w:r>
      <w:r w:rsidR="005539CF" w:rsidRPr="00643360">
        <w:rPr>
          <w:rFonts w:ascii="Calibri" w:hAnsi="Calibri" w:cs="Calibri"/>
          <w:sz w:val="22"/>
          <w:szCs w:val="22"/>
        </w:rPr>
        <w:t xml:space="preserve"> </w:t>
      </w:r>
      <w:r w:rsidR="00D7212B">
        <w:rPr>
          <w:rFonts w:ascii="Calibri" w:hAnsi="Calibri" w:cs="Calibri"/>
          <w:sz w:val="22"/>
          <w:szCs w:val="22"/>
        </w:rPr>
        <w:t xml:space="preserve">For minimal risk systems, </w:t>
      </w:r>
      <w:r w:rsidR="00F85F27">
        <w:rPr>
          <w:rFonts w:ascii="Calibri" w:hAnsi="Calibri" w:cs="Calibri"/>
          <w:sz w:val="22"/>
          <w:szCs w:val="22"/>
        </w:rPr>
        <w:t>m</w:t>
      </w:r>
      <w:r w:rsidR="00D7212B">
        <w:rPr>
          <w:rFonts w:ascii="Calibri" w:hAnsi="Calibri" w:cs="Calibri"/>
          <w:sz w:val="22"/>
          <w:szCs w:val="22"/>
        </w:rPr>
        <w:t xml:space="preserve">ember </w:t>
      </w:r>
      <w:r w:rsidR="00F85F27">
        <w:rPr>
          <w:rFonts w:ascii="Calibri" w:hAnsi="Calibri" w:cs="Calibri"/>
          <w:sz w:val="22"/>
          <w:szCs w:val="22"/>
        </w:rPr>
        <w:t>s</w:t>
      </w:r>
      <w:r w:rsidR="00D7212B">
        <w:rPr>
          <w:rFonts w:ascii="Calibri" w:hAnsi="Calibri" w:cs="Calibri"/>
          <w:sz w:val="22"/>
          <w:szCs w:val="22"/>
        </w:rPr>
        <w:t>tates are encouraged to adopt voluntary codes of conduct</w:t>
      </w:r>
      <w:r w:rsidR="00421578">
        <w:rPr>
          <w:rFonts w:ascii="Calibri" w:hAnsi="Calibri" w:cs="Calibri"/>
          <w:sz w:val="22"/>
          <w:szCs w:val="22"/>
        </w:rPr>
        <w:t xml:space="preserve"> facilitated by the </w:t>
      </w:r>
      <w:r w:rsidR="00430234">
        <w:rPr>
          <w:rFonts w:ascii="Calibri" w:hAnsi="Calibri" w:cs="Calibri"/>
          <w:sz w:val="22"/>
          <w:szCs w:val="22"/>
        </w:rPr>
        <w:t>Commission but</w:t>
      </w:r>
      <w:r w:rsidR="00421578">
        <w:rPr>
          <w:rFonts w:ascii="Calibri" w:hAnsi="Calibri" w:cs="Calibri"/>
          <w:sz w:val="22"/>
          <w:szCs w:val="22"/>
        </w:rPr>
        <w:t xml:space="preserve"> are not beholden to mandatory requirements like high-risk systems are (Veale &amp; </w:t>
      </w:r>
      <w:proofErr w:type="spellStart"/>
      <w:r w:rsidR="00421578">
        <w:rPr>
          <w:rFonts w:ascii="Calibri" w:hAnsi="Calibri" w:cs="Calibri"/>
          <w:sz w:val="22"/>
          <w:szCs w:val="22"/>
        </w:rPr>
        <w:t>Borgesius</w:t>
      </w:r>
      <w:proofErr w:type="spellEnd"/>
      <w:r w:rsidR="00421578">
        <w:rPr>
          <w:rFonts w:ascii="Calibri" w:hAnsi="Calibri" w:cs="Calibri"/>
          <w:sz w:val="22"/>
          <w:szCs w:val="22"/>
        </w:rPr>
        <w:t>, 2021</w:t>
      </w:r>
      <w:r w:rsidR="00810D6A">
        <w:rPr>
          <w:rFonts w:ascii="Calibri" w:hAnsi="Calibri" w:cs="Calibri"/>
          <w:sz w:val="22"/>
          <w:szCs w:val="22"/>
        </w:rPr>
        <w:t>, p</w:t>
      </w:r>
      <w:r w:rsidR="003B48E9">
        <w:rPr>
          <w:rFonts w:ascii="Calibri" w:hAnsi="Calibri" w:cs="Calibri"/>
          <w:sz w:val="22"/>
          <w:szCs w:val="22"/>
        </w:rPr>
        <w:t>.98</w:t>
      </w:r>
      <w:r w:rsidR="00421578">
        <w:rPr>
          <w:rFonts w:ascii="Calibri" w:hAnsi="Calibri" w:cs="Calibri"/>
          <w:sz w:val="22"/>
          <w:szCs w:val="22"/>
        </w:rPr>
        <w:t>)</w:t>
      </w:r>
      <w:r w:rsidR="003B48E9">
        <w:rPr>
          <w:rStyle w:val="FootnoteReference"/>
          <w:rFonts w:ascii="Calibri" w:hAnsi="Calibri" w:cs="Calibri"/>
          <w:sz w:val="22"/>
          <w:szCs w:val="22"/>
        </w:rPr>
        <w:footnoteReference w:id="34"/>
      </w:r>
      <w:r w:rsidR="00421578">
        <w:rPr>
          <w:rFonts w:ascii="Calibri" w:hAnsi="Calibri" w:cs="Calibri"/>
          <w:sz w:val="22"/>
          <w:szCs w:val="22"/>
        </w:rPr>
        <w:t>.</w:t>
      </w:r>
      <w:r w:rsidR="00D7212B">
        <w:rPr>
          <w:rFonts w:ascii="Calibri" w:hAnsi="Calibri" w:cs="Calibri"/>
          <w:sz w:val="22"/>
          <w:szCs w:val="22"/>
        </w:rPr>
        <w:t xml:space="preserve"> </w:t>
      </w:r>
    </w:p>
    <w:p w14:paraId="15CFE36E" w14:textId="77777777" w:rsidR="009F65DB" w:rsidRDefault="009F65DB" w:rsidP="00B30131">
      <w:pPr>
        <w:pStyle w:val="NormalWeb"/>
        <w:spacing w:before="0" w:beforeAutospacing="0" w:after="0" w:afterAutospacing="0" w:line="276" w:lineRule="auto"/>
        <w:rPr>
          <w:rFonts w:ascii="Calibri" w:hAnsi="Calibri" w:cs="Calibri"/>
          <w:sz w:val="22"/>
          <w:szCs w:val="22"/>
        </w:rPr>
      </w:pPr>
    </w:p>
    <w:p w14:paraId="671C011D" w14:textId="249C4309" w:rsidR="005F11F7" w:rsidRDefault="005F11F7" w:rsidP="00B30131">
      <w:pPr>
        <w:pStyle w:val="NormalWeb"/>
        <w:spacing w:before="0" w:beforeAutospacing="0" w:after="0" w:afterAutospacing="0" w:line="276" w:lineRule="auto"/>
        <w:rPr>
          <w:rFonts w:ascii="Calibri" w:hAnsi="Calibri" w:cs="Calibri"/>
          <w:sz w:val="22"/>
          <w:szCs w:val="22"/>
        </w:rPr>
      </w:pPr>
      <w:commentRangeStart w:id="15"/>
      <w:r>
        <w:rPr>
          <w:rFonts w:ascii="Calibri" w:hAnsi="Calibri" w:cs="Calibri"/>
          <w:sz w:val="22"/>
          <w:szCs w:val="22"/>
        </w:rPr>
        <w:t xml:space="preserve">Most respondents </w:t>
      </w:r>
      <w:commentRangeEnd w:id="15"/>
      <w:r w:rsidR="003601BE">
        <w:rPr>
          <w:rStyle w:val="CommentReference"/>
          <w:rFonts w:asciiTheme="minorHAnsi" w:eastAsiaTheme="minorHAnsi" w:hAnsiTheme="minorHAnsi" w:cstheme="minorBidi"/>
          <w:kern w:val="2"/>
          <w:lang w:eastAsia="en-US"/>
          <w14:ligatures w14:val="standardContextual"/>
        </w:rPr>
        <w:commentReference w:id="15"/>
      </w:r>
      <w:r>
        <w:rPr>
          <w:rFonts w:ascii="Calibri" w:hAnsi="Calibri" w:cs="Calibri"/>
          <w:sz w:val="22"/>
          <w:szCs w:val="22"/>
        </w:rPr>
        <w:t>in stakeholder consultations favoured a risk-based approach in the EU, preferring it over a blanket regulation for all AI systems regardless of technical capacity</w:t>
      </w:r>
      <w:r w:rsidR="008C7807">
        <w:rPr>
          <w:rFonts w:ascii="Calibri" w:hAnsi="Calibri" w:cs="Calibri"/>
          <w:sz w:val="22"/>
          <w:szCs w:val="22"/>
        </w:rPr>
        <w:t xml:space="preserve"> (Justo-Hanani, 2022, p.149)</w:t>
      </w:r>
      <w:r w:rsidR="008C7807">
        <w:rPr>
          <w:rStyle w:val="FootnoteReference"/>
          <w:rFonts w:ascii="Calibri" w:hAnsi="Calibri" w:cs="Calibri"/>
          <w:sz w:val="22"/>
          <w:szCs w:val="22"/>
        </w:rPr>
        <w:footnoteReference w:id="35"/>
      </w:r>
      <w:r>
        <w:rPr>
          <w:rFonts w:ascii="Calibri" w:hAnsi="Calibri" w:cs="Calibri"/>
          <w:sz w:val="22"/>
          <w:szCs w:val="22"/>
        </w:rPr>
        <w:t xml:space="preserve">. </w:t>
      </w:r>
      <w:r w:rsidR="002034D8">
        <w:rPr>
          <w:rFonts w:ascii="Calibri" w:hAnsi="Calibri" w:cs="Calibri"/>
          <w:sz w:val="22"/>
          <w:szCs w:val="22"/>
        </w:rPr>
        <w:t xml:space="preserve">The European industry lobby was </w:t>
      </w:r>
      <w:r w:rsidR="00004E5E">
        <w:rPr>
          <w:rFonts w:ascii="Calibri" w:hAnsi="Calibri" w:cs="Calibri"/>
          <w:sz w:val="22"/>
          <w:szCs w:val="22"/>
        </w:rPr>
        <w:t>particularly</w:t>
      </w:r>
      <w:r w:rsidR="002034D8">
        <w:rPr>
          <w:rFonts w:ascii="Calibri" w:hAnsi="Calibri" w:cs="Calibri"/>
          <w:sz w:val="22"/>
          <w:szCs w:val="22"/>
        </w:rPr>
        <w:t xml:space="preserve"> active in the policymaking process</w:t>
      </w:r>
      <w:r w:rsidR="000D700D">
        <w:rPr>
          <w:rFonts w:ascii="Calibri" w:hAnsi="Calibri" w:cs="Calibri"/>
          <w:sz w:val="22"/>
          <w:szCs w:val="22"/>
        </w:rPr>
        <w:t>. Interest groups</w:t>
      </w:r>
      <w:r w:rsidR="00CB169A">
        <w:rPr>
          <w:rFonts w:ascii="Calibri" w:hAnsi="Calibri" w:cs="Calibri"/>
          <w:sz w:val="22"/>
          <w:szCs w:val="22"/>
        </w:rPr>
        <w:t xml:space="preserve"> such as Digitising European Industry (DEI)</w:t>
      </w:r>
      <w:r w:rsidR="000D700D">
        <w:rPr>
          <w:rFonts w:ascii="Calibri" w:hAnsi="Calibri" w:cs="Calibri"/>
          <w:sz w:val="22"/>
          <w:szCs w:val="22"/>
        </w:rPr>
        <w:t xml:space="preserve"> (</w:t>
      </w:r>
      <w:r w:rsidR="00755B99">
        <w:rPr>
          <w:rFonts w:ascii="Calibri" w:hAnsi="Calibri" w:cs="Calibri"/>
          <w:sz w:val="22"/>
          <w:szCs w:val="22"/>
        </w:rPr>
        <w:t>represents the digital technology industry in Europe through national hubs</w:t>
      </w:r>
      <w:r w:rsidR="000D700D">
        <w:rPr>
          <w:rFonts w:ascii="Calibri" w:hAnsi="Calibri" w:cs="Calibri"/>
          <w:sz w:val="22"/>
          <w:szCs w:val="22"/>
        </w:rPr>
        <w:t>)</w:t>
      </w:r>
      <w:r w:rsidR="00755B99">
        <w:rPr>
          <w:rFonts w:ascii="Calibri" w:hAnsi="Calibri" w:cs="Calibri"/>
          <w:sz w:val="22"/>
          <w:szCs w:val="22"/>
        </w:rPr>
        <w:t>, the European Round Table of Industrialists (ERT), BUSINESSEUROPE</w:t>
      </w:r>
      <w:r w:rsidR="000D700D">
        <w:rPr>
          <w:rFonts w:ascii="Calibri" w:hAnsi="Calibri" w:cs="Calibri"/>
          <w:sz w:val="22"/>
          <w:szCs w:val="22"/>
        </w:rPr>
        <w:t xml:space="preserve"> (represents enterprises of various size in Europe)</w:t>
      </w:r>
      <w:r w:rsidR="00626194">
        <w:rPr>
          <w:rFonts w:ascii="Calibri" w:hAnsi="Calibri" w:cs="Calibri"/>
          <w:sz w:val="22"/>
          <w:szCs w:val="22"/>
        </w:rPr>
        <w:t>, the Paris Artificial Intelligence Research Institute (PRAIRIE)</w:t>
      </w:r>
      <w:r w:rsidR="003A0FA7">
        <w:rPr>
          <w:rFonts w:ascii="Calibri" w:hAnsi="Calibri" w:cs="Calibri"/>
          <w:sz w:val="22"/>
          <w:szCs w:val="22"/>
        </w:rPr>
        <w:t>, and the AI4EU (private sector and academic institutions from EU member states) participat</w:t>
      </w:r>
      <w:r w:rsidR="00101026">
        <w:rPr>
          <w:rFonts w:ascii="Calibri" w:hAnsi="Calibri" w:cs="Calibri"/>
          <w:sz w:val="22"/>
          <w:szCs w:val="22"/>
        </w:rPr>
        <w:t>ed</w:t>
      </w:r>
      <w:r w:rsidR="003A0FA7">
        <w:rPr>
          <w:rFonts w:ascii="Calibri" w:hAnsi="Calibri" w:cs="Calibri"/>
          <w:sz w:val="22"/>
          <w:szCs w:val="22"/>
        </w:rPr>
        <w:t xml:space="preserve"> </w:t>
      </w:r>
      <w:r w:rsidR="002E13A3">
        <w:rPr>
          <w:rFonts w:ascii="Calibri" w:hAnsi="Calibri" w:cs="Calibri"/>
          <w:sz w:val="22"/>
          <w:szCs w:val="22"/>
        </w:rPr>
        <w:t xml:space="preserve">as key players </w:t>
      </w:r>
      <w:r w:rsidR="003A0FA7">
        <w:rPr>
          <w:rFonts w:ascii="Calibri" w:hAnsi="Calibri" w:cs="Calibri"/>
          <w:sz w:val="22"/>
          <w:szCs w:val="22"/>
        </w:rPr>
        <w:t xml:space="preserve">in meetings </w:t>
      </w:r>
      <w:r w:rsidR="002170A7">
        <w:rPr>
          <w:rFonts w:ascii="Calibri" w:hAnsi="Calibri" w:cs="Calibri"/>
          <w:sz w:val="22"/>
          <w:szCs w:val="22"/>
        </w:rPr>
        <w:t xml:space="preserve">called for by the President of the European Commission </w:t>
      </w:r>
      <w:r w:rsidR="00EC230E">
        <w:rPr>
          <w:rFonts w:ascii="Calibri" w:hAnsi="Calibri" w:cs="Calibri"/>
          <w:sz w:val="22"/>
          <w:szCs w:val="22"/>
        </w:rPr>
        <w:t>on the regulatory approach to AI (</w:t>
      </w:r>
      <w:r w:rsidR="008D746F">
        <w:rPr>
          <w:rFonts w:ascii="Calibri" w:hAnsi="Calibri" w:cs="Calibri"/>
          <w:sz w:val="22"/>
          <w:szCs w:val="22"/>
        </w:rPr>
        <w:t xml:space="preserve">Justo-Hanani, 2022, </w:t>
      </w:r>
      <w:r w:rsidR="00EC230E">
        <w:rPr>
          <w:rFonts w:ascii="Calibri" w:hAnsi="Calibri" w:cs="Calibri"/>
          <w:sz w:val="22"/>
          <w:szCs w:val="22"/>
        </w:rPr>
        <w:t>p.149</w:t>
      </w:r>
      <w:r w:rsidR="008D746F">
        <w:rPr>
          <w:rFonts w:ascii="Calibri" w:hAnsi="Calibri" w:cs="Calibri"/>
          <w:sz w:val="22"/>
          <w:szCs w:val="22"/>
        </w:rPr>
        <w:t>)</w:t>
      </w:r>
      <w:r w:rsidR="008D746F">
        <w:rPr>
          <w:rStyle w:val="FootnoteReference"/>
          <w:rFonts w:ascii="Calibri" w:hAnsi="Calibri" w:cs="Calibri"/>
          <w:sz w:val="22"/>
          <w:szCs w:val="22"/>
        </w:rPr>
        <w:footnoteReference w:id="36"/>
      </w:r>
      <w:r w:rsidR="008D746F">
        <w:rPr>
          <w:rFonts w:ascii="Calibri" w:hAnsi="Calibri" w:cs="Calibri"/>
          <w:sz w:val="22"/>
          <w:szCs w:val="22"/>
        </w:rPr>
        <w:t>.</w:t>
      </w:r>
    </w:p>
    <w:p w14:paraId="051A3AB9" w14:textId="77777777" w:rsidR="005F11F7" w:rsidRDefault="005F11F7" w:rsidP="00B30131">
      <w:pPr>
        <w:pStyle w:val="NormalWeb"/>
        <w:spacing w:before="0" w:beforeAutospacing="0" w:after="0" w:afterAutospacing="0" w:line="276" w:lineRule="auto"/>
        <w:rPr>
          <w:rFonts w:ascii="Calibri" w:hAnsi="Calibri" w:cs="Calibri"/>
          <w:sz w:val="22"/>
          <w:szCs w:val="22"/>
        </w:rPr>
      </w:pPr>
    </w:p>
    <w:p w14:paraId="0B0FDB1D" w14:textId="525EEEF7" w:rsidR="004C4E64" w:rsidRDefault="002C670E" w:rsidP="008C700F">
      <w:pPr>
        <w:spacing w:line="276" w:lineRule="auto"/>
        <w:rPr>
          <w:rFonts w:ascii="Calibri" w:hAnsi="Calibri" w:cs="Calibri"/>
        </w:rPr>
      </w:pPr>
      <w:r>
        <w:rPr>
          <w:rFonts w:ascii="Calibri" w:hAnsi="Calibri" w:cs="Calibri"/>
        </w:rPr>
        <w:t>In line with industry preferences</w:t>
      </w:r>
      <w:r w:rsidR="009376F5">
        <w:rPr>
          <w:rFonts w:ascii="Calibri" w:hAnsi="Calibri" w:cs="Calibri"/>
        </w:rPr>
        <w:t xml:space="preserve">, </w:t>
      </w:r>
      <w:r w:rsidR="0010149A">
        <w:rPr>
          <w:rFonts w:ascii="Calibri" w:hAnsi="Calibri" w:cs="Calibri"/>
        </w:rPr>
        <w:t xml:space="preserve">the EU acknowledges that different systems pose varying levels of </w:t>
      </w:r>
      <w:proofErr w:type="gramStart"/>
      <w:r w:rsidR="0010149A">
        <w:rPr>
          <w:rFonts w:ascii="Calibri" w:hAnsi="Calibri" w:cs="Calibri"/>
        </w:rPr>
        <w:t xml:space="preserve">risk, </w:t>
      </w:r>
      <w:r w:rsidR="005370C7">
        <w:rPr>
          <w:rFonts w:ascii="Calibri" w:hAnsi="Calibri" w:cs="Calibri"/>
        </w:rPr>
        <w:t>and</w:t>
      </w:r>
      <w:proofErr w:type="gramEnd"/>
      <w:r w:rsidR="005370C7">
        <w:rPr>
          <w:rFonts w:ascii="Calibri" w:hAnsi="Calibri" w:cs="Calibri"/>
        </w:rPr>
        <w:t xml:space="preserve"> demands</w:t>
      </w:r>
      <w:r w:rsidR="0010149A">
        <w:rPr>
          <w:rFonts w:ascii="Calibri" w:hAnsi="Calibri" w:cs="Calibri"/>
        </w:rPr>
        <w:t xml:space="preserve"> a proportionate response </w:t>
      </w:r>
      <w:r w:rsidR="001A0139">
        <w:rPr>
          <w:rFonts w:ascii="Calibri" w:hAnsi="Calibri" w:cs="Calibri"/>
        </w:rPr>
        <w:t xml:space="preserve">for the severity of the impact. </w:t>
      </w:r>
      <w:r w:rsidR="008A1804">
        <w:rPr>
          <w:rFonts w:ascii="Calibri" w:hAnsi="Calibri" w:cs="Calibri"/>
        </w:rPr>
        <w:t>A concrete risk methodology for high-risk AI systems i</w:t>
      </w:r>
      <w:r w:rsidR="00065402">
        <w:rPr>
          <w:rFonts w:ascii="Calibri" w:hAnsi="Calibri" w:cs="Calibri"/>
        </w:rPr>
        <w:t xml:space="preserve">n particular will help deter significant risks to the health, safety, and fundamental rights of persons, </w:t>
      </w:r>
      <w:r w:rsidR="00D234C6">
        <w:rPr>
          <w:rFonts w:ascii="Calibri" w:hAnsi="Calibri" w:cs="Calibri"/>
        </w:rPr>
        <w:t xml:space="preserve">ensuring a “human-centric” approach </w:t>
      </w:r>
      <w:r w:rsidR="007F17D3">
        <w:rPr>
          <w:rFonts w:ascii="Calibri" w:hAnsi="Calibri" w:cs="Calibri"/>
        </w:rPr>
        <w:t>that fosters trust in AI technology (European Commission, 2021</w:t>
      </w:r>
      <w:r w:rsidR="00397A85">
        <w:rPr>
          <w:rFonts w:ascii="Calibri" w:hAnsi="Calibri" w:cs="Calibri"/>
        </w:rPr>
        <w:t>, p.3</w:t>
      </w:r>
      <w:r w:rsidR="007F17D3">
        <w:rPr>
          <w:rFonts w:ascii="Calibri" w:hAnsi="Calibri" w:cs="Calibri"/>
        </w:rPr>
        <w:t>)</w:t>
      </w:r>
      <w:r w:rsidR="00397A85">
        <w:rPr>
          <w:rStyle w:val="FootnoteReference"/>
          <w:rFonts w:ascii="Calibri" w:hAnsi="Calibri" w:cs="Calibri"/>
        </w:rPr>
        <w:footnoteReference w:id="37"/>
      </w:r>
      <w:r w:rsidR="007F17D3">
        <w:rPr>
          <w:rFonts w:ascii="Calibri" w:hAnsi="Calibri" w:cs="Calibri"/>
        </w:rPr>
        <w:t>.</w:t>
      </w:r>
      <w:r w:rsidR="00052300">
        <w:rPr>
          <w:rFonts w:ascii="Calibri" w:hAnsi="Calibri" w:cs="Calibri"/>
        </w:rPr>
        <w:t xml:space="preserve"> </w:t>
      </w:r>
    </w:p>
    <w:p w14:paraId="39166E5A" w14:textId="77777777" w:rsidR="009609D0" w:rsidRDefault="00C05D46" w:rsidP="009609D0">
      <w:pPr>
        <w:spacing w:line="276" w:lineRule="auto"/>
      </w:pPr>
      <w:r>
        <w:rPr>
          <w:rFonts w:ascii="Calibri" w:hAnsi="Calibri" w:cs="Calibri"/>
        </w:rPr>
        <w:t xml:space="preserve">Following the precautionary principle and risk-based framework, </w:t>
      </w:r>
      <w:r w:rsidR="004C4E64">
        <w:rPr>
          <w:rFonts w:ascii="Calibri" w:hAnsi="Calibri" w:cs="Calibri"/>
        </w:rPr>
        <w:t>the third approach used by the EU in the deployment of AI systems</w:t>
      </w:r>
      <w:r>
        <w:rPr>
          <w:rFonts w:ascii="Calibri" w:hAnsi="Calibri" w:cs="Calibri"/>
        </w:rPr>
        <w:t xml:space="preserve"> is </w:t>
      </w:r>
      <w:r w:rsidR="004C4E64">
        <w:rPr>
          <w:rFonts w:ascii="Calibri" w:hAnsi="Calibri" w:cs="Calibri"/>
        </w:rPr>
        <w:t>the human-centric approach. T</w:t>
      </w:r>
      <w:r w:rsidR="00052300">
        <w:rPr>
          <w:rFonts w:ascii="Calibri" w:hAnsi="Calibri" w:cs="Calibri"/>
        </w:rPr>
        <w:t>he language around a human-cent</w:t>
      </w:r>
      <w:r w:rsidR="005F1ABD">
        <w:rPr>
          <w:rFonts w:ascii="Calibri" w:hAnsi="Calibri" w:cs="Calibri"/>
        </w:rPr>
        <w:t>ric</w:t>
      </w:r>
      <w:r w:rsidR="00496CD5">
        <w:rPr>
          <w:rFonts w:ascii="Calibri" w:hAnsi="Calibri" w:cs="Calibri"/>
        </w:rPr>
        <w:t xml:space="preserve"> </w:t>
      </w:r>
      <w:r>
        <w:rPr>
          <w:rFonts w:ascii="Calibri" w:hAnsi="Calibri" w:cs="Calibri"/>
        </w:rPr>
        <w:t xml:space="preserve">approach </w:t>
      </w:r>
      <w:r w:rsidR="00496CD5">
        <w:rPr>
          <w:rFonts w:ascii="Calibri" w:hAnsi="Calibri" w:cs="Calibri"/>
        </w:rPr>
        <w:t xml:space="preserve">has been circulated since the early stages of </w:t>
      </w:r>
      <w:r w:rsidR="00D00EA6">
        <w:rPr>
          <w:rFonts w:ascii="Calibri" w:hAnsi="Calibri" w:cs="Calibri"/>
        </w:rPr>
        <w:t xml:space="preserve">policy development on AI in the EU. For instance, </w:t>
      </w:r>
      <w:r w:rsidR="00D00EA6">
        <w:rPr>
          <w:rFonts w:ascii="Calibri" w:hAnsi="Calibri" w:cs="Calibri"/>
        </w:rPr>
        <w:lastRenderedPageBreak/>
        <w:t xml:space="preserve">the </w:t>
      </w:r>
      <w:r w:rsidR="001A0139">
        <w:t xml:space="preserve">Ethics Guidelines for Trustworthy AI were published in April </w:t>
      </w:r>
      <w:r w:rsidR="00CB11E6">
        <w:t>of</w:t>
      </w:r>
      <w:r w:rsidR="001A0139">
        <w:t xml:space="preserve"> 2019, following consultation with the High-Level Expert Group (HLEG) on AI (European Commission, 2024)</w:t>
      </w:r>
      <w:r w:rsidR="00397A85">
        <w:rPr>
          <w:rStyle w:val="FootnoteReference"/>
        </w:rPr>
        <w:footnoteReference w:id="38"/>
      </w:r>
      <w:r w:rsidR="001A0139">
        <w:t>. The HLEG asserts that an ethical AI regime is based on the fundamental rights enshrined in the EU treaties, the EU Charter, and international human rights laws. As such, respect for human dignity, individual freedoms, democracy and rule of law, justice, non-discrimination, and citizens’ rights should inform a human-centric approach to AI. Society will only be able to fully reap the benefits of such technology when it is confident in its trustworthiness.</w:t>
      </w:r>
      <w:r w:rsidR="00067287">
        <w:t xml:space="preserve"> Consistency with fundamental rights </w:t>
      </w:r>
      <w:r w:rsidR="001A0139">
        <w:t>should thus be a foundational ambition to regulating AI (</w:t>
      </w:r>
      <w:r w:rsidR="00067287">
        <w:t>European Commission</w:t>
      </w:r>
      <w:r w:rsidR="001A0139">
        <w:t>, 2019</w:t>
      </w:r>
      <w:r w:rsidR="00067287">
        <w:t>, p.2</w:t>
      </w:r>
      <w:r w:rsidR="001A0139">
        <w:t>)</w:t>
      </w:r>
      <w:r w:rsidR="00067287">
        <w:rPr>
          <w:rStyle w:val="FootnoteReference"/>
        </w:rPr>
        <w:footnoteReference w:id="39"/>
      </w:r>
      <w:r w:rsidR="001A0139">
        <w:t xml:space="preserve">. </w:t>
      </w:r>
    </w:p>
    <w:p w14:paraId="6CF326FA" w14:textId="4132A0F5" w:rsidR="009609D0" w:rsidRPr="009609D0" w:rsidRDefault="009609D0" w:rsidP="009609D0">
      <w:pPr>
        <w:spacing w:line="276" w:lineRule="auto"/>
        <w:rPr>
          <w:rFonts w:ascii="Calibri" w:hAnsi="Calibri" w:cs="Calibri"/>
        </w:rPr>
      </w:pPr>
      <w:r>
        <w:rPr>
          <w:rFonts w:ascii="Calibri" w:hAnsi="Calibri" w:cs="Calibri"/>
        </w:rPr>
        <w:t>In</w:t>
      </w:r>
      <w:r w:rsidR="00F87154">
        <w:rPr>
          <w:rFonts w:ascii="Calibri" w:hAnsi="Calibri" w:cs="Calibri"/>
        </w:rPr>
        <w:t xml:space="preserve"> December 2023, </w:t>
      </w:r>
      <w:r>
        <w:rPr>
          <w:rFonts w:ascii="Calibri" w:hAnsi="Calibri" w:cs="Calibri"/>
        </w:rPr>
        <w:t xml:space="preserve">the European Parliament </w:t>
      </w:r>
      <w:r w:rsidR="0086607E">
        <w:rPr>
          <w:rFonts w:ascii="Calibri" w:hAnsi="Calibri" w:cs="Calibri"/>
        </w:rPr>
        <w:t>reached an agreement with the Council on the draft AI</w:t>
      </w:r>
      <w:r w:rsidR="004C4E64">
        <w:rPr>
          <w:rFonts w:ascii="Calibri" w:hAnsi="Calibri" w:cs="Calibri"/>
        </w:rPr>
        <w:t>A</w:t>
      </w:r>
      <w:r w:rsidR="0086607E">
        <w:rPr>
          <w:rFonts w:ascii="Calibri" w:hAnsi="Calibri" w:cs="Calibri"/>
        </w:rPr>
        <w:t xml:space="preserve">. </w:t>
      </w:r>
      <w:r>
        <w:rPr>
          <w:rFonts w:ascii="Calibri" w:hAnsi="Calibri" w:cs="Calibri"/>
        </w:rPr>
        <w:t xml:space="preserve">The Act was </w:t>
      </w:r>
      <w:r w:rsidR="00550B55">
        <w:rPr>
          <w:rFonts w:ascii="Calibri" w:hAnsi="Calibri" w:cs="Calibri"/>
        </w:rPr>
        <w:t xml:space="preserve">formally adopted by the </w:t>
      </w:r>
      <w:r>
        <w:rPr>
          <w:rFonts w:ascii="Calibri" w:hAnsi="Calibri" w:cs="Calibri"/>
        </w:rPr>
        <w:t>Parliament in March 2024</w:t>
      </w:r>
      <w:r>
        <w:rPr>
          <w:rStyle w:val="FootnoteReference"/>
          <w:rFonts w:ascii="Calibri" w:hAnsi="Calibri" w:cs="Calibri"/>
        </w:rPr>
        <w:footnoteReference w:id="40"/>
      </w:r>
      <w:r>
        <w:rPr>
          <w:rFonts w:ascii="Calibri" w:hAnsi="Calibri" w:cs="Calibri"/>
        </w:rPr>
        <w:t xml:space="preserve"> and </w:t>
      </w:r>
      <w:r w:rsidRPr="009609D0">
        <w:rPr>
          <w:rFonts w:cstheme="minorHAnsi"/>
          <w:color w:val="1E1E1E"/>
          <w:shd w:val="clear" w:color="auto" w:fill="FFFFFF"/>
        </w:rPr>
        <w:t>it is considered to be the world’s first comprehensive AI law.</w:t>
      </w:r>
      <w:r>
        <w:rPr>
          <w:rFonts w:ascii="Helvetica" w:hAnsi="Helvetica"/>
          <w:color w:val="1E1E1E"/>
          <w:sz w:val="30"/>
          <w:szCs w:val="30"/>
          <w:shd w:val="clear" w:color="auto" w:fill="FFFFFF"/>
        </w:rPr>
        <w:t xml:space="preserve"> </w:t>
      </w:r>
      <w:r>
        <w:rPr>
          <w:rFonts w:ascii="Calibri" w:hAnsi="Calibri" w:cs="Calibri"/>
        </w:rPr>
        <w:t>Both</w:t>
      </w:r>
      <w:r w:rsidR="006B226F">
        <w:rPr>
          <w:rFonts w:ascii="Calibri" w:hAnsi="Calibri" w:cs="Calibri"/>
        </w:rPr>
        <w:t xml:space="preserve"> the Parliament’s Internal Market and </w:t>
      </w:r>
      <w:r>
        <w:rPr>
          <w:rFonts w:ascii="Calibri" w:hAnsi="Calibri" w:cs="Calibri"/>
        </w:rPr>
        <w:t xml:space="preserve">Civil Liberties committees </w:t>
      </w:r>
      <w:r w:rsidR="006B226F">
        <w:rPr>
          <w:rFonts w:ascii="Calibri" w:hAnsi="Calibri" w:cs="Calibri"/>
        </w:rPr>
        <w:t>vote</w:t>
      </w:r>
      <w:r>
        <w:rPr>
          <w:rFonts w:ascii="Calibri" w:hAnsi="Calibri" w:cs="Calibri"/>
        </w:rPr>
        <w:t>d</w:t>
      </w:r>
      <w:r w:rsidR="006B226F">
        <w:rPr>
          <w:rFonts w:ascii="Calibri" w:hAnsi="Calibri" w:cs="Calibri"/>
        </w:rPr>
        <w:t xml:space="preserve"> on the agreement (European Parliament, </w:t>
      </w:r>
      <w:commentRangeStart w:id="16"/>
      <w:r w:rsidR="006B226F">
        <w:rPr>
          <w:rFonts w:ascii="Calibri" w:hAnsi="Calibri" w:cs="Calibri"/>
        </w:rPr>
        <w:t>2023</w:t>
      </w:r>
      <w:commentRangeEnd w:id="16"/>
      <w:r w:rsidR="00B371A0">
        <w:rPr>
          <w:rStyle w:val="CommentReference"/>
        </w:rPr>
        <w:commentReference w:id="16"/>
      </w:r>
      <w:r w:rsidR="006B226F">
        <w:rPr>
          <w:rFonts w:ascii="Calibri" w:hAnsi="Calibri" w:cs="Calibri"/>
        </w:rPr>
        <w:t>)</w:t>
      </w:r>
      <w:r w:rsidR="00CF1492">
        <w:rPr>
          <w:rStyle w:val="FootnoteReference"/>
          <w:rFonts w:ascii="Calibri" w:hAnsi="Calibri" w:cs="Calibri"/>
        </w:rPr>
        <w:footnoteReference w:id="41"/>
      </w:r>
      <w:r w:rsidR="006B226F">
        <w:rPr>
          <w:rFonts w:ascii="Calibri" w:hAnsi="Calibri" w:cs="Calibri"/>
        </w:rPr>
        <w:t>.</w:t>
      </w:r>
      <w:r w:rsidR="009533CB">
        <w:rPr>
          <w:rFonts w:ascii="Calibri" w:hAnsi="Calibri" w:cs="Calibri"/>
        </w:rPr>
        <w:t xml:space="preserve"> </w:t>
      </w:r>
      <w:r w:rsidRPr="009609D0">
        <w:rPr>
          <w:rFonts w:cstheme="minorHAnsi"/>
        </w:rPr>
        <w:t>Duri</w:t>
      </w:r>
      <w:r>
        <w:rPr>
          <w:rFonts w:cstheme="minorHAnsi"/>
        </w:rPr>
        <w:t>ng the plenary debate of the Law</w:t>
      </w:r>
      <w:r w:rsidRPr="009609D0">
        <w:rPr>
          <w:rFonts w:cstheme="minorHAnsi"/>
        </w:rPr>
        <w:t>, the Internal Market Committee co-rapporteur </w:t>
      </w:r>
      <w:hyperlink r:id="rId12" w:tgtFrame="_blank" w:history="1">
        <w:r w:rsidRPr="009609D0">
          <w:rPr>
            <w:rFonts w:cstheme="minorHAnsi"/>
            <w:u w:val="single"/>
          </w:rPr>
          <w:t xml:space="preserve">Brando </w:t>
        </w:r>
        <w:proofErr w:type="spellStart"/>
        <w:r w:rsidRPr="009609D0">
          <w:rPr>
            <w:rFonts w:cstheme="minorHAnsi"/>
            <w:u w:val="single"/>
          </w:rPr>
          <w:t>Benifei</w:t>
        </w:r>
        <w:proofErr w:type="spellEnd"/>
        <w:r w:rsidRPr="009609D0">
          <w:rPr>
            <w:rFonts w:cstheme="minorHAnsi"/>
            <w:u w:val="single"/>
          </w:rPr>
          <w:t xml:space="preserve"> (S&amp;D, Italy)</w:t>
        </w:r>
      </w:hyperlink>
      <w:r w:rsidRPr="009609D0">
        <w:rPr>
          <w:rFonts w:cstheme="minorHAnsi"/>
        </w:rPr>
        <w:t> said: “We finally have the world’s first binding law on artificial intelligence, to reduce risks, create opportunities, combat discrimination, and bring transparency. Thanks to Parliament, unacceptable AI practices will be banned in Europe and the rights of workers and citizens will be protected. The AI Office will now be set up to support companies to start complying with the rules before they enter into force. We ensured that human beings and European values are at the very centre of AI’s development”.</w:t>
      </w:r>
      <w:r>
        <w:rPr>
          <w:rFonts w:ascii="Calibri" w:hAnsi="Calibri" w:cs="Calibri"/>
        </w:rPr>
        <w:t xml:space="preserve"> </w:t>
      </w:r>
      <w:r w:rsidRPr="009609D0">
        <w:rPr>
          <w:rFonts w:eastAsia="Times New Roman" w:cstheme="minorHAnsi"/>
          <w:kern w:val="0"/>
          <w:lang w:val="en-US"/>
          <w14:ligatures w14:val="none"/>
        </w:rPr>
        <w:t>Civil Liberties Committee co-rapporteur </w:t>
      </w:r>
      <w:hyperlink r:id="rId13" w:tgtFrame="_blank" w:history="1">
        <w:r w:rsidRPr="009609D0">
          <w:rPr>
            <w:rFonts w:eastAsia="Times New Roman" w:cstheme="minorHAnsi"/>
            <w:kern w:val="0"/>
            <w:u w:val="single"/>
            <w:lang w:val="en-US"/>
            <w14:ligatures w14:val="none"/>
          </w:rPr>
          <w:t>Dragos Tudorache (Renew, Romania)</w:t>
        </w:r>
      </w:hyperlink>
      <w:r w:rsidRPr="009609D0">
        <w:rPr>
          <w:rFonts w:eastAsia="Times New Roman" w:cstheme="minorHAnsi"/>
          <w:kern w:val="0"/>
          <w:lang w:val="en-US"/>
          <w14:ligatures w14:val="none"/>
        </w:rPr>
        <w:t xml:space="preserve"> said: “The EU has delivered. We have linked the concept of artificial intelligence to the fundamental values that form the basis of our societies. However, much work lies ahead that goes beyond the AI Act itself. AI will push us to rethink the social contract at the heart of our democracies, our education models, </w:t>
      </w:r>
      <w:proofErr w:type="spellStart"/>
      <w:r w:rsidRPr="009609D0">
        <w:rPr>
          <w:rFonts w:eastAsia="Times New Roman" w:cstheme="minorHAnsi"/>
          <w:kern w:val="0"/>
          <w:lang w:val="en-US"/>
          <w14:ligatures w14:val="none"/>
        </w:rPr>
        <w:t>labour</w:t>
      </w:r>
      <w:proofErr w:type="spellEnd"/>
      <w:r w:rsidRPr="009609D0">
        <w:rPr>
          <w:rFonts w:eastAsia="Times New Roman" w:cstheme="minorHAnsi"/>
          <w:kern w:val="0"/>
          <w:lang w:val="en-US"/>
          <w14:ligatures w14:val="none"/>
        </w:rPr>
        <w:t xml:space="preserve"> markets, and the way we conduct warfare. The AI Act is a starting point for a new model of governance built around technology. We must now focus on putting this law into practice”.</w:t>
      </w:r>
      <w:r>
        <w:rPr>
          <w:rStyle w:val="FootnoteReference"/>
          <w:rFonts w:eastAsia="Times New Roman" w:cstheme="minorHAnsi"/>
          <w:kern w:val="0"/>
          <w:lang w:val="en-US"/>
          <w14:ligatures w14:val="none"/>
        </w:rPr>
        <w:footnoteReference w:id="42"/>
      </w:r>
    </w:p>
    <w:p w14:paraId="5A153DD1" w14:textId="77777777" w:rsidR="009609D0" w:rsidRPr="009609D0" w:rsidRDefault="009609D0" w:rsidP="00B30131">
      <w:pPr>
        <w:pStyle w:val="NormalWeb"/>
        <w:spacing w:before="0" w:beforeAutospacing="0" w:after="0" w:afterAutospacing="0" w:line="276" w:lineRule="auto"/>
        <w:rPr>
          <w:rFonts w:ascii="Calibri" w:hAnsi="Calibri" w:cs="Calibri"/>
          <w:sz w:val="22"/>
          <w:szCs w:val="22"/>
        </w:rPr>
      </w:pPr>
    </w:p>
    <w:p w14:paraId="6AD5A6AC" w14:textId="7BF167A5" w:rsidR="00E36E78" w:rsidRDefault="00480EA5" w:rsidP="00B30131">
      <w:pPr>
        <w:pStyle w:val="NormalWeb"/>
        <w:spacing w:before="0" w:beforeAutospacing="0" w:after="0" w:afterAutospacing="0" w:line="276" w:lineRule="auto"/>
        <w:rPr>
          <w:rFonts w:ascii="Calibri" w:hAnsi="Calibri" w:cs="Calibri"/>
          <w:sz w:val="22"/>
          <w:szCs w:val="22"/>
        </w:rPr>
      </w:pPr>
      <w:r>
        <w:rPr>
          <w:rFonts w:ascii="Calibri" w:hAnsi="Calibri" w:cs="Calibri"/>
          <w:sz w:val="22"/>
          <w:szCs w:val="22"/>
        </w:rPr>
        <w:t>Overall, the EU has adopted a hard law approach that is grounded i</w:t>
      </w:r>
      <w:r w:rsidR="003A0421">
        <w:rPr>
          <w:rFonts w:ascii="Calibri" w:hAnsi="Calibri" w:cs="Calibri"/>
          <w:sz w:val="22"/>
          <w:szCs w:val="22"/>
        </w:rPr>
        <w:t xml:space="preserve">n </w:t>
      </w:r>
      <w:r w:rsidR="00C10D00">
        <w:rPr>
          <w:rFonts w:ascii="Calibri" w:hAnsi="Calibri" w:cs="Calibri"/>
          <w:sz w:val="22"/>
          <w:szCs w:val="22"/>
        </w:rPr>
        <w:t xml:space="preserve">the </w:t>
      </w:r>
      <w:r w:rsidR="006F4196">
        <w:rPr>
          <w:rFonts w:ascii="Calibri" w:hAnsi="Calibri" w:cs="Calibri"/>
          <w:sz w:val="22"/>
          <w:szCs w:val="22"/>
        </w:rPr>
        <w:t xml:space="preserve">AIA </w:t>
      </w:r>
      <w:r>
        <w:rPr>
          <w:rFonts w:ascii="Calibri" w:hAnsi="Calibri" w:cs="Calibri"/>
          <w:sz w:val="22"/>
          <w:szCs w:val="22"/>
        </w:rPr>
        <w:t>legislation with the embedded key principles of the precautionary principle, a risk-based approach, and a human-centric approach</w:t>
      </w:r>
      <w:r w:rsidR="003A0421">
        <w:rPr>
          <w:rFonts w:ascii="Calibri" w:hAnsi="Calibri" w:cs="Calibri"/>
          <w:sz w:val="22"/>
          <w:szCs w:val="22"/>
        </w:rPr>
        <w:t>.</w:t>
      </w:r>
      <w:r w:rsidR="000E3D93">
        <w:rPr>
          <w:rFonts w:ascii="Calibri" w:hAnsi="Calibri" w:cs="Calibri"/>
          <w:sz w:val="22"/>
          <w:szCs w:val="22"/>
        </w:rPr>
        <w:t xml:space="preserve"> </w:t>
      </w:r>
      <w:r w:rsidR="00206640">
        <w:rPr>
          <w:rFonts w:ascii="Calibri" w:hAnsi="Calibri" w:cs="Calibri"/>
          <w:sz w:val="22"/>
          <w:szCs w:val="22"/>
        </w:rPr>
        <w:t xml:space="preserve">The precautionary principle is a recognized legal principle in the EU, and </w:t>
      </w:r>
      <w:r w:rsidR="00110FD2">
        <w:rPr>
          <w:rFonts w:ascii="Calibri" w:hAnsi="Calibri" w:cs="Calibri"/>
          <w:sz w:val="22"/>
          <w:szCs w:val="22"/>
        </w:rPr>
        <w:t>the risk-based a</w:t>
      </w:r>
      <w:r w:rsidR="008A39F0">
        <w:rPr>
          <w:rFonts w:ascii="Calibri" w:hAnsi="Calibri" w:cs="Calibri"/>
          <w:sz w:val="22"/>
          <w:szCs w:val="22"/>
        </w:rPr>
        <w:t>n</w:t>
      </w:r>
      <w:r w:rsidR="00110FD2">
        <w:rPr>
          <w:rFonts w:ascii="Calibri" w:hAnsi="Calibri" w:cs="Calibri"/>
          <w:sz w:val="22"/>
          <w:szCs w:val="22"/>
        </w:rPr>
        <w:t xml:space="preserve">d human-centric approaches are enshrined </w:t>
      </w:r>
      <w:r w:rsidR="005828C1">
        <w:rPr>
          <w:rFonts w:ascii="Calibri" w:hAnsi="Calibri" w:cs="Calibri"/>
          <w:sz w:val="22"/>
          <w:szCs w:val="22"/>
        </w:rPr>
        <w:t>within the formal and binding text of the proposed AIA.</w:t>
      </w:r>
    </w:p>
    <w:p w14:paraId="1AF32ECF" w14:textId="77777777" w:rsidR="00460D3D" w:rsidRPr="00643360" w:rsidRDefault="00460D3D" w:rsidP="00B30131">
      <w:pPr>
        <w:pStyle w:val="NormalWeb"/>
        <w:spacing w:before="0" w:beforeAutospacing="0" w:after="0" w:afterAutospacing="0" w:line="276" w:lineRule="auto"/>
        <w:rPr>
          <w:rFonts w:ascii="Calibri" w:hAnsi="Calibri" w:cs="Calibri"/>
          <w:sz w:val="22"/>
          <w:szCs w:val="22"/>
        </w:rPr>
      </w:pPr>
    </w:p>
    <w:p w14:paraId="0061116B" w14:textId="2BCD9CF7" w:rsidR="00060542" w:rsidRPr="00016675" w:rsidRDefault="00460D3D" w:rsidP="00B30131">
      <w:pPr>
        <w:spacing w:line="276" w:lineRule="auto"/>
      </w:pPr>
      <w:r>
        <w:rPr>
          <w:i/>
          <w:iCs/>
        </w:rPr>
        <w:lastRenderedPageBreak/>
        <w:t xml:space="preserve">Soft law mechanisms </w:t>
      </w:r>
      <w:r w:rsidR="005F54AE">
        <w:rPr>
          <w:i/>
          <w:iCs/>
        </w:rPr>
        <w:t>on</w:t>
      </w:r>
      <w:r>
        <w:rPr>
          <w:i/>
          <w:iCs/>
        </w:rPr>
        <w:t xml:space="preserve"> AI in Canada</w:t>
      </w:r>
    </w:p>
    <w:p w14:paraId="560518D2" w14:textId="71DFA01E" w:rsidR="00B82469" w:rsidRDefault="00B82469" w:rsidP="00B82469">
      <w:pPr>
        <w:spacing w:line="276" w:lineRule="auto"/>
      </w:pPr>
      <w:r>
        <w:t>While the EU has made significant progress in introducing an AI legislation, there has been greater hesitancy in Canada, despite Canada being the first country to create a national strategy for AI in 2017 (Government of Canada, 2023a)</w:t>
      </w:r>
      <w:r>
        <w:rPr>
          <w:rStyle w:val="FootnoteReference"/>
        </w:rPr>
        <w:footnoteReference w:id="43"/>
      </w:r>
      <w:r>
        <w:t xml:space="preserve">. Instead of embracing a hard-law approach, Canada has chosen to regulate AI technology through means of soft-law tools. </w:t>
      </w:r>
      <w:commentRangeStart w:id="17"/>
      <w:r>
        <w:t>Soft laws refer to policies such as standards, best practices, and guidelines which are less enforceable by the government yet flexible, while hard laws are government-enforced mechanisms such as legislation which may impose higher compliance burden with slower adoption (</w:t>
      </w:r>
      <w:proofErr w:type="spellStart"/>
      <w:r>
        <w:t>Neschke</w:t>
      </w:r>
      <w:proofErr w:type="spellEnd"/>
      <w:r>
        <w:t xml:space="preserve"> et al., 2022, p.10)</w:t>
      </w:r>
      <w:r>
        <w:rPr>
          <w:rStyle w:val="FootnoteReference"/>
        </w:rPr>
        <w:footnoteReference w:id="44"/>
      </w:r>
      <w:r>
        <w:t xml:space="preserve">. </w:t>
      </w:r>
      <w:commentRangeEnd w:id="17"/>
      <w:r>
        <w:rPr>
          <w:rStyle w:val="CommentReference"/>
        </w:rPr>
        <w:commentReference w:id="17"/>
      </w:r>
      <w:r>
        <w:t>“Soft” tools aim to define the boundaries of ethical AI innovation while avoiding less flexible legislation</w:t>
      </w:r>
      <w:r w:rsidR="00224415">
        <w:t xml:space="preserve"> </w:t>
      </w:r>
      <w:r>
        <w:t xml:space="preserve">(Martin-Bariteau &amp; </w:t>
      </w:r>
      <w:proofErr w:type="spellStart"/>
      <w:r>
        <w:t>Scassa</w:t>
      </w:r>
      <w:proofErr w:type="spellEnd"/>
      <w:r>
        <w:t xml:space="preserve">, </w:t>
      </w:r>
      <w:commentRangeStart w:id="18"/>
      <w:commentRangeStart w:id="19"/>
      <w:r>
        <w:t>2021</w:t>
      </w:r>
      <w:commentRangeEnd w:id="18"/>
      <w:r>
        <w:rPr>
          <w:rStyle w:val="CommentReference"/>
        </w:rPr>
        <w:commentReference w:id="18"/>
      </w:r>
      <w:commentRangeEnd w:id="19"/>
      <w:r>
        <w:rPr>
          <w:rStyle w:val="CommentReference"/>
        </w:rPr>
        <w:commentReference w:id="19"/>
      </w:r>
      <w:r>
        <w:t>, p.6)</w:t>
      </w:r>
      <w:r>
        <w:rPr>
          <w:rStyle w:val="FootnoteReference"/>
        </w:rPr>
        <w:footnoteReference w:id="45"/>
      </w:r>
      <w:r>
        <w:t xml:space="preserve">. </w:t>
      </w:r>
    </w:p>
    <w:p w14:paraId="648A8651" w14:textId="0A38379C" w:rsidR="00F2624B" w:rsidRPr="00B82469" w:rsidRDefault="00F042A1" w:rsidP="00F2624B">
      <w:pPr>
        <w:spacing w:line="276" w:lineRule="auto"/>
      </w:pPr>
      <w:r>
        <w:rPr>
          <w:rFonts w:ascii="Calibri" w:hAnsi="Calibri" w:cs="Calibri"/>
          <w:color w:val="000000"/>
        </w:rPr>
        <w:t>In conjunction with soft tools, t</w:t>
      </w:r>
      <w:r w:rsidR="009C6BAC">
        <w:rPr>
          <w:rFonts w:ascii="Calibri" w:hAnsi="Calibri" w:cs="Calibri"/>
        </w:rPr>
        <w:t>he</w:t>
      </w:r>
      <w:r w:rsidR="00EF66BD" w:rsidRPr="00EC6E31">
        <w:rPr>
          <w:rFonts w:ascii="Calibri" w:hAnsi="Calibri" w:cs="Calibri"/>
        </w:rPr>
        <w:t xml:space="preserve"> Canadian AI regulatory framework </w:t>
      </w:r>
      <w:r w:rsidR="000863D3">
        <w:rPr>
          <w:rFonts w:ascii="Calibri" w:hAnsi="Calibri" w:cs="Calibri"/>
        </w:rPr>
        <w:t xml:space="preserve">implements a </w:t>
      </w:r>
      <w:r w:rsidR="00C11B4D">
        <w:rPr>
          <w:rFonts w:ascii="Calibri" w:hAnsi="Calibri" w:cs="Calibri"/>
        </w:rPr>
        <w:t>harm-based approach in contrast to the risk-based approach in the EU, while a</w:t>
      </w:r>
      <w:r w:rsidR="00FF4B03" w:rsidRPr="00EC6E31">
        <w:rPr>
          <w:rFonts w:ascii="Calibri" w:hAnsi="Calibri" w:cs="Calibri"/>
        </w:rPr>
        <w:t xml:space="preserve"> human-centric </w:t>
      </w:r>
      <w:r w:rsidR="00C11B4D">
        <w:rPr>
          <w:rFonts w:ascii="Calibri" w:hAnsi="Calibri" w:cs="Calibri"/>
        </w:rPr>
        <w:t>approach is prevalent in both jurisdictions</w:t>
      </w:r>
      <w:r w:rsidR="00AE6796" w:rsidRPr="00EC6E31">
        <w:rPr>
          <w:rFonts w:ascii="Calibri" w:hAnsi="Calibri" w:cs="Calibri"/>
        </w:rPr>
        <w:t xml:space="preserve">. </w:t>
      </w:r>
      <w:r w:rsidR="00152708" w:rsidRPr="00EC6E31">
        <w:rPr>
          <w:rFonts w:ascii="Calibri" w:hAnsi="Calibri" w:cs="Calibri"/>
        </w:rPr>
        <w:t>To start with</w:t>
      </w:r>
      <w:r w:rsidR="0012244B" w:rsidRPr="00EC6E31">
        <w:rPr>
          <w:rFonts w:ascii="Calibri" w:hAnsi="Calibri" w:cs="Calibri"/>
        </w:rPr>
        <w:t xml:space="preserve">, </w:t>
      </w:r>
      <w:r w:rsidR="00F61E96" w:rsidRPr="00EC6E31">
        <w:rPr>
          <w:rFonts w:ascii="Calibri" w:hAnsi="Calibri" w:cs="Calibri"/>
        </w:rPr>
        <w:t>t</w:t>
      </w:r>
      <w:r w:rsidR="0012244B" w:rsidRPr="00EC6E31">
        <w:rPr>
          <w:rFonts w:ascii="Calibri" w:hAnsi="Calibri" w:cs="Calibri"/>
        </w:rPr>
        <w:t xml:space="preserve">he </w:t>
      </w:r>
      <w:r w:rsidR="004A28EF">
        <w:rPr>
          <w:rFonts w:ascii="Calibri" w:hAnsi="Calibri" w:cs="Calibri"/>
          <w:i/>
          <w:iCs/>
        </w:rPr>
        <w:t>harm</w:t>
      </w:r>
      <w:r w:rsidR="0012244B" w:rsidRPr="007827DB">
        <w:rPr>
          <w:rFonts w:ascii="Calibri" w:hAnsi="Calibri" w:cs="Calibri"/>
          <w:i/>
          <w:iCs/>
        </w:rPr>
        <w:t>-based approach</w:t>
      </w:r>
      <w:r w:rsidR="0012244B" w:rsidRPr="00EC6E31">
        <w:rPr>
          <w:rFonts w:ascii="Calibri" w:hAnsi="Calibri" w:cs="Calibri"/>
        </w:rPr>
        <w:t xml:space="preserve"> in </w:t>
      </w:r>
      <w:r w:rsidR="00F61E96" w:rsidRPr="00EC6E31">
        <w:rPr>
          <w:rFonts w:ascii="Calibri" w:hAnsi="Calibri" w:cs="Calibri"/>
        </w:rPr>
        <w:t xml:space="preserve">the </w:t>
      </w:r>
      <w:r w:rsidR="0012244B" w:rsidRPr="00EC6E31">
        <w:rPr>
          <w:rFonts w:ascii="Calibri" w:hAnsi="Calibri" w:cs="Calibri"/>
        </w:rPr>
        <w:t>AIDA adopts a single tier of “high-impact” AI systems requiring legal oversight</w:t>
      </w:r>
      <w:r w:rsidR="00D0396A">
        <w:rPr>
          <w:rFonts w:ascii="Calibri" w:hAnsi="Calibri" w:cs="Calibri"/>
        </w:rPr>
        <w:t>. However, t</w:t>
      </w:r>
      <w:r w:rsidR="001B4E78" w:rsidRPr="00EC6E31">
        <w:rPr>
          <w:rFonts w:ascii="Calibri" w:hAnsi="Calibri" w:cs="Calibri"/>
        </w:rPr>
        <w:t>he criteria for high-impact systems in the AIDA with the potential of posing serious harm still need</w:t>
      </w:r>
      <w:r w:rsidR="004B38CD">
        <w:rPr>
          <w:rFonts w:ascii="Calibri" w:hAnsi="Calibri" w:cs="Calibri"/>
        </w:rPr>
        <w:t>s</w:t>
      </w:r>
      <w:r w:rsidR="001B4E78" w:rsidRPr="00EC6E31">
        <w:rPr>
          <w:rFonts w:ascii="Calibri" w:hAnsi="Calibri" w:cs="Calibri"/>
        </w:rPr>
        <w:t xml:space="preserve"> to be defined in regulation. Canada’s AIDA is</w:t>
      </w:r>
      <w:r w:rsidR="004B38CD">
        <w:rPr>
          <w:rFonts w:ascii="Calibri" w:hAnsi="Calibri" w:cs="Calibri"/>
        </w:rPr>
        <w:t xml:space="preserve"> thus</w:t>
      </w:r>
      <w:r w:rsidR="001B4E78" w:rsidRPr="00EC6E31">
        <w:rPr>
          <w:rFonts w:ascii="Calibri" w:hAnsi="Calibri" w:cs="Calibri"/>
        </w:rPr>
        <w:t xml:space="preserve"> scarce on many key details, posing a problem for developers and distributors with AI products in the making (</w:t>
      </w:r>
      <w:proofErr w:type="spellStart"/>
      <w:r w:rsidR="001B4E78" w:rsidRPr="00EC6E31">
        <w:rPr>
          <w:rFonts w:ascii="Calibri" w:hAnsi="Calibri" w:cs="Calibri"/>
        </w:rPr>
        <w:t>Beardwood</w:t>
      </w:r>
      <w:proofErr w:type="spellEnd"/>
      <w:r w:rsidR="001B4E78" w:rsidRPr="00EC6E31">
        <w:rPr>
          <w:rFonts w:ascii="Calibri" w:hAnsi="Calibri" w:cs="Calibri"/>
        </w:rPr>
        <w:t>, 2023, p.65)</w:t>
      </w:r>
      <w:r w:rsidR="001B4E78" w:rsidRPr="00EC6E31">
        <w:rPr>
          <w:rStyle w:val="FootnoteReference"/>
          <w:rFonts w:ascii="Calibri" w:hAnsi="Calibri" w:cs="Calibri"/>
        </w:rPr>
        <w:footnoteReference w:id="46"/>
      </w:r>
      <w:r w:rsidR="001B4E78" w:rsidRPr="00EC6E31">
        <w:rPr>
          <w:rFonts w:ascii="Calibri" w:hAnsi="Calibri" w:cs="Calibri"/>
        </w:rPr>
        <w:t xml:space="preserve">. </w:t>
      </w:r>
      <w:r w:rsidR="00F2624B">
        <w:rPr>
          <w:rFonts w:ascii="Calibri" w:hAnsi="Calibri" w:cs="Calibri"/>
          <w:color w:val="000000"/>
        </w:rPr>
        <w:t>The</w:t>
      </w:r>
      <w:r w:rsidR="00F2624B" w:rsidRPr="00505701">
        <w:rPr>
          <w:rFonts w:ascii="Calibri" w:hAnsi="Calibri" w:cs="Calibri"/>
          <w:color w:val="000000"/>
        </w:rPr>
        <w:t xml:space="preserve"> AIDA is</w:t>
      </w:r>
      <w:r w:rsidR="00F2624B">
        <w:rPr>
          <w:rFonts w:ascii="Calibri" w:hAnsi="Calibri" w:cs="Calibri"/>
          <w:color w:val="000000"/>
        </w:rPr>
        <w:t xml:space="preserve"> </w:t>
      </w:r>
      <w:r w:rsidR="00F2624B" w:rsidRPr="00505701">
        <w:rPr>
          <w:rFonts w:ascii="Calibri" w:hAnsi="Calibri" w:cs="Calibri"/>
          <w:color w:val="000000"/>
        </w:rPr>
        <w:t>described as “agile”, alluding to the ability to rapidly</w:t>
      </w:r>
      <w:r w:rsidR="00EA150E">
        <w:rPr>
          <w:rFonts w:ascii="Calibri" w:hAnsi="Calibri" w:cs="Calibri"/>
          <w:color w:val="000000"/>
        </w:rPr>
        <w:t xml:space="preserve"> </w:t>
      </w:r>
      <w:r w:rsidR="00F2624B" w:rsidRPr="00505701">
        <w:rPr>
          <w:rFonts w:ascii="Calibri" w:hAnsi="Calibri" w:cs="Calibri"/>
          <w:color w:val="000000"/>
        </w:rPr>
        <w:t>respond to change</w:t>
      </w:r>
      <w:r w:rsidR="00EA150E">
        <w:rPr>
          <w:rFonts w:ascii="Calibri" w:hAnsi="Calibri" w:cs="Calibri"/>
          <w:color w:val="000000"/>
        </w:rPr>
        <w:t>s</w:t>
      </w:r>
      <w:r w:rsidR="00F2624B" w:rsidRPr="00505701">
        <w:rPr>
          <w:rFonts w:ascii="Calibri" w:hAnsi="Calibri" w:cs="Calibri"/>
          <w:color w:val="000000"/>
        </w:rPr>
        <w:t xml:space="preserve"> in the business and technical sectors. The Canadian government interprets this as the ability to draft laws that can be easily changed through regulations (over statutory provisions), made evident in the fact that the core terms and obligations of AIDA are yet to be determined, and oversight remains within the Minister’s office rather than a</w:t>
      </w:r>
      <w:r w:rsidR="00F2624B">
        <w:rPr>
          <w:rFonts w:ascii="Calibri" w:hAnsi="Calibri" w:cs="Calibri"/>
          <w:color w:val="000000"/>
        </w:rPr>
        <w:t>n independent</w:t>
      </w:r>
      <w:r w:rsidR="00F2624B" w:rsidRPr="00505701">
        <w:rPr>
          <w:rFonts w:ascii="Calibri" w:hAnsi="Calibri" w:cs="Calibri"/>
          <w:color w:val="000000"/>
        </w:rPr>
        <w:t xml:space="preserve"> regulatory body</w:t>
      </w:r>
      <w:r w:rsidR="00F2624B">
        <w:rPr>
          <w:rFonts w:ascii="Calibri" w:hAnsi="Calibri" w:cs="Calibri"/>
          <w:color w:val="000000"/>
        </w:rPr>
        <w:t xml:space="preserve"> (</w:t>
      </w:r>
      <w:proofErr w:type="spellStart"/>
      <w:r w:rsidR="00F2624B">
        <w:rPr>
          <w:rFonts w:ascii="Calibri" w:hAnsi="Calibri" w:cs="Calibri"/>
          <w:color w:val="000000"/>
        </w:rPr>
        <w:t>Scassa</w:t>
      </w:r>
      <w:proofErr w:type="spellEnd"/>
      <w:r w:rsidR="00F2624B">
        <w:rPr>
          <w:rFonts w:ascii="Calibri" w:hAnsi="Calibri" w:cs="Calibri"/>
          <w:color w:val="000000"/>
        </w:rPr>
        <w:t>, 2023a</w:t>
      </w:r>
      <w:r w:rsidR="00BB26CB">
        <w:rPr>
          <w:rFonts w:ascii="Calibri" w:hAnsi="Calibri" w:cs="Calibri"/>
          <w:color w:val="000000"/>
        </w:rPr>
        <w:t>, p.7</w:t>
      </w:r>
      <w:r w:rsidR="00F2624B">
        <w:rPr>
          <w:rFonts w:ascii="Calibri" w:hAnsi="Calibri" w:cs="Calibri"/>
          <w:color w:val="000000"/>
        </w:rPr>
        <w:t>)</w:t>
      </w:r>
      <w:r w:rsidR="00F2624B">
        <w:rPr>
          <w:rStyle w:val="FootnoteReference"/>
          <w:rFonts w:ascii="Calibri" w:hAnsi="Calibri" w:cs="Calibri"/>
          <w:color w:val="000000"/>
        </w:rPr>
        <w:footnoteReference w:id="47"/>
      </w:r>
      <w:r w:rsidR="00F2624B" w:rsidRPr="00505701">
        <w:rPr>
          <w:rFonts w:ascii="Calibri" w:hAnsi="Calibri" w:cs="Calibri"/>
          <w:color w:val="000000"/>
        </w:rPr>
        <w:t>.</w:t>
      </w:r>
      <w:r w:rsidR="00F2624B" w:rsidRPr="00862D9A">
        <w:rPr>
          <w:rFonts w:ascii="Calibri" w:hAnsi="Calibri" w:cs="Calibri"/>
          <w:color w:val="000000"/>
        </w:rPr>
        <w:t xml:space="preserve"> </w:t>
      </w:r>
      <w:r w:rsidR="00EB55D6">
        <w:rPr>
          <w:rFonts w:ascii="Calibri" w:hAnsi="Calibri" w:cs="Calibri"/>
          <w:color w:val="000000"/>
        </w:rPr>
        <w:t>However, l</w:t>
      </w:r>
      <w:r w:rsidR="00F2624B">
        <w:rPr>
          <w:rFonts w:ascii="Calibri" w:hAnsi="Calibri" w:cs="Calibri"/>
          <w:color w:val="000000"/>
        </w:rPr>
        <w:t>eaving the finer details such as the definition of high-impact systems to future regulation is not agile, given that regulations can take longer than anticipated to develop, or fail to materialize at all. Agile regulations should also be iterative and data-driven, with the ability to measure impact – it is unclear whether the AIDA will include</w:t>
      </w:r>
      <w:r w:rsidR="00EB55D6">
        <w:rPr>
          <w:rFonts w:ascii="Calibri" w:hAnsi="Calibri" w:cs="Calibri"/>
          <w:color w:val="000000"/>
        </w:rPr>
        <w:t xml:space="preserve"> such</w:t>
      </w:r>
      <w:r w:rsidR="00F2624B">
        <w:rPr>
          <w:rFonts w:ascii="Calibri" w:hAnsi="Calibri" w:cs="Calibri"/>
          <w:color w:val="000000"/>
        </w:rPr>
        <w:t xml:space="preserve"> terms (</w:t>
      </w:r>
      <w:proofErr w:type="spellStart"/>
      <w:r w:rsidR="00F2624B">
        <w:rPr>
          <w:rFonts w:ascii="Calibri" w:hAnsi="Calibri" w:cs="Calibri"/>
          <w:color w:val="000000"/>
        </w:rPr>
        <w:t>Scassa</w:t>
      </w:r>
      <w:proofErr w:type="spellEnd"/>
      <w:r w:rsidR="00F2624B">
        <w:rPr>
          <w:rFonts w:ascii="Calibri" w:hAnsi="Calibri" w:cs="Calibri"/>
          <w:color w:val="000000"/>
        </w:rPr>
        <w:t>, 2023b)</w:t>
      </w:r>
      <w:r w:rsidR="00F2624B">
        <w:rPr>
          <w:rStyle w:val="FootnoteReference"/>
          <w:rFonts w:ascii="Calibri" w:hAnsi="Calibri" w:cs="Calibri"/>
          <w:color w:val="000000"/>
        </w:rPr>
        <w:footnoteReference w:id="48"/>
      </w:r>
      <w:r w:rsidR="00F2624B">
        <w:rPr>
          <w:rFonts w:ascii="Calibri" w:hAnsi="Calibri" w:cs="Calibri"/>
          <w:color w:val="000000"/>
        </w:rPr>
        <w:t>.</w:t>
      </w:r>
    </w:p>
    <w:p w14:paraId="63B287D9" w14:textId="314FAB6A" w:rsidR="001B4E78" w:rsidRPr="00EC6E31" w:rsidRDefault="001B4E78" w:rsidP="00EC6E31">
      <w:pPr>
        <w:pStyle w:val="NormalWeb"/>
        <w:spacing w:before="0" w:beforeAutospacing="0" w:after="0" w:afterAutospacing="0" w:line="276" w:lineRule="auto"/>
        <w:rPr>
          <w:rFonts w:ascii="Calibri" w:hAnsi="Calibri" w:cs="Calibri"/>
          <w:sz w:val="22"/>
          <w:szCs w:val="22"/>
        </w:rPr>
      </w:pPr>
      <w:r w:rsidRPr="00EC6E31">
        <w:rPr>
          <w:rFonts w:ascii="Calibri" w:hAnsi="Calibri" w:cs="Calibri"/>
          <w:sz w:val="22"/>
          <w:szCs w:val="22"/>
        </w:rPr>
        <w:t xml:space="preserve">Clarity on the definition of a high-impact system is particularly important because the AIDA has adopted a single-tier of high-impact as compared to the EU’s AIA with three levels of risk including unacceptable </w:t>
      </w:r>
      <w:r w:rsidRPr="00EC6E31">
        <w:rPr>
          <w:rFonts w:ascii="Calibri" w:hAnsi="Calibri" w:cs="Calibri"/>
          <w:sz w:val="22"/>
          <w:szCs w:val="22"/>
        </w:rPr>
        <w:lastRenderedPageBreak/>
        <w:t>risk, high-risk, and low or minimal risk (</w:t>
      </w:r>
      <w:proofErr w:type="spellStart"/>
      <w:r w:rsidRPr="00EC6E31">
        <w:rPr>
          <w:rFonts w:ascii="Calibri" w:hAnsi="Calibri" w:cs="Calibri"/>
          <w:sz w:val="22"/>
          <w:szCs w:val="22"/>
        </w:rPr>
        <w:t>Beardwood</w:t>
      </w:r>
      <w:proofErr w:type="spellEnd"/>
      <w:r w:rsidRPr="00EC6E31">
        <w:rPr>
          <w:rFonts w:ascii="Calibri" w:hAnsi="Calibri" w:cs="Calibri"/>
          <w:sz w:val="22"/>
          <w:szCs w:val="22"/>
        </w:rPr>
        <w:t>, 2023, p.67)</w:t>
      </w:r>
      <w:r w:rsidRPr="00EC6E31">
        <w:rPr>
          <w:rStyle w:val="FootnoteReference"/>
          <w:rFonts w:ascii="Calibri" w:hAnsi="Calibri" w:cs="Calibri"/>
          <w:sz w:val="22"/>
          <w:szCs w:val="22"/>
        </w:rPr>
        <w:footnoteReference w:id="49"/>
      </w:r>
      <w:r w:rsidRPr="00EC6E31">
        <w:rPr>
          <w:rFonts w:ascii="Calibri" w:hAnsi="Calibri" w:cs="Calibri"/>
          <w:sz w:val="22"/>
          <w:szCs w:val="22"/>
        </w:rPr>
        <w:t xml:space="preserve">. The AIA is specific regarding examples of each risk-based activity as well. For instance, certain biometric identification systems pose an unacceptable risk; activities related to employment, vocational training, and others pose a high-risk, and chatbots pose a minimal risk. Each risk-level has proportionate interventions (Veale &amp; </w:t>
      </w:r>
      <w:proofErr w:type="spellStart"/>
      <w:r w:rsidRPr="00EC6E31">
        <w:rPr>
          <w:rFonts w:ascii="Calibri" w:hAnsi="Calibri" w:cs="Calibri"/>
          <w:sz w:val="22"/>
          <w:szCs w:val="22"/>
        </w:rPr>
        <w:t>Borgesius</w:t>
      </w:r>
      <w:proofErr w:type="spellEnd"/>
      <w:r w:rsidRPr="00EC6E31">
        <w:rPr>
          <w:rFonts w:ascii="Calibri" w:hAnsi="Calibri" w:cs="Calibri"/>
          <w:sz w:val="22"/>
          <w:szCs w:val="22"/>
        </w:rPr>
        <w:t>, 2021, p.98)</w:t>
      </w:r>
      <w:r w:rsidRPr="00EC6E31">
        <w:rPr>
          <w:rStyle w:val="FootnoteReference"/>
          <w:rFonts w:ascii="Calibri" w:hAnsi="Calibri" w:cs="Calibri"/>
          <w:sz w:val="22"/>
          <w:szCs w:val="22"/>
        </w:rPr>
        <w:footnoteReference w:id="50"/>
      </w:r>
      <w:r w:rsidRPr="00EC6E31">
        <w:rPr>
          <w:rFonts w:ascii="Calibri" w:hAnsi="Calibri" w:cs="Calibri"/>
          <w:sz w:val="22"/>
          <w:szCs w:val="22"/>
        </w:rPr>
        <w:t xml:space="preserve">. </w:t>
      </w:r>
    </w:p>
    <w:p w14:paraId="4348F6A3" w14:textId="77777777" w:rsidR="00EC6E31" w:rsidRPr="00EC6E31" w:rsidRDefault="00EC6E31" w:rsidP="00EC6E31">
      <w:pPr>
        <w:pStyle w:val="NormalWeb"/>
        <w:spacing w:before="0" w:beforeAutospacing="0" w:after="0" w:afterAutospacing="0" w:line="276" w:lineRule="auto"/>
        <w:rPr>
          <w:rFonts w:ascii="Calibri" w:hAnsi="Calibri" w:cs="Calibri"/>
          <w:sz w:val="22"/>
          <w:szCs w:val="22"/>
        </w:rPr>
      </w:pPr>
    </w:p>
    <w:p w14:paraId="1139A59F" w14:textId="16CB5AEB" w:rsidR="001B4E78" w:rsidRDefault="001B4E78" w:rsidP="00B30131">
      <w:pPr>
        <w:spacing w:line="276" w:lineRule="auto"/>
      </w:pPr>
      <w:r>
        <w:t>A key contribution of the AIDA Companion Document, which is a plain language resource from Innovation, Science, and Economic Development Canada providing additional details missing within the in-text proposal of the AIDA, is a list of characteristics t</w:t>
      </w:r>
      <w:r w:rsidR="009E0FAC">
        <w:t>hat would</w:t>
      </w:r>
      <w:r>
        <w:t xml:space="preserve"> be examined when determining which AI systems </w:t>
      </w:r>
      <w:r w:rsidR="009E0FAC">
        <w:t>are</w:t>
      </w:r>
      <w:r>
        <w:t xml:space="preserve"> considered high-impact (</w:t>
      </w:r>
      <w:proofErr w:type="spellStart"/>
      <w:r>
        <w:t>Beardwood</w:t>
      </w:r>
      <w:proofErr w:type="spellEnd"/>
      <w:r>
        <w:t>, 2023, p.67)</w:t>
      </w:r>
      <w:r>
        <w:rPr>
          <w:rStyle w:val="FootnoteReference"/>
        </w:rPr>
        <w:footnoteReference w:id="51"/>
      </w:r>
      <w:r>
        <w:t>. Since the document is not a part of an official regulation defining high-impact systems, it is effectively a soft tool being used to signal future direction without the government taking a legal (binding) stance on the matter. Characteristics to be considered for classifying high-impact systems include evidence of risks of harm to health and safety or a risk of adverse impact on human rights, the severity of potential harms, the scale of use, the nature of harms or adverse impacts that have already taken place, the extent to which for practical or legal reasons it is not possible to opt-out from that system, imbalances of economic or social circumstances, and the degree to which the risks are adequately regulated by another law (Government of Canada, 2023a)</w:t>
      </w:r>
      <w:r>
        <w:rPr>
          <w:rStyle w:val="FootnoteReference"/>
        </w:rPr>
        <w:footnoteReference w:id="52"/>
      </w:r>
      <w:r>
        <w:t>. The Canadian government justifies its choice to define the criteria for high-impact systems in later regulation by stating that it allows for “interoperability with international frameworks such as the EU AIA, and for updates to occur as the technology advances” (Government of Canada, 2023a)</w:t>
      </w:r>
      <w:r>
        <w:rPr>
          <w:rStyle w:val="FootnoteReference"/>
        </w:rPr>
        <w:footnoteReference w:id="53"/>
      </w:r>
      <w:r>
        <w:t>. In other words, the Canadian government is taking a “wait and see” approach to give itself the flexibility to align with the EU’s approach once it is finalized.</w:t>
      </w:r>
    </w:p>
    <w:p w14:paraId="75FA632F" w14:textId="67906095" w:rsidR="009F5BEC" w:rsidRDefault="00353E5C" w:rsidP="00B30131">
      <w:pPr>
        <w:spacing w:line="276" w:lineRule="auto"/>
      </w:pPr>
      <w:r>
        <w:t xml:space="preserve">To illustrate </w:t>
      </w:r>
      <w:r w:rsidR="00845307">
        <w:t>another</w:t>
      </w:r>
      <w:r>
        <w:t xml:space="preserve"> soft tool</w:t>
      </w:r>
      <w:r w:rsidR="00735316">
        <w:t xml:space="preserve">, </w:t>
      </w:r>
      <w:r w:rsidR="009F5BEC">
        <w:t>the Treasury Board of Canada Secretariat published a Directive on Automated Decision-Making in April 2019</w:t>
      </w:r>
      <w:r w:rsidR="00F342EC">
        <w:t xml:space="preserve"> (Government of Canada, 2023b)</w:t>
      </w:r>
      <w:r w:rsidR="00F342EC">
        <w:rPr>
          <w:rStyle w:val="FootnoteReference"/>
        </w:rPr>
        <w:footnoteReference w:id="54"/>
      </w:r>
      <w:r w:rsidR="009F5BEC">
        <w:t xml:space="preserve">. The directive states that the Government of Canada is anticipating greater co-optation of </w:t>
      </w:r>
      <w:r w:rsidR="005A63DE">
        <w:t>AI</w:t>
      </w:r>
      <w:r w:rsidR="009F5BEC">
        <w:t xml:space="preserve"> to improve the delivery of services</w:t>
      </w:r>
      <w:r w:rsidR="008E0DE7">
        <w:t>, and</w:t>
      </w:r>
      <w:r w:rsidR="009F5BEC">
        <w:t xml:space="preserve"> claims that </w:t>
      </w:r>
      <w:r w:rsidR="008E0DE7">
        <w:t>the government</w:t>
      </w:r>
      <w:r w:rsidR="009F5BEC">
        <w:t xml:space="preserve"> is committed to ensuring that the use of AI complies with principles of administrative law including transparency, accountability, and procedural fairness. The directive applies to any system, tool, or statistical model used to make an administrative decision or a related assessment about a client</w:t>
      </w:r>
      <w:r w:rsidR="00546FBE">
        <w:t>, but it is not legally binding</w:t>
      </w:r>
      <w:r w:rsidR="009F5BEC">
        <w:t xml:space="preserve"> (Government of Canada, </w:t>
      </w:r>
      <w:r w:rsidR="00F342EC">
        <w:t>2023b</w:t>
      </w:r>
      <w:r w:rsidR="009F5BEC">
        <w:t>)</w:t>
      </w:r>
      <w:r w:rsidR="00F342EC">
        <w:rPr>
          <w:rStyle w:val="FootnoteReference"/>
        </w:rPr>
        <w:footnoteReference w:id="55"/>
      </w:r>
      <w:r w:rsidR="009F5BEC">
        <w:t>. An</w:t>
      </w:r>
      <w:r w:rsidR="005D2E5F">
        <w:t>other</w:t>
      </w:r>
      <w:r w:rsidR="009F5BEC">
        <w:t xml:space="preserve"> associated</w:t>
      </w:r>
      <w:r w:rsidR="005D2E5F">
        <w:t xml:space="preserve"> soft </w:t>
      </w:r>
      <w:r w:rsidR="005D2E5F">
        <w:lastRenderedPageBreak/>
        <w:t>tool, the</w:t>
      </w:r>
      <w:r w:rsidR="009F5BEC">
        <w:t xml:space="preserve"> Algorithmic Impact Assessment (AIA)</w:t>
      </w:r>
      <w:r w:rsidR="005D2E5F">
        <w:t>,</w:t>
      </w:r>
      <w:r w:rsidR="009F5BEC">
        <w:t xml:space="preserve"> is a mandatory questionnaire used to determine the level of impact of an automated decision system (Government of Canada, 2023</w:t>
      </w:r>
      <w:r w:rsidR="005D2E5F">
        <w:t>c</w:t>
      </w:r>
      <w:r w:rsidR="009F5BEC">
        <w:t>)</w:t>
      </w:r>
      <w:r w:rsidR="005D2E5F">
        <w:rPr>
          <w:rStyle w:val="FootnoteReference"/>
        </w:rPr>
        <w:footnoteReference w:id="56"/>
      </w:r>
      <w:r w:rsidR="009F5BEC">
        <w:t xml:space="preserve">. </w:t>
      </w:r>
    </w:p>
    <w:p w14:paraId="714627FE" w14:textId="76D572BF" w:rsidR="000E68D8" w:rsidRPr="008B24B6" w:rsidRDefault="004162A8" w:rsidP="00B30131">
      <w:pPr>
        <w:spacing w:line="276" w:lineRule="auto"/>
        <w:rPr>
          <w:rFonts w:ascii="Calibri" w:hAnsi="Calibri" w:cs="Calibri"/>
        </w:rPr>
      </w:pPr>
      <w:r>
        <w:rPr>
          <w:rFonts w:ascii="Calibri" w:hAnsi="Calibri" w:cs="Calibri"/>
          <w:color w:val="000000"/>
        </w:rPr>
        <w:t>The</w:t>
      </w:r>
      <w:r w:rsidR="00A8336F">
        <w:rPr>
          <w:rFonts w:ascii="Calibri" w:hAnsi="Calibri" w:cs="Calibri"/>
          <w:color w:val="000000"/>
        </w:rPr>
        <w:t xml:space="preserve"> prevalence of soft laws has created a vacuum in existing legislation to address concerns with AI systems</w:t>
      </w:r>
      <w:r w:rsidR="00456ED0">
        <w:rPr>
          <w:rFonts w:ascii="Calibri" w:hAnsi="Calibri" w:cs="Calibri"/>
          <w:color w:val="000000"/>
        </w:rPr>
        <w:t xml:space="preserve">. </w:t>
      </w:r>
      <w:r w:rsidR="001A6AA0">
        <w:rPr>
          <w:rFonts w:ascii="Calibri" w:hAnsi="Calibri" w:cs="Calibri"/>
          <w:color w:val="000000"/>
        </w:rPr>
        <w:t xml:space="preserve">This gap </w:t>
      </w:r>
      <w:r w:rsidR="00456ED0">
        <w:rPr>
          <w:rFonts w:ascii="Calibri" w:hAnsi="Calibri" w:cs="Calibri"/>
          <w:color w:val="000000"/>
        </w:rPr>
        <w:t xml:space="preserve">has been attempted to be filled through court challenges, where individuals </w:t>
      </w:r>
      <w:r w:rsidR="00871EFF">
        <w:rPr>
          <w:rFonts w:ascii="Calibri" w:hAnsi="Calibri" w:cs="Calibri"/>
          <w:color w:val="000000"/>
        </w:rPr>
        <w:t>have challenged the discriminatory outcome of AI systems</w:t>
      </w:r>
      <w:r w:rsidR="004A774F">
        <w:rPr>
          <w:rFonts w:ascii="Calibri" w:hAnsi="Calibri" w:cs="Calibri"/>
          <w:color w:val="000000"/>
        </w:rPr>
        <w:t xml:space="preserve">. </w:t>
      </w:r>
      <w:r w:rsidR="00871EFF" w:rsidRPr="00491EB7">
        <w:rPr>
          <w:rFonts w:ascii="Calibri" w:hAnsi="Calibri" w:cs="Calibri"/>
          <w:i/>
          <w:iCs/>
          <w:color w:val="000000"/>
        </w:rPr>
        <w:t>Ewert v Canada</w:t>
      </w:r>
      <w:r w:rsidR="00871EFF">
        <w:rPr>
          <w:rFonts w:ascii="Calibri" w:hAnsi="Calibri" w:cs="Calibri"/>
          <w:color w:val="000000"/>
        </w:rPr>
        <w:t xml:space="preserve"> (2018)</w:t>
      </w:r>
      <w:r w:rsidR="00117667">
        <w:rPr>
          <w:rFonts w:ascii="Calibri" w:hAnsi="Calibri" w:cs="Calibri"/>
          <w:color w:val="000000"/>
        </w:rPr>
        <w:t xml:space="preserve"> </w:t>
      </w:r>
      <w:r w:rsidR="00117667">
        <w:rPr>
          <w:rFonts w:ascii="Calibri" w:hAnsi="Calibri" w:cs="Calibri"/>
        </w:rPr>
        <w:t>demonstrates how an algorithmic assessment tool may infringe on a racialized individual’s freedom through biased output. T</w:t>
      </w:r>
      <w:r w:rsidR="00871EFF">
        <w:rPr>
          <w:rFonts w:ascii="Calibri" w:hAnsi="Calibri" w:cs="Calibri"/>
          <w:color w:val="000000"/>
        </w:rPr>
        <w:t>he appellant challenged the use of psychological and actuarial risk assessment tools used by Correctional Services Canada (CSC) on the basis that the tools were developed and tested on predominantly non-Indigenous populations</w:t>
      </w:r>
      <w:r w:rsidR="0043582A">
        <w:rPr>
          <w:rFonts w:ascii="Calibri" w:hAnsi="Calibri" w:cs="Calibri"/>
          <w:color w:val="000000"/>
        </w:rPr>
        <w:t>, barring the tool from holding</w:t>
      </w:r>
      <w:r w:rsidR="00871EFF">
        <w:rPr>
          <w:rFonts w:ascii="Calibri" w:hAnsi="Calibri" w:cs="Calibri"/>
          <w:color w:val="000000"/>
        </w:rPr>
        <w:t xml:space="preserve"> validity when applied to Indigenous persons</w:t>
      </w:r>
      <w:r w:rsidR="004A774F">
        <w:rPr>
          <w:rFonts w:ascii="Calibri" w:hAnsi="Calibri" w:cs="Calibri"/>
          <w:color w:val="000000"/>
        </w:rPr>
        <w:t xml:space="preserve"> (Thind, 2023, p.21)</w:t>
      </w:r>
      <w:r w:rsidR="004A774F">
        <w:rPr>
          <w:rStyle w:val="FootnoteReference"/>
          <w:rFonts w:ascii="Calibri" w:hAnsi="Calibri" w:cs="Calibri"/>
          <w:color w:val="000000"/>
        </w:rPr>
        <w:footnoteReference w:id="57"/>
      </w:r>
      <w:r w:rsidR="00871EFF">
        <w:rPr>
          <w:rFonts w:ascii="Calibri" w:hAnsi="Calibri" w:cs="Calibri"/>
          <w:color w:val="000000"/>
        </w:rPr>
        <w:t xml:space="preserve">. </w:t>
      </w:r>
      <w:r w:rsidR="00F460C7">
        <w:rPr>
          <w:rFonts w:ascii="Calibri" w:hAnsi="Calibri" w:cs="Calibri"/>
        </w:rPr>
        <w:t>Additionally, i</w:t>
      </w:r>
      <w:r w:rsidR="00871EFF">
        <w:rPr>
          <w:rFonts w:ascii="Calibri" w:hAnsi="Calibri" w:cs="Calibri"/>
        </w:rPr>
        <w:t xml:space="preserve">n </w:t>
      </w:r>
      <w:r w:rsidR="00871EFF" w:rsidRPr="00FE4E08">
        <w:rPr>
          <w:rFonts w:ascii="Calibri" w:hAnsi="Calibri" w:cs="Calibri"/>
          <w:i/>
          <w:iCs/>
        </w:rPr>
        <w:t>Barre v Canada</w:t>
      </w:r>
      <w:r w:rsidR="00871EFF">
        <w:rPr>
          <w:rFonts w:ascii="Calibri" w:hAnsi="Calibri" w:cs="Calibri"/>
        </w:rPr>
        <w:t xml:space="preserve"> </w:t>
      </w:r>
      <w:r w:rsidR="00871EFF" w:rsidRPr="00272E2E">
        <w:rPr>
          <w:rFonts w:ascii="Calibri" w:hAnsi="Calibri" w:cs="Calibri"/>
          <w:i/>
          <w:iCs/>
        </w:rPr>
        <w:t xml:space="preserve">(Citizenship and Immigration) </w:t>
      </w:r>
      <w:r w:rsidR="00871EFF">
        <w:rPr>
          <w:rFonts w:ascii="Calibri" w:hAnsi="Calibri" w:cs="Calibri"/>
        </w:rPr>
        <w:t>(2022), the Minister of Citizenship and Immigration submitted photo evidence to assert that two refugee claimants were Kenyan and not Somali citizens who arrived in Canada on study permits before their refugee claim was made. The applicants objected to the photos, claiming that a questionable facial recognition software “Clearview AI” had been used by the Canadian Border Services Agency (CBSA) to generate a photo comparison</w:t>
      </w:r>
      <w:r w:rsidR="004A774F">
        <w:rPr>
          <w:rFonts w:ascii="Calibri" w:hAnsi="Calibri" w:cs="Calibri"/>
        </w:rPr>
        <w:t xml:space="preserve"> (Thind, 2023, p.19)</w:t>
      </w:r>
      <w:r w:rsidR="004A774F">
        <w:rPr>
          <w:rStyle w:val="FootnoteReference"/>
          <w:rFonts w:ascii="Calibri" w:hAnsi="Calibri" w:cs="Calibri"/>
        </w:rPr>
        <w:footnoteReference w:id="58"/>
      </w:r>
      <w:r w:rsidR="00871EFF">
        <w:rPr>
          <w:rFonts w:ascii="Calibri" w:hAnsi="Calibri" w:cs="Calibri"/>
        </w:rPr>
        <w:t xml:space="preserve">. </w:t>
      </w:r>
      <w:r w:rsidR="006F5C9F">
        <w:rPr>
          <w:rFonts w:ascii="Calibri" w:hAnsi="Calibri" w:cs="Calibri"/>
        </w:rPr>
        <w:t>A</w:t>
      </w:r>
      <w:r w:rsidR="001A6AA0">
        <w:rPr>
          <w:rFonts w:ascii="Calibri" w:hAnsi="Calibri" w:cs="Calibri"/>
        </w:rPr>
        <w:t xml:space="preserve">s these court cases demonstrate, </w:t>
      </w:r>
      <w:r w:rsidR="00871EFF">
        <w:rPr>
          <w:rFonts w:ascii="Calibri" w:hAnsi="Calibri" w:cs="Calibri"/>
        </w:rPr>
        <w:t xml:space="preserve">the use of </w:t>
      </w:r>
      <w:r w:rsidR="005A1AC2">
        <w:rPr>
          <w:rFonts w:ascii="Calibri" w:hAnsi="Calibri" w:cs="Calibri"/>
        </w:rPr>
        <w:t>AI</w:t>
      </w:r>
      <w:r w:rsidR="00871EFF">
        <w:rPr>
          <w:rFonts w:ascii="Calibri" w:hAnsi="Calibri" w:cs="Calibri"/>
        </w:rPr>
        <w:t xml:space="preserve"> software can be used against vulnerable groups such as refugees, the output of which is </w:t>
      </w:r>
      <w:r w:rsidR="0048075A">
        <w:rPr>
          <w:rFonts w:ascii="Calibri" w:hAnsi="Calibri" w:cs="Calibri"/>
        </w:rPr>
        <w:t xml:space="preserve">often </w:t>
      </w:r>
      <w:r w:rsidR="00871EFF">
        <w:rPr>
          <w:rFonts w:ascii="Calibri" w:hAnsi="Calibri" w:cs="Calibri"/>
        </w:rPr>
        <w:t xml:space="preserve">based off a limited data set. </w:t>
      </w:r>
    </w:p>
    <w:p w14:paraId="3E563166" w14:textId="498BD20F" w:rsidR="00C03345" w:rsidRPr="00106387" w:rsidRDefault="00E7414F" w:rsidP="00B30131">
      <w:pPr>
        <w:spacing w:line="276" w:lineRule="auto"/>
        <w:rPr>
          <w:rFonts w:ascii="Calibri" w:hAnsi="Calibri" w:cs="Calibri"/>
        </w:rPr>
      </w:pPr>
      <w:r>
        <w:rPr>
          <w:rFonts w:ascii="Calibri" w:hAnsi="Calibri" w:cs="Calibri"/>
        </w:rPr>
        <w:t xml:space="preserve">Furthermore, </w:t>
      </w:r>
      <w:r w:rsidR="00106387">
        <w:rPr>
          <w:rFonts w:ascii="Calibri" w:hAnsi="Calibri" w:cs="Calibri"/>
        </w:rPr>
        <w:t xml:space="preserve">recommendations to embed privacy and data protection laws within the AI regulatory framework represent a </w:t>
      </w:r>
      <w:r w:rsidR="00106387" w:rsidRPr="007827DB">
        <w:rPr>
          <w:rFonts w:ascii="Calibri" w:hAnsi="Calibri" w:cs="Calibri"/>
          <w:i/>
          <w:iCs/>
        </w:rPr>
        <w:t>human-centric approach</w:t>
      </w:r>
      <w:r w:rsidR="00106387">
        <w:rPr>
          <w:rFonts w:ascii="Calibri" w:hAnsi="Calibri" w:cs="Calibri"/>
        </w:rPr>
        <w:t xml:space="preserve"> in Canada. </w:t>
      </w:r>
      <w:r w:rsidR="001A6AA0">
        <w:t>A</w:t>
      </w:r>
      <w:r w:rsidR="006102B1">
        <w:t>s an</w:t>
      </w:r>
      <w:r w:rsidR="001A6AA0">
        <w:t xml:space="preserve"> important institutional actor </w:t>
      </w:r>
      <w:r w:rsidR="00863AF1">
        <w:t xml:space="preserve">that </w:t>
      </w:r>
      <w:r w:rsidR="001A6AA0">
        <w:t xml:space="preserve">has been heavily involved </w:t>
      </w:r>
      <w:commentRangeStart w:id="20"/>
      <w:r w:rsidR="001A6AA0">
        <w:t>i</w:t>
      </w:r>
      <w:r w:rsidR="006C00AF">
        <w:t>n</w:t>
      </w:r>
      <w:commentRangeEnd w:id="20"/>
      <w:r w:rsidR="001A6AA0">
        <w:rPr>
          <w:rStyle w:val="CommentReference"/>
        </w:rPr>
        <w:commentReference w:id="20"/>
      </w:r>
      <w:r w:rsidR="006C00AF">
        <w:t xml:space="preserve"> recognizing the need for </w:t>
      </w:r>
      <w:r w:rsidR="00365191">
        <w:t>clear legal principles</w:t>
      </w:r>
      <w:r w:rsidR="00D129F8">
        <w:t xml:space="preserve"> in the field of AI</w:t>
      </w:r>
      <w:r w:rsidR="00365191">
        <w:t xml:space="preserve">, the </w:t>
      </w:r>
      <w:commentRangeStart w:id="21"/>
      <w:r w:rsidR="005B7A1B">
        <w:t xml:space="preserve">Office of the </w:t>
      </w:r>
      <w:r w:rsidR="00365191">
        <w:t>Privacy Commissioner of Canada</w:t>
      </w:r>
      <w:r w:rsidR="005B7A1B">
        <w:t xml:space="preserve"> (OPC)</w:t>
      </w:r>
      <w:commentRangeEnd w:id="21"/>
      <w:r w:rsidR="009264C9">
        <w:rPr>
          <w:rStyle w:val="CommentReference"/>
        </w:rPr>
        <w:commentReference w:id="21"/>
      </w:r>
      <w:r w:rsidR="00365191">
        <w:t xml:space="preserve"> published recommendations to reform the Personal Information Protection and Electronic Documents Act (PIPEDA) in November of 2020</w:t>
      </w:r>
      <w:r w:rsidR="00E42548">
        <w:t xml:space="preserve"> (OPC, 2020</w:t>
      </w:r>
      <w:r w:rsidR="0044362B">
        <w:t>a</w:t>
      </w:r>
      <w:r w:rsidR="00E42548">
        <w:t>)</w:t>
      </w:r>
      <w:r w:rsidR="00E42548">
        <w:rPr>
          <w:rStyle w:val="FootnoteReference"/>
        </w:rPr>
        <w:footnoteReference w:id="59"/>
      </w:r>
      <w:r w:rsidR="00365191">
        <w:t>.</w:t>
      </w:r>
      <w:r w:rsidR="00C80929">
        <w:t xml:space="preserve"> </w:t>
      </w:r>
    </w:p>
    <w:p w14:paraId="33CFE9E7" w14:textId="56254C0C" w:rsidR="00002FC6" w:rsidRDefault="00C03345" w:rsidP="00B30131">
      <w:pPr>
        <w:spacing w:line="276" w:lineRule="auto"/>
      </w:pPr>
      <w:commentRangeStart w:id="22"/>
      <w:commentRangeStart w:id="23"/>
      <w:r>
        <w:t>The</w:t>
      </w:r>
      <w:commentRangeEnd w:id="22"/>
      <w:r w:rsidR="00075345">
        <w:rPr>
          <w:rStyle w:val="CommentReference"/>
        </w:rPr>
        <w:commentReference w:id="22"/>
      </w:r>
      <w:commentRangeEnd w:id="23"/>
      <w:r w:rsidR="00DE0F51">
        <w:rPr>
          <w:rStyle w:val="CommentReference"/>
        </w:rPr>
        <w:commentReference w:id="23"/>
      </w:r>
      <w:r>
        <w:t xml:space="preserve"> </w:t>
      </w:r>
      <w:r w:rsidR="00A50DE6">
        <w:t xml:space="preserve">OPC </w:t>
      </w:r>
      <w:r w:rsidR="00D07C2C">
        <w:t xml:space="preserve">recognizes that consent forms the basis of data protection laws including PIPEDA. </w:t>
      </w:r>
      <w:r w:rsidR="004D0EDF">
        <w:t xml:space="preserve">AI challenges the consent principle </w:t>
      </w:r>
      <w:r w:rsidR="00F40C28">
        <w:t>since it is capable of making inferences based on personal information</w:t>
      </w:r>
      <w:r w:rsidR="0024085E">
        <w:t>, and data that is gathered may be used for purposes different than intended at the time of collection</w:t>
      </w:r>
      <w:r w:rsidR="00BD2754">
        <w:t xml:space="preserve"> (OPC, 2020</w:t>
      </w:r>
      <w:r w:rsidR="0044362B">
        <w:t>a</w:t>
      </w:r>
      <w:r w:rsidR="00BD2754">
        <w:t>).</w:t>
      </w:r>
      <w:r w:rsidR="00315B37">
        <w:t xml:space="preserve"> The OPC thus recommend</w:t>
      </w:r>
      <w:r w:rsidR="00AE028F">
        <w:t>ed</w:t>
      </w:r>
      <w:r w:rsidR="00044DA4">
        <w:t xml:space="preserve"> </w:t>
      </w:r>
      <w:r w:rsidR="00EB6437">
        <w:t>changes to the PIPEDA</w:t>
      </w:r>
      <w:r w:rsidR="00AE028F">
        <w:t xml:space="preserve"> such as</w:t>
      </w:r>
      <w:r w:rsidR="0024690E">
        <w:t xml:space="preserve"> a</w:t>
      </w:r>
      <w:r w:rsidR="00C61F73">
        <w:t xml:space="preserve"> privacy impact assessment</w:t>
      </w:r>
      <w:r w:rsidR="00511B05">
        <w:t xml:space="preserve">, a balancing test similar to the </w:t>
      </w:r>
      <w:r w:rsidR="00110B17">
        <w:t>GDPR</w:t>
      </w:r>
      <w:r w:rsidR="00511B05">
        <w:t xml:space="preserve"> in the EU</w:t>
      </w:r>
      <w:r w:rsidR="00360FD2">
        <w:t xml:space="preserve"> for legitimate interests</w:t>
      </w:r>
      <w:r w:rsidR="0024690E">
        <w:t xml:space="preserve"> in the use of AI</w:t>
      </w:r>
      <w:r w:rsidR="00360FD2">
        <w:t xml:space="preserve">, and de-identification when using information without consent for research purposes </w:t>
      </w:r>
      <w:r w:rsidR="003B287B">
        <w:t>(OPC, 2020</w:t>
      </w:r>
      <w:r w:rsidR="0044362B">
        <w:t>a</w:t>
      </w:r>
      <w:r w:rsidR="003B287B">
        <w:t>).</w:t>
      </w:r>
      <w:r w:rsidR="00E50B4D">
        <w:t xml:space="preserve"> </w:t>
      </w:r>
      <w:r w:rsidR="00AC60DF">
        <w:t xml:space="preserve">In terms of recognizing privacy as a human right, </w:t>
      </w:r>
      <w:r w:rsidR="00781E93">
        <w:t xml:space="preserve">the </w:t>
      </w:r>
      <w:r w:rsidR="00900BF2">
        <w:t>PIPEDA should be amended to clarify that it encompasses inferences drawn about an individual</w:t>
      </w:r>
      <w:r w:rsidR="00A11424">
        <w:t xml:space="preserve">, given that AI can collect personal information to make predictions about their behaviour. Such systems, as a result of machine learning, </w:t>
      </w:r>
      <w:r w:rsidR="00C32341">
        <w:t xml:space="preserve">can produce discriminatory outcomes. </w:t>
      </w:r>
      <w:r w:rsidR="00E50B4D">
        <w:t xml:space="preserve">Specific provisions </w:t>
      </w:r>
      <w:r w:rsidR="00E50B4D">
        <w:lastRenderedPageBreak/>
        <w:t>to mitigate discriminatory results by algorithms include the right to meaningful explanation and the right to contest automated decisions.</w:t>
      </w:r>
      <w:r w:rsidR="00256ABF">
        <w:t xml:space="preserve"> Lastly, </w:t>
      </w:r>
      <w:r w:rsidR="00781E93">
        <w:t xml:space="preserve">the </w:t>
      </w:r>
      <w:r w:rsidR="00BA6A99">
        <w:t>PIPEDA should include a right to demonstrable accountability for individuals</w:t>
      </w:r>
      <w:r w:rsidR="006A671A">
        <w:t xml:space="preserve"> for all processing of personal information, supported by a record keeping requirement similar to the GDPR</w:t>
      </w:r>
      <w:r w:rsidR="003E496B">
        <w:t xml:space="preserve"> (OPC, 2020</w:t>
      </w:r>
      <w:r w:rsidR="0044362B">
        <w:t>a</w:t>
      </w:r>
      <w:r w:rsidR="003E496B">
        <w:t>).</w:t>
      </w:r>
    </w:p>
    <w:p w14:paraId="63ADDCDA" w14:textId="00876547" w:rsidR="00536C0B" w:rsidRDefault="00536C0B" w:rsidP="00B30131">
      <w:pPr>
        <w:spacing w:line="276" w:lineRule="auto"/>
      </w:pPr>
      <w:r>
        <w:t xml:space="preserve">These recommendations are based on consultation with </w:t>
      </w:r>
      <w:commentRangeStart w:id="24"/>
      <w:commentRangeStart w:id="25"/>
      <w:r>
        <w:t xml:space="preserve">stakeholders and experts on </w:t>
      </w:r>
      <w:commentRangeEnd w:id="24"/>
      <w:r>
        <w:rPr>
          <w:rStyle w:val="CommentReference"/>
        </w:rPr>
        <w:commentReference w:id="24"/>
      </w:r>
      <w:commentRangeEnd w:id="25"/>
      <w:r>
        <w:rPr>
          <w:rStyle w:val="CommentReference"/>
        </w:rPr>
        <w:commentReference w:id="25"/>
      </w:r>
      <w:r>
        <w:t>how to benefit from the use of AI while protecting the fundamental right to privacy (OPC, 2020</w:t>
      </w:r>
      <w:r w:rsidR="0044362B">
        <w:t>a</w:t>
      </w:r>
      <w:r>
        <w:t xml:space="preserve">). </w:t>
      </w:r>
      <w:r w:rsidR="004D6F14">
        <w:t xml:space="preserve">Interested stakeholders were asked to consider ten proposals </w:t>
      </w:r>
      <w:r w:rsidR="004961A5">
        <w:t xml:space="preserve">regarding a rights-based approach, privacy as a fundamental human right, </w:t>
      </w:r>
      <w:r w:rsidR="001A302E">
        <w:t xml:space="preserve">and </w:t>
      </w:r>
      <w:r w:rsidR="00104F9A">
        <w:t>meaningful consen</w:t>
      </w:r>
      <w:r w:rsidR="001A302E">
        <w:t xml:space="preserve">t </w:t>
      </w:r>
      <w:r w:rsidR="00104F9A">
        <w:t>(OPC, 2020c)</w:t>
      </w:r>
      <w:r w:rsidR="00104F9A">
        <w:rPr>
          <w:rStyle w:val="FootnoteReference"/>
        </w:rPr>
        <w:footnoteReference w:id="60"/>
      </w:r>
      <w:r w:rsidR="00104F9A">
        <w:t xml:space="preserve">. </w:t>
      </w:r>
      <w:r w:rsidR="00B12A41">
        <w:t xml:space="preserve">The OPC does not identify who </w:t>
      </w:r>
      <w:r w:rsidR="007F0B0F">
        <w:t xml:space="preserve">they consulted with specifically, but cite feedback from industry, academia, civil society, </w:t>
      </w:r>
      <w:r w:rsidR="00FE7667">
        <w:t xml:space="preserve">and </w:t>
      </w:r>
      <w:r w:rsidR="007F0B0F">
        <w:t xml:space="preserve">the legal community, among others </w:t>
      </w:r>
      <w:r w:rsidR="00390719">
        <w:t>(OPC, 2020b)</w:t>
      </w:r>
      <w:r w:rsidR="00390719">
        <w:rPr>
          <w:rStyle w:val="FootnoteReference"/>
        </w:rPr>
        <w:footnoteReference w:id="61"/>
      </w:r>
      <w:r w:rsidR="00390719">
        <w:t>.</w:t>
      </w:r>
      <w:r w:rsidR="00B01A02">
        <w:t xml:space="preserve"> </w:t>
      </w:r>
      <w:r w:rsidR="0042573A">
        <w:t>The Ontario Society of Professional Engineers</w:t>
      </w:r>
      <w:r w:rsidR="005E3827">
        <w:t xml:space="preserve"> (OSPE</w:t>
      </w:r>
      <w:r w:rsidR="00122CD7">
        <w:t>)</w:t>
      </w:r>
      <w:r w:rsidR="0042573A">
        <w:t xml:space="preserve"> is one such interest group who submitted a proposal for consideration following the call for public consultation</w:t>
      </w:r>
      <w:r w:rsidR="00122CD7">
        <w:t xml:space="preserve"> (OSPE, n.d.)</w:t>
      </w:r>
      <w:r w:rsidR="00122CD7">
        <w:rPr>
          <w:rStyle w:val="FootnoteReference"/>
        </w:rPr>
        <w:footnoteReference w:id="62"/>
      </w:r>
      <w:r w:rsidR="00424EC8">
        <w:t>.</w:t>
      </w:r>
    </w:p>
    <w:p w14:paraId="113BD151" w14:textId="28CD32FF" w:rsidR="00B5709A" w:rsidRDefault="00406AF1" w:rsidP="00B30131">
      <w:pPr>
        <w:spacing w:line="276" w:lineRule="auto"/>
      </w:pPr>
      <w:commentRangeStart w:id="26"/>
      <w:r>
        <w:t xml:space="preserve">It is important </w:t>
      </w:r>
      <w:commentRangeEnd w:id="26"/>
      <w:r w:rsidR="003601BE">
        <w:rPr>
          <w:rStyle w:val="CommentReference"/>
        </w:rPr>
        <w:commentReference w:id="26"/>
      </w:r>
      <w:r>
        <w:t xml:space="preserve">to note that the OPC is </w:t>
      </w:r>
      <w:r w:rsidR="008D161B">
        <w:t xml:space="preserve">a non-partisan body </w:t>
      </w:r>
      <w:r w:rsidR="00F56E10">
        <w:t xml:space="preserve">that conducted consultations to </w:t>
      </w:r>
      <w:r w:rsidR="00CB54B9">
        <w:t xml:space="preserve">offer </w:t>
      </w:r>
      <w:r w:rsidR="0026769D">
        <w:t xml:space="preserve">independent </w:t>
      </w:r>
      <w:r w:rsidR="00CB54B9">
        <w:t xml:space="preserve">recommendations to </w:t>
      </w:r>
      <w:r w:rsidR="005C05BF">
        <w:t xml:space="preserve">reform the PIEPEDA to </w:t>
      </w:r>
      <w:r w:rsidR="00CB54B9">
        <w:t>Parliament.</w:t>
      </w:r>
      <w:r w:rsidR="00BA2D15">
        <w:t xml:space="preserve"> </w:t>
      </w:r>
      <w:r w:rsidR="00E82CDD">
        <w:t>In contrast</w:t>
      </w:r>
      <w:r w:rsidR="00BA2D15">
        <w:t>, there</w:t>
      </w:r>
      <w:r w:rsidR="00E50A93">
        <w:t xml:space="preserve"> </w:t>
      </w:r>
      <w:r w:rsidR="00BA2D15">
        <w:t xml:space="preserve">are criticisms around the public consultation process for the AIDA. </w:t>
      </w:r>
      <w:r w:rsidR="00173033">
        <w:t xml:space="preserve">In a report submitted to the House of Commons’ Standing Committee on Industry and Technology, the Canadian </w:t>
      </w:r>
      <w:r w:rsidR="00A84EB3">
        <w:t>Labour Congress (CLC)</w:t>
      </w:r>
      <w:r w:rsidR="00CD3CC7">
        <w:t xml:space="preserve"> asserted that the AIDA was introduced without public consultation with unions and civil society organizations, leaving </w:t>
      </w:r>
      <w:r w:rsidR="00A13573">
        <w:t>glaring problems with the proposal (CLC, 2023, p.2)</w:t>
      </w:r>
      <w:r w:rsidR="00A13573">
        <w:rPr>
          <w:rStyle w:val="FootnoteReference"/>
        </w:rPr>
        <w:footnoteReference w:id="63"/>
      </w:r>
      <w:r w:rsidR="00A13573">
        <w:t>.</w:t>
      </w:r>
      <w:r w:rsidR="00D22E63">
        <w:t xml:space="preserve"> Concerns with </w:t>
      </w:r>
      <w:r w:rsidR="0021388F">
        <w:t xml:space="preserve">discrimination, the potential infringement of privacy and civil liberties, deepened inequities for vulnerable groups, and the lack of human rights or privacy impact assessment in the development of AI systems are raised </w:t>
      </w:r>
      <w:r w:rsidR="00A32396">
        <w:t xml:space="preserve">in the report </w:t>
      </w:r>
      <w:r w:rsidR="0021388F">
        <w:t>(CLC, 2023, p.2)</w:t>
      </w:r>
      <w:r w:rsidR="0021388F">
        <w:rPr>
          <w:rStyle w:val="FootnoteReference"/>
        </w:rPr>
        <w:footnoteReference w:id="64"/>
      </w:r>
      <w:r w:rsidR="0021388F">
        <w:t>.</w:t>
      </w:r>
      <w:r w:rsidR="007950F0">
        <w:t xml:space="preserve"> Additionally, the Canadian government has exempted itself from </w:t>
      </w:r>
      <w:r w:rsidR="007F4561">
        <w:t xml:space="preserve">the </w:t>
      </w:r>
      <w:r w:rsidR="007950F0">
        <w:t>AIDA</w:t>
      </w:r>
      <w:r w:rsidR="00B37FC7">
        <w:t xml:space="preserve">, given that the legislation does not apply to a product, service, or activity under the purview of </w:t>
      </w:r>
      <w:r w:rsidR="00F511E4">
        <w:t>certain</w:t>
      </w:r>
      <w:r w:rsidR="00B37FC7">
        <w:t xml:space="preserve"> federal and provincial departments prescribed in regulation</w:t>
      </w:r>
      <w:r w:rsidR="00F511E4">
        <w:t xml:space="preserve"> such as the Department of National Defence</w:t>
      </w:r>
      <w:r w:rsidR="00B37FC7">
        <w:t xml:space="preserve">. </w:t>
      </w:r>
      <w:r w:rsidR="00303FF7">
        <w:t>The irony is that a number of these exempted institutions administer “</w:t>
      </w:r>
      <w:proofErr w:type="gramStart"/>
      <w:r w:rsidR="00303FF7">
        <w:t>high-impact</w:t>
      </w:r>
      <w:proofErr w:type="gramEnd"/>
      <w:r w:rsidR="00303FF7">
        <w:t xml:space="preserve">” </w:t>
      </w:r>
      <w:r w:rsidR="009937A9">
        <w:t>AI systems such as decision-making regarding immigration (CLC, 2023, p.3)</w:t>
      </w:r>
      <w:r w:rsidR="00FE491D">
        <w:rPr>
          <w:rStyle w:val="FootnoteReference"/>
        </w:rPr>
        <w:footnoteReference w:id="65"/>
      </w:r>
      <w:r w:rsidR="009937A9">
        <w:t>.</w:t>
      </w:r>
      <w:r w:rsidR="0099747E">
        <w:t xml:space="preserve"> It is argued that the government has prioritized the commercial development and competitiveness of the AI industry, </w:t>
      </w:r>
      <w:r w:rsidR="00140ACA">
        <w:t xml:space="preserve">thus opting for a light-touch to regulation – or soft laws – such as voluntary codes of conduct over binding </w:t>
      </w:r>
      <w:r w:rsidR="006341A5">
        <w:t>regulations (CLC, 2023, p.5)</w:t>
      </w:r>
      <w:r w:rsidR="00FE491D">
        <w:rPr>
          <w:rStyle w:val="FootnoteReference"/>
        </w:rPr>
        <w:footnoteReference w:id="66"/>
      </w:r>
      <w:r w:rsidR="006341A5">
        <w:t xml:space="preserve">. </w:t>
      </w:r>
      <w:r w:rsidR="00D32925">
        <w:lastRenderedPageBreak/>
        <w:t>In the future</w:t>
      </w:r>
      <w:r w:rsidR="006341A5">
        <w:t xml:space="preserve">, it is </w:t>
      </w:r>
      <w:r w:rsidR="00EF073D">
        <w:t xml:space="preserve">crucial that the Government of Canada </w:t>
      </w:r>
      <w:r w:rsidR="00C93ED1">
        <w:t xml:space="preserve">connect with </w:t>
      </w:r>
      <w:r w:rsidR="00EF073D">
        <w:t xml:space="preserve">a range of interest groups to </w:t>
      </w:r>
      <w:r w:rsidR="00C93ED1">
        <w:t xml:space="preserve">conduct informed consultation on AI. </w:t>
      </w:r>
    </w:p>
    <w:p w14:paraId="61859576" w14:textId="209CADC3" w:rsidR="00281407" w:rsidRDefault="006945ED" w:rsidP="00B30131">
      <w:pPr>
        <w:spacing w:line="276" w:lineRule="auto"/>
      </w:pPr>
      <w:r>
        <w:t>Furthermore,</w:t>
      </w:r>
      <w:r w:rsidR="008A217A">
        <w:t xml:space="preserve"> t</w:t>
      </w:r>
      <w:commentRangeStart w:id="27"/>
      <w:r w:rsidR="008A217A">
        <w:t xml:space="preserve">he Digital Charter </w:t>
      </w:r>
      <w:r w:rsidR="00FA7635">
        <w:t>is a</w:t>
      </w:r>
      <w:r w:rsidR="001B6456">
        <w:t>nother</w:t>
      </w:r>
      <w:r w:rsidR="00FA7635">
        <w:t xml:space="preserve"> soft tool that </w:t>
      </w:r>
      <w:r w:rsidR="008A217A">
        <w:t>forms the basis of the proposed draft Bill C-27: Digital Charter Implementation Act (2022), which contains AIDA, currently undergoing its second reading in the House (Parliament of Canada, n.d.)</w:t>
      </w:r>
      <w:r w:rsidR="008A217A">
        <w:rPr>
          <w:rStyle w:val="FootnoteReference"/>
        </w:rPr>
        <w:footnoteReference w:id="67"/>
      </w:r>
      <w:r w:rsidR="008A217A">
        <w:t>.</w:t>
      </w:r>
      <w:commentRangeEnd w:id="27"/>
      <w:r w:rsidR="008A217A">
        <w:rPr>
          <w:rStyle w:val="CommentReference"/>
        </w:rPr>
        <w:commentReference w:id="27"/>
      </w:r>
      <w:r w:rsidR="008A217A">
        <w:t xml:space="preserve"> </w:t>
      </w:r>
      <w:r>
        <w:t xml:space="preserve"> </w:t>
      </w:r>
      <w:commentRangeStart w:id="28"/>
      <w:r>
        <w:t xml:space="preserve">Canada’s Digital Charter </w:t>
      </w:r>
      <w:commentRangeEnd w:id="28"/>
      <w:r w:rsidR="001B6914">
        <w:rPr>
          <w:rStyle w:val="CommentReference"/>
        </w:rPr>
        <w:commentReference w:id="28"/>
      </w:r>
      <w:r>
        <w:t>lays out principles to ensure</w:t>
      </w:r>
      <w:r w:rsidR="00902C91">
        <w:t xml:space="preserve"> that privacy is protected</w:t>
      </w:r>
      <w:commentRangeStart w:id="29"/>
      <w:r w:rsidR="00902C91">
        <w:t xml:space="preserve">, innovation is human-centred, </w:t>
      </w:r>
      <w:commentRangeEnd w:id="29"/>
      <w:r w:rsidR="00B658BF">
        <w:rPr>
          <w:rStyle w:val="CommentReference"/>
        </w:rPr>
        <w:commentReference w:id="29"/>
      </w:r>
      <w:r w:rsidR="00902C91">
        <w:t>and Canadian organizations</w:t>
      </w:r>
      <w:r w:rsidR="0067603E">
        <w:t xml:space="preserve"> can lead global innovation (Government of Canada, 2023</w:t>
      </w:r>
      <w:r w:rsidR="008A217A">
        <w:t>d</w:t>
      </w:r>
      <w:r w:rsidR="0067603E">
        <w:t>)</w:t>
      </w:r>
      <w:r w:rsidR="008A217A">
        <w:rPr>
          <w:rStyle w:val="FootnoteReference"/>
        </w:rPr>
        <w:footnoteReference w:id="68"/>
      </w:r>
      <w:r w:rsidR="0067603E">
        <w:t>.</w:t>
      </w:r>
      <w:r w:rsidR="00902C91">
        <w:t xml:space="preserve"> </w:t>
      </w:r>
      <w:r w:rsidR="000B3434">
        <w:t xml:space="preserve">It contains </w:t>
      </w:r>
      <w:r w:rsidR="00F75635">
        <w:t>ten</w:t>
      </w:r>
      <w:r w:rsidR="000B3434">
        <w:t xml:space="preserve"> principles, </w:t>
      </w:r>
      <w:r w:rsidR="00115357">
        <w:t xml:space="preserve">with </w:t>
      </w:r>
      <w:r w:rsidR="00C4664F">
        <w:t>principles</w:t>
      </w:r>
      <w:r w:rsidR="000229B1">
        <w:t xml:space="preserve"> </w:t>
      </w:r>
      <w:r w:rsidR="00D65C07">
        <w:t xml:space="preserve">3) </w:t>
      </w:r>
      <w:r w:rsidR="000229B1">
        <w:t xml:space="preserve">control and consent over personal data being used and shared, </w:t>
      </w:r>
      <w:r w:rsidR="00D65C07">
        <w:t xml:space="preserve">4) </w:t>
      </w:r>
      <w:r w:rsidR="000229B1">
        <w:t xml:space="preserve">transparency with clear access to data and the ability to share it without undue burden, </w:t>
      </w:r>
      <w:r w:rsidR="00D65C07">
        <w:t xml:space="preserve">7) </w:t>
      </w:r>
      <w:r w:rsidR="000229B1">
        <w:t>data and digital for good</w:t>
      </w:r>
      <w:r w:rsidR="00D65C07">
        <w:t xml:space="preserve"> through the ethical use of data, and 10) strong enforcement and accountability through clear and meaningful penalties for violations of the law (Government of Canada, 2023</w:t>
      </w:r>
      <w:r w:rsidR="008A217A">
        <w:t>d</w:t>
      </w:r>
      <w:r w:rsidR="00D65C07">
        <w:t>)</w:t>
      </w:r>
      <w:r w:rsidR="008A217A">
        <w:rPr>
          <w:rStyle w:val="FootnoteReference"/>
        </w:rPr>
        <w:footnoteReference w:id="69"/>
      </w:r>
      <w:r w:rsidR="00281407">
        <w:t xml:space="preserve"> d</w:t>
      </w:r>
      <w:r w:rsidR="00115357">
        <w:t>irectly relating to a human-centric approach</w:t>
      </w:r>
      <w:r w:rsidR="00281407">
        <w:t>.</w:t>
      </w:r>
      <w:r w:rsidR="00D65C07">
        <w:t xml:space="preserve"> </w:t>
      </w:r>
    </w:p>
    <w:p w14:paraId="6F73B0A2" w14:textId="0228A80D" w:rsidR="001005D3" w:rsidRDefault="0029177E" w:rsidP="00B30131">
      <w:pPr>
        <w:spacing w:line="276" w:lineRule="auto"/>
      </w:pPr>
      <w:r>
        <w:t xml:space="preserve">Both </w:t>
      </w:r>
      <w:r w:rsidR="007C601A">
        <w:t xml:space="preserve">of the </w:t>
      </w:r>
      <w:r>
        <w:t>AIA</w:t>
      </w:r>
      <w:r w:rsidR="001005D3">
        <w:t xml:space="preserve"> and AIDA frameworks claim to advance a human-centric approach to AI regulation, with particular attention to </w:t>
      </w:r>
      <w:r w:rsidR="001005D3" w:rsidRPr="00BB3ABB">
        <w:t>privacy</w:t>
      </w:r>
      <w:r w:rsidR="001005D3">
        <w:t xml:space="preserve"> as a fundamental human right. Within the stated objectives of the EU AIA, it is argued that AI should be a force for good in society with the ultimate goal of increasing human well-being. As such, rules for developing AI should be human-centric to foster trust in the safe use of the technology and establish respect for fundamental rights (European Commission, 2021, p.1)</w:t>
      </w:r>
      <w:r w:rsidR="001005D3">
        <w:rPr>
          <w:rStyle w:val="FootnoteReference"/>
        </w:rPr>
        <w:footnoteReference w:id="70"/>
      </w:r>
      <w:r w:rsidR="001005D3">
        <w:t>. As for Canada, the Digital Charter claims to set out principles to ensure privacy protection and human-centred innovation (Government of Canada, 2023d)</w:t>
      </w:r>
      <w:r w:rsidR="001005D3">
        <w:rPr>
          <w:rStyle w:val="FootnoteReference"/>
        </w:rPr>
        <w:footnoteReference w:id="71"/>
      </w:r>
      <w:r w:rsidR="00D23211">
        <w:t>.</w:t>
      </w:r>
    </w:p>
    <w:p w14:paraId="339BC7C7" w14:textId="333C30DA" w:rsidR="006648A5" w:rsidRDefault="00C36673" w:rsidP="00B30131">
      <w:pPr>
        <w:spacing w:line="276" w:lineRule="auto"/>
      </w:pPr>
      <w:r>
        <w:t xml:space="preserve">Given </w:t>
      </w:r>
      <w:r w:rsidR="00D67C76">
        <w:t xml:space="preserve">current </w:t>
      </w:r>
      <w:r>
        <w:t>projections on consultation</w:t>
      </w:r>
      <w:r w:rsidR="00D67C76">
        <w:t xml:space="preserve"> and </w:t>
      </w:r>
      <w:r>
        <w:t>development of draft regulations</w:t>
      </w:r>
      <w:r w:rsidR="00D67C76">
        <w:t xml:space="preserve"> needed before Royal Assent can be received, the AIDA provisions would come into force no sooner </w:t>
      </w:r>
      <w:r w:rsidR="0067590A">
        <w:t xml:space="preserve">than 2025 </w:t>
      </w:r>
      <w:r w:rsidR="00667667">
        <w:t>(Government of Canada, 2023</w:t>
      </w:r>
      <w:r w:rsidR="008A217A">
        <w:t>a</w:t>
      </w:r>
      <w:r w:rsidR="00667667">
        <w:t>)</w:t>
      </w:r>
      <w:r w:rsidR="008A217A">
        <w:rPr>
          <w:rStyle w:val="FootnoteReference"/>
        </w:rPr>
        <w:footnoteReference w:id="72"/>
      </w:r>
      <w:r w:rsidR="00667667">
        <w:t xml:space="preserve"> </w:t>
      </w:r>
      <w:r w:rsidR="0067590A">
        <w:t xml:space="preserve">– slow paced as compared to the EU hurtling towards </w:t>
      </w:r>
      <w:r w:rsidR="008E50A4">
        <w:t>formal adoption of the AI</w:t>
      </w:r>
      <w:r w:rsidR="008A217A">
        <w:t>A</w:t>
      </w:r>
      <w:r w:rsidR="005D3C22">
        <w:t xml:space="preserve"> this year</w:t>
      </w:r>
      <w:r w:rsidR="008E50A4">
        <w:t>.</w:t>
      </w:r>
      <w:r w:rsidR="00134928">
        <w:t xml:space="preserve"> </w:t>
      </w:r>
      <w:r w:rsidR="00701B81">
        <w:t>Overall, Canada adopts a soft law approach to AI regulation, as demonstrated</w:t>
      </w:r>
      <w:r w:rsidR="006E5482">
        <w:t xml:space="preserve"> by</w:t>
      </w:r>
      <w:r w:rsidR="00701B81">
        <w:t xml:space="preserve"> </w:t>
      </w:r>
      <w:r w:rsidR="004F3BA2">
        <w:t xml:space="preserve">tools such as the AIDA Companion Document, </w:t>
      </w:r>
      <w:r w:rsidR="001E7782">
        <w:t xml:space="preserve">the Directive on Automated Decision Making and the Algorithmic Impact Assessment, </w:t>
      </w:r>
      <w:r w:rsidR="00015A4E">
        <w:t xml:space="preserve">and the Digital Charter. </w:t>
      </w:r>
      <w:r w:rsidR="006E5482">
        <w:t>Canada</w:t>
      </w:r>
      <w:r w:rsidR="000C7DC5">
        <w:t xml:space="preserve"> employs a harm-based approach while </w:t>
      </w:r>
      <w:r w:rsidR="006E5482">
        <w:t>the EU employ</w:t>
      </w:r>
      <w:r w:rsidR="000C7DC5">
        <w:t>s</w:t>
      </w:r>
      <w:r w:rsidR="006E5482">
        <w:t xml:space="preserve"> a risk-based approach within the</w:t>
      </w:r>
      <w:r w:rsidR="001D0F3F">
        <w:t xml:space="preserve">ir respective high-impact and multi-tiered </w:t>
      </w:r>
      <w:r w:rsidR="00C76FBB">
        <w:t>ris</w:t>
      </w:r>
      <w:r w:rsidR="00EA6CFC">
        <w:t xml:space="preserve">k </w:t>
      </w:r>
      <w:r w:rsidR="001D0F3F">
        <w:t>frameworks</w:t>
      </w:r>
      <w:r w:rsidR="009A655E">
        <w:t xml:space="preserve">, with Canada </w:t>
      </w:r>
      <w:r w:rsidR="00550CE1">
        <w:lastRenderedPageBreak/>
        <w:t>proposing</w:t>
      </w:r>
      <w:r w:rsidR="00901955">
        <w:t xml:space="preserve"> a less robust </w:t>
      </w:r>
      <w:r w:rsidR="00CF183D">
        <w:t>framework</w:t>
      </w:r>
      <w:r w:rsidR="00E97AAF">
        <w:t xml:space="preserve"> due to</w:t>
      </w:r>
      <w:r w:rsidR="00901955">
        <w:t xml:space="preserve"> </w:t>
      </w:r>
      <w:r w:rsidR="00DE0385">
        <w:t>the lack of</w:t>
      </w:r>
      <w:r w:rsidR="00CF183D">
        <w:t xml:space="preserve"> a</w:t>
      </w:r>
      <w:r w:rsidR="00DE0385">
        <w:t xml:space="preserve"> </w:t>
      </w:r>
      <w:r w:rsidR="000533D1">
        <w:t xml:space="preserve">clear </w:t>
      </w:r>
      <w:r w:rsidR="00DE0385">
        <w:t xml:space="preserve">definition for </w:t>
      </w:r>
      <w:r w:rsidR="00CC0C60">
        <w:t>“</w:t>
      </w:r>
      <w:r w:rsidR="00DE0385">
        <w:t>high-impact</w:t>
      </w:r>
      <w:r w:rsidR="00CC0C60">
        <w:t>”</w:t>
      </w:r>
      <w:r w:rsidR="00DE0385">
        <w:t xml:space="preserve"> systems within the AIDA.</w:t>
      </w:r>
    </w:p>
    <w:p w14:paraId="2D475186" w14:textId="79678FD3" w:rsidR="00E91FFF" w:rsidRPr="008E4D15" w:rsidRDefault="00BC275D" w:rsidP="00B30131">
      <w:pPr>
        <w:spacing w:line="276" w:lineRule="auto"/>
        <w:rPr>
          <w:color w:val="FF0000"/>
        </w:rPr>
      </w:pPr>
      <w:r w:rsidRPr="001615E0">
        <w:rPr>
          <w:b/>
          <w:bCs/>
          <w:highlight w:val="yellow"/>
        </w:rPr>
        <w:t>Comparing th</w:t>
      </w:r>
      <w:r w:rsidR="00F6717C" w:rsidRPr="001615E0">
        <w:rPr>
          <w:b/>
          <w:bCs/>
          <w:highlight w:val="yellow"/>
        </w:rPr>
        <w:t>e AI</w:t>
      </w:r>
      <w:r w:rsidRPr="001615E0">
        <w:rPr>
          <w:b/>
          <w:bCs/>
          <w:highlight w:val="yellow"/>
        </w:rPr>
        <w:t xml:space="preserve"> </w:t>
      </w:r>
      <w:r w:rsidR="00F25AA7" w:rsidRPr="001615E0">
        <w:rPr>
          <w:b/>
          <w:bCs/>
          <w:highlight w:val="yellow"/>
        </w:rPr>
        <w:t>Regulatory Framework</w:t>
      </w:r>
      <w:r w:rsidR="00C10761" w:rsidRPr="001615E0">
        <w:rPr>
          <w:b/>
          <w:bCs/>
          <w:highlight w:val="yellow"/>
        </w:rPr>
        <w:t>s</w:t>
      </w:r>
      <w:r w:rsidR="00F25AA7" w:rsidRPr="001615E0">
        <w:rPr>
          <w:b/>
          <w:bCs/>
          <w:highlight w:val="yellow"/>
        </w:rPr>
        <w:t xml:space="preserve"> in the EU and Canada</w:t>
      </w:r>
      <w:r w:rsidR="008E4D15">
        <w:t xml:space="preserve"> </w:t>
      </w:r>
    </w:p>
    <w:p w14:paraId="1E8C2B38" w14:textId="2BAE402A" w:rsidR="00E822C6" w:rsidRPr="00E822C6" w:rsidRDefault="00251C62" w:rsidP="00B30131">
      <w:pPr>
        <w:spacing w:line="276" w:lineRule="auto"/>
      </w:pPr>
      <w:r>
        <w:t>As a starting point in comparing the two jurisdictions we will look at the approaches that they have adopted in developing AI policies, namely the EU’s risk-based approach vs Canada</w:t>
      </w:r>
      <w:r w:rsidR="00935842">
        <w:t>’s harm-based approach</w:t>
      </w:r>
      <w:r>
        <w:t xml:space="preserve">. </w:t>
      </w:r>
      <w:r w:rsidR="00E822C6">
        <w:t xml:space="preserve">Key </w:t>
      </w:r>
      <w:r w:rsidR="00935842">
        <w:t>elements</w:t>
      </w:r>
      <w:commentRangeStart w:id="30"/>
      <w:commentRangeStart w:id="31"/>
      <w:r w:rsidR="00E822C6">
        <w:t xml:space="preserve"> of comparison </w:t>
      </w:r>
      <w:commentRangeEnd w:id="30"/>
      <w:r w:rsidR="00E822C6">
        <w:rPr>
          <w:rStyle w:val="CommentReference"/>
        </w:rPr>
        <w:commentReference w:id="30"/>
      </w:r>
      <w:commentRangeEnd w:id="31"/>
      <w:r w:rsidR="00E822C6">
        <w:rPr>
          <w:rStyle w:val="CommentReference"/>
        </w:rPr>
        <w:commentReference w:id="31"/>
      </w:r>
      <w:r w:rsidR="00935842">
        <w:t xml:space="preserve">include regulations or laws (such as those related to </w:t>
      </w:r>
      <w:r w:rsidR="00050EAB">
        <w:t>privacy and</w:t>
      </w:r>
      <w:r w:rsidR="00935842">
        <w:t xml:space="preserve"> data protection)</w:t>
      </w:r>
      <w:r w:rsidR="00050EAB">
        <w:t xml:space="preserve"> </w:t>
      </w:r>
      <w:r w:rsidR="00E37A74">
        <w:t xml:space="preserve">and </w:t>
      </w:r>
      <w:r w:rsidR="00E822C6">
        <w:t>the availability of voluntary codes of conduct for lower-risk systems</w:t>
      </w:r>
      <w:r w:rsidR="00935842">
        <w:t xml:space="preserve">. We </w:t>
      </w:r>
      <w:r w:rsidR="00780C30">
        <w:t>notice the</w:t>
      </w:r>
      <w:r w:rsidR="00E822C6">
        <w:t xml:space="preserve"> preference for soft laws in Canada as opposed to hard laws in the EU.</w:t>
      </w:r>
    </w:p>
    <w:p w14:paraId="2AFF53C9" w14:textId="7960BDCB" w:rsidR="009D2840" w:rsidRPr="00E822C6" w:rsidRDefault="00B17454" w:rsidP="00B30131">
      <w:pPr>
        <w:spacing w:line="276" w:lineRule="auto"/>
        <w:rPr>
          <w:i/>
          <w:iCs/>
        </w:rPr>
      </w:pPr>
      <w:r>
        <w:rPr>
          <w:i/>
          <w:iCs/>
        </w:rPr>
        <w:t xml:space="preserve">Risks, harm, and </w:t>
      </w:r>
      <w:r w:rsidR="009A3A6B">
        <w:rPr>
          <w:i/>
          <w:iCs/>
        </w:rPr>
        <w:t xml:space="preserve">the protection of </w:t>
      </w:r>
      <w:r>
        <w:rPr>
          <w:i/>
          <w:iCs/>
        </w:rPr>
        <w:t xml:space="preserve">privacy </w:t>
      </w:r>
    </w:p>
    <w:p w14:paraId="60B8B5FE" w14:textId="7FA24327" w:rsidR="00730891" w:rsidRDefault="00BA7001" w:rsidP="00B30131">
      <w:pPr>
        <w:spacing w:line="276" w:lineRule="auto"/>
      </w:pPr>
      <w:r>
        <w:t>As mentioned above, t</w:t>
      </w:r>
      <w:r w:rsidR="00D87718">
        <w:t xml:space="preserve">he EU uses </w:t>
      </w:r>
      <w:r w:rsidR="00A2568A">
        <w:t>a risk-based approach</w:t>
      </w:r>
      <w:r w:rsidR="00D87718">
        <w:t xml:space="preserve"> in the AI</w:t>
      </w:r>
      <w:r w:rsidR="009A3A6B">
        <w:t>A</w:t>
      </w:r>
      <w:r w:rsidR="00D87718">
        <w:t xml:space="preserve">, while </w:t>
      </w:r>
      <w:r w:rsidR="00A2568A">
        <w:t xml:space="preserve">Canada </w:t>
      </w:r>
      <w:r w:rsidR="00D87718">
        <w:t xml:space="preserve">uses </w:t>
      </w:r>
      <w:r w:rsidR="00A2568A">
        <w:t xml:space="preserve">a harm-based approach </w:t>
      </w:r>
      <w:r w:rsidR="000E3225">
        <w:t>to classify systems</w:t>
      </w:r>
      <w:r w:rsidR="00955DEB">
        <w:t xml:space="preserve"> </w:t>
      </w:r>
      <w:r w:rsidR="00A2568A">
        <w:t xml:space="preserve">in the AIDA </w:t>
      </w:r>
      <w:r w:rsidR="00955DEB">
        <w:t>(Baldridge et al., 2024</w:t>
      </w:r>
      <w:r w:rsidR="00780C30">
        <w:t>)</w:t>
      </w:r>
      <w:r w:rsidR="00780C30">
        <w:rPr>
          <w:rStyle w:val="FootnoteReference"/>
        </w:rPr>
        <w:footnoteReference w:id="73"/>
      </w:r>
      <w:r w:rsidR="00780C30">
        <w:t>.</w:t>
      </w:r>
      <w:r w:rsidR="00CB66CB">
        <w:t xml:space="preserve"> Both terms are multi-faceted, as </w:t>
      </w:r>
      <w:r w:rsidR="00F94087">
        <w:t>“</w:t>
      </w:r>
      <w:r w:rsidR="00425AB6">
        <w:t>risk</w:t>
      </w:r>
      <w:r w:rsidR="00F94087">
        <w:t>”</w:t>
      </w:r>
      <w:r w:rsidR="00425AB6">
        <w:t xml:space="preserve"> alludes to unintended social consequences</w:t>
      </w:r>
      <w:r w:rsidR="00EF6F85">
        <w:t xml:space="preserve"> such as biased </w:t>
      </w:r>
      <w:r w:rsidR="00615151">
        <w:t xml:space="preserve">algorithms or the erosion of privacy, and </w:t>
      </w:r>
      <w:r w:rsidR="00F94087">
        <w:t>“</w:t>
      </w:r>
      <w:r w:rsidR="00615151">
        <w:t>harm</w:t>
      </w:r>
      <w:r w:rsidR="00F94087">
        <w:t>”</w:t>
      </w:r>
      <w:r w:rsidR="00615151">
        <w:t xml:space="preserve"> transcend</w:t>
      </w:r>
      <w:r w:rsidR="003218B6">
        <w:t>s</w:t>
      </w:r>
      <w:r w:rsidR="00615151">
        <w:t xml:space="preserve"> physical damage to include psychological, ethical, and socio-political dimensions (Baldridge et al., 2024</w:t>
      </w:r>
      <w:r w:rsidR="00780C30">
        <w:t>)</w:t>
      </w:r>
      <w:r w:rsidR="00780C30">
        <w:rPr>
          <w:rStyle w:val="FootnoteReference"/>
        </w:rPr>
        <w:footnoteReference w:id="74"/>
      </w:r>
      <w:r w:rsidR="00780C30">
        <w:t>.</w:t>
      </w:r>
      <w:r w:rsidR="00BC477A">
        <w:t xml:space="preserve"> </w:t>
      </w:r>
    </w:p>
    <w:p w14:paraId="7DF6522E" w14:textId="7D26A682" w:rsidR="000D4E0E" w:rsidRDefault="000C3E94" w:rsidP="00B30131">
      <w:pPr>
        <w:spacing w:line="276" w:lineRule="auto"/>
      </w:pPr>
      <w:r>
        <w:t>The</w:t>
      </w:r>
      <w:r w:rsidR="009A2BBB">
        <w:t xml:space="preserve"> AIDA </w:t>
      </w:r>
      <w:r w:rsidR="00393519">
        <w:t>prioritizes a harm-based approach by</w:t>
      </w:r>
      <w:r w:rsidR="009A2BBB">
        <w:t xml:space="preserve"> referenc</w:t>
      </w:r>
      <w:r w:rsidR="00393519">
        <w:t>ing</w:t>
      </w:r>
      <w:r w:rsidR="000D4E0E">
        <w:t xml:space="preserve"> two main forms of </w:t>
      </w:r>
      <w:r w:rsidR="009A2BBB">
        <w:t>harm</w:t>
      </w:r>
      <w:r w:rsidR="002F5910">
        <w:t>:</w:t>
      </w:r>
      <w:r w:rsidR="000D4E0E">
        <w:t xml:space="preserve"> </w:t>
      </w:r>
    </w:p>
    <w:p w14:paraId="60C627AC" w14:textId="6063B790" w:rsidR="00257EC5" w:rsidRDefault="00257EC5" w:rsidP="00257EC5">
      <w:pPr>
        <w:spacing w:line="276" w:lineRule="auto"/>
        <w:ind w:left="720"/>
      </w:pPr>
      <w:r>
        <w:t>(a) “‘harm’ means (</w:t>
      </w:r>
      <w:proofErr w:type="spellStart"/>
      <w:r>
        <w:t>i</w:t>
      </w:r>
      <w:proofErr w:type="spellEnd"/>
      <w:r>
        <w:t xml:space="preserve">) </w:t>
      </w:r>
      <w:r w:rsidR="009A2BBB">
        <w:t xml:space="preserve">physical or psychological harm to </w:t>
      </w:r>
      <w:r>
        <w:t xml:space="preserve">an individual; (ii) damage to an individual’s </w:t>
      </w:r>
      <w:r w:rsidR="009A2BBB">
        <w:t>property</w:t>
      </w:r>
      <w:r>
        <w:t xml:space="preserve">; or (iii) economic loss to an </w:t>
      </w:r>
      <w:proofErr w:type="gramStart"/>
      <w:r>
        <w:t>individual”</w:t>
      </w:r>
      <w:r w:rsidR="00B10F02">
        <w:t>(</w:t>
      </w:r>
      <w:proofErr w:type="spellStart"/>
      <w:proofErr w:type="gramEnd"/>
      <w:r w:rsidR="00B10F02">
        <w:t>Beardwood</w:t>
      </w:r>
      <w:proofErr w:type="spellEnd"/>
      <w:r w:rsidR="00B10F02">
        <w:t xml:space="preserve">, </w:t>
      </w:r>
      <w:r w:rsidR="00200E87">
        <w:t>2023, p.66)</w:t>
      </w:r>
      <w:r w:rsidR="00200E87">
        <w:rPr>
          <w:rStyle w:val="FootnoteReference"/>
        </w:rPr>
        <w:footnoteReference w:id="75"/>
      </w:r>
      <w:r>
        <w:t xml:space="preserve">; and </w:t>
      </w:r>
    </w:p>
    <w:p w14:paraId="41F6A50F" w14:textId="6F3FB915" w:rsidR="000D4E0E" w:rsidRDefault="00257EC5" w:rsidP="00257EC5">
      <w:pPr>
        <w:spacing w:line="276" w:lineRule="auto"/>
        <w:ind w:left="720"/>
      </w:pPr>
      <w:r>
        <w:t>(b) “‘</w:t>
      </w:r>
      <w:r w:rsidR="009A2BBB">
        <w:t xml:space="preserve">biased </w:t>
      </w:r>
      <w:r>
        <w:t xml:space="preserve">output’ means content that is generated, or a </w:t>
      </w:r>
      <w:r w:rsidR="009A2BBB">
        <w:t>decision</w:t>
      </w:r>
      <w:r>
        <w:t xml:space="preserve">, recommendation or prediction that is made, by an artificial intelligence system and that adversely differentiates, directly or indirectly and </w:t>
      </w:r>
      <w:r w:rsidR="009A2BBB">
        <w:t>without justification</w:t>
      </w:r>
      <w:r>
        <w:t xml:space="preserve">, in relation to an individual on one or more of the </w:t>
      </w:r>
      <w:r w:rsidR="009A2BBB">
        <w:t xml:space="preserve">prohibited grounds of discrimination </w:t>
      </w:r>
      <w:r>
        <w:t xml:space="preserve">set out in section 3 of </w:t>
      </w:r>
      <w:r w:rsidR="009A2BBB">
        <w:t xml:space="preserve">the Canadian Human Rights </w:t>
      </w:r>
      <w:r w:rsidR="00C53FC9">
        <w:t>A</w:t>
      </w:r>
      <w:r w:rsidR="009A2BBB">
        <w:t>ct</w:t>
      </w:r>
      <w:r>
        <w:t>, or on a combination of such prohibited grounds”</w:t>
      </w:r>
      <w:r w:rsidR="00091A4C">
        <w:t xml:space="preserve"> (</w:t>
      </w:r>
      <w:proofErr w:type="spellStart"/>
      <w:r w:rsidR="00091A4C">
        <w:t>Beardwood</w:t>
      </w:r>
      <w:proofErr w:type="spellEnd"/>
      <w:r w:rsidR="00091A4C">
        <w:t>, 2023, p.66)</w:t>
      </w:r>
      <w:r w:rsidR="00091A4C">
        <w:rPr>
          <w:rStyle w:val="FootnoteReference"/>
        </w:rPr>
        <w:footnoteReference w:id="76"/>
      </w:r>
      <w:r w:rsidR="00091A4C">
        <w:t>.</w:t>
      </w:r>
    </w:p>
    <w:p w14:paraId="6F475767" w14:textId="64808304" w:rsidR="009A2BBB" w:rsidRDefault="00996784" w:rsidP="00B30131">
      <w:pPr>
        <w:spacing w:line="276" w:lineRule="auto"/>
      </w:pPr>
      <w:r>
        <w:t xml:space="preserve">Both types of harm are referenced inconsistently across </w:t>
      </w:r>
      <w:commentRangeStart w:id="32"/>
      <w:r>
        <w:t xml:space="preserve">the </w:t>
      </w:r>
      <w:r w:rsidR="007243D8">
        <w:t>AIDA</w:t>
      </w:r>
      <w:r>
        <w:t xml:space="preserve"> </w:t>
      </w:r>
      <w:commentRangeEnd w:id="32"/>
      <w:r w:rsidR="006E2EAB">
        <w:rPr>
          <w:rStyle w:val="CommentReference"/>
        </w:rPr>
        <w:commentReference w:id="32"/>
      </w:r>
      <w:r>
        <w:t xml:space="preserve">and </w:t>
      </w:r>
      <w:r w:rsidR="007243D8">
        <w:t>the AIDA</w:t>
      </w:r>
      <w:r>
        <w:t xml:space="preserve"> </w:t>
      </w:r>
      <w:r w:rsidR="007243D8">
        <w:t>C</w:t>
      </w:r>
      <w:r>
        <w:t xml:space="preserve">ompanion </w:t>
      </w:r>
      <w:r w:rsidR="007243D8">
        <w:t>D</w:t>
      </w:r>
      <w:r>
        <w:t>ocument</w:t>
      </w:r>
      <w:r w:rsidR="00F453CB">
        <w:t xml:space="preserve"> </w:t>
      </w:r>
      <w:r w:rsidR="009A2BBB">
        <w:t>(</w:t>
      </w:r>
      <w:proofErr w:type="spellStart"/>
      <w:r w:rsidR="009A2BBB">
        <w:t>Beardwood</w:t>
      </w:r>
      <w:proofErr w:type="spellEnd"/>
      <w:r w:rsidR="009A2BBB">
        <w:t>, 2023</w:t>
      </w:r>
      <w:r w:rsidR="008A5F2C">
        <w:t>, p</w:t>
      </w:r>
      <w:r w:rsidR="00BE117F">
        <w:t>.66</w:t>
      </w:r>
      <w:r w:rsidR="009A2BBB">
        <w:t>)</w:t>
      </w:r>
      <w:r w:rsidR="00BE117F">
        <w:rPr>
          <w:rStyle w:val="FootnoteReference"/>
        </w:rPr>
        <w:footnoteReference w:id="77"/>
      </w:r>
      <w:r w:rsidR="009A2BBB">
        <w:t>.</w:t>
      </w:r>
      <w:r w:rsidR="00E55A1A">
        <w:t xml:space="preserve"> Additionally</w:t>
      </w:r>
      <w:r w:rsidR="00097089">
        <w:t xml:space="preserve">, </w:t>
      </w:r>
      <w:r w:rsidR="00136761">
        <w:t xml:space="preserve">“harm” is defined in AIDA as affecting an individual, but the </w:t>
      </w:r>
      <w:r w:rsidR="00BE117F">
        <w:t>AIDA C</w:t>
      </w:r>
      <w:r w:rsidR="00136761">
        <w:t xml:space="preserve">ompanion </w:t>
      </w:r>
      <w:r w:rsidR="00BE117F">
        <w:t>D</w:t>
      </w:r>
      <w:r w:rsidR="00136761">
        <w:t>ocument</w:t>
      </w:r>
      <w:r w:rsidR="008C4E0D">
        <w:t xml:space="preserve"> references the concept of collective harm which can be experienced broadly</w:t>
      </w:r>
      <w:r w:rsidR="008D698C">
        <w:t xml:space="preserve"> by a protected class such as </w:t>
      </w:r>
      <w:r w:rsidR="00CF28A4">
        <w:t>gender or race</w:t>
      </w:r>
      <w:r w:rsidR="0094555C">
        <w:t xml:space="preserve"> (</w:t>
      </w:r>
      <w:proofErr w:type="spellStart"/>
      <w:r w:rsidR="0094555C">
        <w:t>Beardwood</w:t>
      </w:r>
      <w:proofErr w:type="spellEnd"/>
      <w:r w:rsidR="0094555C">
        <w:t>, 2023</w:t>
      </w:r>
      <w:r w:rsidR="008A5F2C">
        <w:t>, p</w:t>
      </w:r>
      <w:r w:rsidR="00BE117F">
        <w:t>.66</w:t>
      </w:r>
      <w:r w:rsidR="0094555C">
        <w:t>)</w:t>
      </w:r>
      <w:r w:rsidR="00BE117F">
        <w:rPr>
          <w:rStyle w:val="FootnoteReference"/>
        </w:rPr>
        <w:footnoteReference w:id="78"/>
      </w:r>
      <w:r w:rsidR="0094555C">
        <w:t>.</w:t>
      </w:r>
      <w:r w:rsidR="002970F3">
        <w:t xml:space="preserve"> Harm suffered by individuals is </w:t>
      </w:r>
      <w:r w:rsidR="002970F3">
        <w:lastRenderedPageBreak/>
        <w:t>too narrow</w:t>
      </w:r>
      <w:r w:rsidR="004074B2">
        <w:t xml:space="preserve"> as a definition, given that AI can have broader impacts </w:t>
      </w:r>
      <w:r w:rsidR="00680811">
        <w:t xml:space="preserve">beyond the individual </w:t>
      </w:r>
      <w:r w:rsidR="004074B2">
        <w:t>such as environmental harm</w:t>
      </w:r>
      <w:r w:rsidR="000130B6">
        <w:t>s</w:t>
      </w:r>
      <w:r w:rsidR="004074B2">
        <w:t xml:space="preserve"> and systemic discrimination</w:t>
      </w:r>
      <w:r w:rsidR="003E36BD">
        <w:t xml:space="preserve"> (</w:t>
      </w:r>
      <w:proofErr w:type="spellStart"/>
      <w:r w:rsidR="003E36BD">
        <w:t>Scassa</w:t>
      </w:r>
      <w:proofErr w:type="spellEnd"/>
      <w:r w:rsidR="003E36BD">
        <w:t>, 2023b)</w:t>
      </w:r>
      <w:r w:rsidR="003E36BD">
        <w:rPr>
          <w:rStyle w:val="FootnoteReference"/>
        </w:rPr>
        <w:footnoteReference w:id="79"/>
      </w:r>
      <w:r w:rsidR="003E36BD">
        <w:t>.</w:t>
      </w:r>
    </w:p>
    <w:p w14:paraId="621BDEA8" w14:textId="7CE57BBB" w:rsidR="00197AB5" w:rsidRDefault="00197AB5" w:rsidP="00B30131">
      <w:pPr>
        <w:spacing w:line="276" w:lineRule="auto"/>
      </w:pPr>
      <w:r>
        <w:t xml:space="preserve">While </w:t>
      </w:r>
      <w:commentRangeStart w:id="33"/>
      <w:commentRangeStart w:id="34"/>
      <w:r w:rsidR="004E2D05">
        <w:t xml:space="preserve">it is important </w:t>
      </w:r>
      <w:commentRangeEnd w:id="33"/>
      <w:r w:rsidR="004E2D05">
        <w:rPr>
          <w:rStyle w:val="CommentReference"/>
        </w:rPr>
        <w:commentReference w:id="33"/>
      </w:r>
      <w:commentRangeEnd w:id="34"/>
      <w:r w:rsidR="004E2D05">
        <w:rPr>
          <w:rStyle w:val="CommentReference"/>
        </w:rPr>
        <w:commentReference w:id="34"/>
      </w:r>
      <w:r w:rsidR="00FC0E6A">
        <w:t xml:space="preserve">to address </w:t>
      </w:r>
      <w:r>
        <w:t>both risks and harms</w:t>
      </w:r>
      <w:r w:rsidR="00FC0E6A">
        <w:t xml:space="preserve">, </w:t>
      </w:r>
      <w:r w:rsidR="00C949C1">
        <w:t xml:space="preserve">risk should take precedence given the unpredictable nature of AI and the unintended </w:t>
      </w:r>
      <w:r w:rsidR="00441FFA">
        <w:t>consequences</w:t>
      </w:r>
      <w:r w:rsidR="00C949C1">
        <w:t xml:space="preserve"> it</w:t>
      </w:r>
      <w:r w:rsidR="00441FFA">
        <w:t xml:space="preserve">s use </w:t>
      </w:r>
      <w:r w:rsidR="00C949C1">
        <w:t>could present in the future</w:t>
      </w:r>
      <w:r w:rsidR="00441FFA">
        <w:t xml:space="preserve">. </w:t>
      </w:r>
      <w:r w:rsidR="002B1EA2">
        <w:t xml:space="preserve">Prioritizing risk within an AI regulatory framework </w:t>
      </w:r>
      <w:r w:rsidR="00A55970">
        <w:t>also aligns</w:t>
      </w:r>
      <w:r w:rsidR="002B1EA2">
        <w:t xml:space="preserve"> with the </w:t>
      </w:r>
      <w:r w:rsidR="002B1EA2" w:rsidRPr="00A55970">
        <w:t>precautionary principle</w:t>
      </w:r>
      <w:r w:rsidR="00A55970">
        <w:t xml:space="preserve"> </w:t>
      </w:r>
      <w:r w:rsidR="00B01F5D">
        <w:t xml:space="preserve">by </w:t>
      </w:r>
      <w:r>
        <w:t>prevent</w:t>
      </w:r>
      <w:r w:rsidR="00B01F5D">
        <w:t>ing</w:t>
      </w:r>
      <w:r>
        <w:t xml:space="preserve"> serious harm from materializing to begin with (Baldridge et al., 2024)</w:t>
      </w:r>
      <w:r w:rsidR="00BE117F">
        <w:rPr>
          <w:rStyle w:val="FootnoteReference"/>
        </w:rPr>
        <w:footnoteReference w:id="80"/>
      </w:r>
      <w:r>
        <w:t>.</w:t>
      </w:r>
      <w:r w:rsidR="006008B3">
        <w:t xml:space="preserve"> </w:t>
      </w:r>
      <w:commentRangeStart w:id="35"/>
      <w:r w:rsidR="006008B3">
        <w:t xml:space="preserve">This sentiment is echoed </w:t>
      </w:r>
      <w:r w:rsidR="000F0403">
        <w:t>by</w:t>
      </w:r>
      <w:r w:rsidR="00DF4791">
        <w:t xml:space="preserve"> the European Parliamentary Research Service</w:t>
      </w:r>
      <w:r w:rsidR="00BE117F">
        <w:t xml:space="preserve"> (EPRS)</w:t>
      </w:r>
      <w:r w:rsidR="00DF4791">
        <w:t xml:space="preserve"> in its analysis of the GDPR </w:t>
      </w:r>
      <w:commentRangeEnd w:id="35"/>
      <w:r w:rsidR="008A5F2C">
        <w:rPr>
          <w:rStyle w:val="CommentReference"/>
        </w:rPr>
        <w:commentReference w:id="35"/>
      </w:r>
      <w:r w:rsidR="00DF4791">
        <w:t xml:space="preserve">and </w:t>
      </w:r>
      <w:r w:rsidR="0000211D">
        <w:t>how it may be applied to AI</w:t>
      </w:r>
      <w:r w:rsidR="00BE117F">
        <w:t xml:space="preserve"> (EPRS, 2020)</w:t>
      </w:r>
      <w:r w:rsidR="00BE117F">
        <w:rPr>
          <w:rStyle w:val="FootnoteReference"/>
        </w:rPr>
        <w:footnoteReference w:id="81"/>
      </w:r>
      <w:r w:rsidR="0000211D">
        <w:t>.</w:t>
      </w:r>
    </w:p>
    <w:p w14:paraId="6ECE076B" w14:textId="71F66258" w:rsidR="00E513B0" w:rsidRDefault="00D033D4" w:rsidP="00D033D4">
      <w:pPr>
        <w:spacing w:line="276" w:lineRule="auto"/>
      </w:pPr>
      <w:r>
        <w:t xml:space="preserve">When it comes to privacy and data protection, the EU GDPR is a landmark legislation referred to as a model by global actors – including within </w:t>
      </w:r>
      <w:commentRangeStart w:id="36"/>
      <w:r>
        <w:t>the recommendations for reforms to PIPEDA made by the Privacy Commissioner of Canada</w:t>
      </w:r>
      <w:r w:rsidR="00CE6906">
        <w:t xml:space="preserve"> (OPC, 2020</w:t>
      </w:r>
      <w:r w:rsidR="0044362B">
        <w:t>a</w:t>
      </w:r>
      <w:r w:rsidR="00CE6906">
        <w:t>)</w:t>
      </w:r>
      <w:r w:rsidR="00CE6906">
        <w:rPr>
          <w:rStyle w:val="FootnoteReference"/>
        </w:rPr>
        <w:footnoteReference w:id="82"/>
      </w:r>
      <w:r>
        <w:t>.</w:t>
      </w:r>
      <w:commentRangeEnd w:id="36"/>
      <w:r w:rsidR="008A5F2C">
        <w:rPr>
          <w:rStyle w:val="CommentReference"/>
        </w:rPr>
        <w:commentReference w:id="36"/>
      </w:r>
      <w:r>
        <w:t xml:space="preserve"> </w:t>
      </w:r>
      <w:r w:rsidR="00E513B0">
        <w:t>Although the GDPR only applies to Canadian actors that handle the personal data of individuals in the EU (Sanchez, n.d., p.1)</w:t>
      </w:r>
      <w:r w:rsidR="00E513B0">
        <w:rPr>
          <w:rStyle w:val="FootnoteReference"/>
        </w:rPr>
        <w:footnoteReference w:id="83"/>
      </w:r>
      <w:r w:rsidR="00E513B0">
        <w:t>, coming into compliance with requirements beyond what is stipulated under domestic legislation like the PIPEDA presents an opportunity to improve the overall privacy and security risk posture in Canada (Sanchez, n.d., p.6)</w:t>
      </w:r>
      <w:r w:rsidR="00E513B0">
        <w:rPr>
          <w:rStyle w:val="FootnoteReference"/>
        </w:rPr>
        <w:footnoteReference w:id="84"/>
      </w:r>
      <w:r w:rsidR="00E513B0">
        <w:t>. The GDPR is also widely held as the strictest data protection law in the world – the Canadian ambition to entrench privacy as a fundamental human right within AI regulation (OPC, 2020a)</w:t>
      </w:r>
      <w:r w:rsidR="00E513B0">
        <w:rPr>
          <w:rStyle w:val="FootnoteReference"/>
        </w:rPr>
        <w:footnoteReference w:id="85"/>
      </w:r>
      <w:r w:rsidR="00E513B0">
        <w:t xml:space="preserve"> can thus be achieved through</w:t>
      </w:r>
      <w:commentRangeStart w:id="37"/>
      <w:commentRangeStart w:id="38"/>
      <w:r w:rsidR="00E513B0">
        <w:t xml:space="preserve"> greater alignment with the GDP</w:t>
      </w:r>
      <w:commentRangeEnd w:id="37"/>
      <w:r w:rsidR="00E513B0">
        <w:rPr>
          <w:rStyle w:val="CommentReference"/>
        </w:rPr>
        <w:commentReference w:id="37"/>
      </w:r>
      <w:commentRangeEnd w:id="38"/>
      <w:r w:rsidR="00E513B0">
        <w:rPr>
          <w:rStyle w:val="CommentReference"/>
        </w:rPr>
        <w:commentReference w:id="38"/>
      </w:r>
      <w:r w:rsidR="00E513B0">
        <w:t xml:space="preserve">R and its provisions on data protection and privacy. </w:t>
      </w:r>
    </w:p>
    <w:p w14:paraId="621B795F" w14:textId="7384F8E6" w:rsidR="004E28DD" w:rsidRDefault="00D033D4" w:rsidP="00D033D4">
      <w:pPr>
        <w:spacing w:line="276" w:lineRule="auto"/>
      </w:pPr>
      <w:r w:rsidRPr="00081283">
        <w:t>A study conducted by the European Parliamentary Research Service</w:t>
      </w:r>
      <w:r>
        <w:t xml:space="preserve"> (EPRS) on the impact of the GDPR on AI, given that the GDPR was not developed with intelligent and autonomous systems in mind, found that </w:t>
      </w:r>
      <w:commentRangeStart w:id="39"/>
      <w:r w:rsidR="004E28DD">
        <w:t xml:space="preserve">risk-based approaches </w:t>
      </w:r>
      <w:commentRangeEnd w:id="39"/>
      <w:r w:rsidR="002569D7">
        <w:rPr>
          <w:rStyle w:val="CommentReference"/>
        </w:rPr>
        <w:commentReference w:id="39"/>
      </w:r>
      <w:r w:rsidR="004E28DD">
        <w:t>to data protection are capable of addressing AI-related risks (EPRS, 2020, p.66)</w:t>
      </w:r>
      <w:r w:rsidR="004E28DD">
        <w:rPr>
          <w:rStyle w:val="FootnoteReference"/>
        </w:rPr>
        <w:footnoteReference w:id="86"/>
      </w:r>
      <w:r w:rsidR="004E28DD">
        <w:t xml:space="preserve">. A risk-based approach focuses on harm prevention through organizational and technological </w:t>
      </w:r>
      <w:proofErr w:type="gramStart"/>
      <w:r w:rsidR="004E28DD">
        <w:t>measures</w:t>
      </w:r>
      <w:r w:rsidR="00224E8C">
        <w:t>, and</w:t>
      </w:r>
      <w:proofErr w:type="gramEnd"/>
      <w:r w:rsidR="00224E8C">
        <w:t xml:space="preserve"> </w:t>
      </w:r>
      <w:r w:rsidR="002569D7">
        <w:t>considers</w:t>
      </w:r>
      <w:r w:rsidR="004E28DD">
        <w:t xml:space="preserve"> whethe</w:t>
      </w:r>
      <w:r w:rsidR="00B16039">
        <w:t xml:space="preserve">r data protection measures </w:t>
      </w:r>
      <w:r w:rsidR="006967FF">
        <w:t xml:space="preserve">should be differentiated </w:t>
      </w:r>
      <w:r w:rsidR="00B16039">
        <w:t xml:space="preserve">based on the </w:t>
      </w:r>
      <w:r w:rsidR="006967FF">
        <w:lastRenderedPageBreak/>
        <w:t>financial and technical capacity</w:t>
      </w:r>
      <w:r w:rsidR="00B16039">
        <w:t xml:space="preserve"> of system providers</w:t>
      </w:r>
      <w:r w:rsidR="006967FF">
        <w:t>.</w:t>
      </w:r>
      <w:r w:rsidR="00303573">
        <w:t xml:space="preserve"> </w:t>
      </w:r>
      <w:r w:rsidR="00303573" w:rsidRPr="00303573">
        <w:rPr>
          <w:color w:val="000000"/>
        </w:rPr>
        <w:t xml:space="preserve">It is </w:t>
      </w:r>
      <w:r w:rsidR="005C1031">
        <w:rPr>
          <w:color w:val="000000"/>
        </w:rPr>
        <w:t>recommended</w:t>
      </w:r>
      <w:r w:rsidR="00303573" w:rsidRPr="00303573">
        <w:rPr>
          <w:color w:val="000000"/>
        </w:rPr>
        <w:t xml:space="preserve"> that risk prevention and mitigation measures be allocated based on the severity of the risk and whether personal data impacting a large set of individuals is being processed</w:t>
      </w:r>
      <w:r w:rsidR="006967FF">
        <w:t xml:space="preserve"> </w:t>
      </w:r>
      <w:commentRangeStart w:id="40"/>
      <w:r w:rsidR="004E28DD">
        <w:t>(EPRS, 2020</w:t>
      </w:r>
      <w:r w:rsidR="002569D7">
        <w:t>, p.67</w:t>
      </w:r>
      <w:r w:rsidR="004E28DD">
        <w:t>)</w:t>
      </w:r>
      <w:r w:rsidR="002569D7">
        <w:rPr>
          <w:rStyle w:val="FootnoteReference"/>
        </w:rPr>
        <w:footnoteReference w:id="87"/>
      </w:r>
      <w:r w:rsidR="004E28DD">
        <w:t xml:space="preserve">. </w:t>
      </w:r>
      <w:commentRangeEnd w:id="40"/>
      <w:r w:rsidR="004E28DD">
        <w:rPr>
          <w:rStyle w:val="CommentReference"/>
        </w:rPr>
        <w:commentReference w:id="40"/>
      </w:r>
    </w:p>
    <w:p w14:paraId="2853EDDD" w14:textId="1DA624DF" w:rsidR="00132E08" w:rsidRDefault="00E735F0" w:rsidP="00B30131">
      <w:pPr>
        <w:spacing w:line="276" w:lineRule="auto"/>
      </w:pPr>
      <w:r>
        <w:t>A</w:t>
      </w:r>
      <w:r w:rsidR="00D033D4">
        <w:t xml:space="preserve"> risk-based approach is particularly significant for AI, considering th</w:t>
      </w:r>
      <w:r w:rsidR="00700D1E">
        <w:t>e</w:t>
      </w:r>
      <w:r w:rsidR="00D033D4">
        <w:t xml:space="preserve"> impact that automated decision-making such as credit scoring systems may have on the trajectory of a person’s life</w:t>
      </w:r>
      <w:r w:rsidR="003E7CC5">
        <w:t>, while other systems such as chatbots are relatively harmless</w:t>
      </w:r>
      <w:r w:rsidR="00D033D4">
        <w:t xml:space="preserve"> (EPRS, 2020</w:t>
      </w:r>
      <w:r w:rsidR="009E627D">
        <w:t>, p</w:t>
      </w:r>
      <w:r w:rsidR="002569D7">
        <w:t>.66</w:t>
      </w:r>
      <w:r w:rsidR="00D033D4">
        <w:t>)</w:t>
      </w:r>
      <w:r w:rsidR="002C6BAD">
        <w:rPr>
          <w:rStyle w:val="FootnoteReference"/>
        </w:rPr>
        <w:footnoteReference w:id="88"/>
      </w:r>
      <w:r w:rsidR="00D033D4">
        <w:t>. The EU AI</w:t>
      </w:r>
      <w:r w:rsidR="002C6BAD">
        <w:t xml:space="preserve">A </w:t>
      </w:r>
      <w:r w:rsidR="00D033D4">
        <w:t>follows through on the recommendation regarding a risk-based approach</w:t>
      </w:r>
      <w:r w:rsidR="009C4651">
        <w:t xml:space="preserve"> with </w:t>
      </w:r>
      <w:r w:rsidR="003B282E">
        <w:t>varied requirements based on</w:t>
      </w:r>
      <w:r w:rsidR="007A2E4F">
        <w:t xml:space="preserve"> the</w:t>
      </w:r>
      <w:r w:rsidR="003B282E">
        <w:t xml:space="preserve"> </w:t>
      </w:r>
      <w:r w:rsidR="008868FF">
        <w:t xml:space="preserve">level of </w:t>
      </w:r>
      <w:r w:rsidR="004B0419">
        <w:t>potential risk,</w:t>
      </w:r>
      <w:r w:rsidR="003B282E">
        <w:t xml:space="preserve"> </w:t>
      </w:r>
      <w:r w:rsidR="00D033D4">
        <w:t>considering the tiered classification of</w:t>
      </w:r>
      <w:r w:rsidR="003B282E">
        <w:t xml:space="preserve"> AI</w:t>
      </w:r>
      <w:r w:rsidR="00D033D4">
        <w:t xml:space="preserve"> systems and proportionate interventions outlined in the Act.</w:t>
      </w:r>
      <w:r w:rsidR="006342ED">
        <w:t xml:space="preserve"> </w:t>
      </w:r>
      <w:r w:rsidR="00E276F7">
        <w:t xml:space="preserve">The </w:t>
      </w:r>
      <w:r w:rsidR="00DE31EF">
        <w:t xml:space="preserve">AIDA </w:t>
      </w:r>
      <w:r w:rsidR="0061403E">
        <w:t>would benefit from a similar tiered framework</w:t>
      </w:r>
      <w:r w:rsidR="000E75C2">
        <w:t xml:space="preserve">, </w:t>
      </w:r>
      <w:r w:rsidR="0061403E">
        <w:t>as</w:t>
      </w:r>
      <w:r w:rsidR="00B12A0A">
        <w:t xml:space="preserve"> </w:t>
      </w:r>
      <w:r w:rsidR="004271B0">
        <w:t xml:space="preserve">the </w:t>
      </w:r>
      <w:r w:rsidR="00B12A0A">
        <w:t xml:space="preserve">current </w:t>
      </w:r>
      <w:r w:rsidR="004271B0">
        <w:t xml:space="preserve">proposal fails to </w:t>
      </w:r>
      <w:r w:rsidR="00CA2F63">
        <w:t xml:space="preserve">define </w:t>
      </w:r>
      <w:r w:rsidR="000E75C2">
        <w:t>high-impact and minimal risk systems</w:t>
      </w:r>
      <w:r w:rsidR="00CA2F63">
        <w:t>.</w:t>
      </w:r>
    </w:p>
    <w:p w14:paraId="68FA1212" w14:textId="3DEC669A" w:rsidR="00DE16E0" w:rsidRPr="00B17454" w:rsidRDefault="00B17454" w:rsidP="00B30131">
      <w:pPr>
        <w:spacing w:line="276" w:lineRule="auto"/>
        <w:rPr>
          <w:i/>
          <w:iCs/>
        </w:rPr>
      </w:pPr>
      <w:commentRangeStart w:id="41"/>
      <w:r w:rsidRPr="00B17454">
        <w:rPr>
          <w:i/>
          <w:iCs/>
        </w:rPr>
        <w:t xml:space="preserve">Soft </w:t>
      </w:r>
      <w:r w:rsidR="00214D80">
        <w:rPr>
          <w:i/>
          <w:iCs/>
        </w:rPr>
        <w:t>l</w:t>
      </w:r>
      <w:r w:rsidRPr="00B17454">
        <w:rPr>
          <w:i/>
          <w:iCs/>
        </w:rPr>
        <w:t xml:space="preserve">aw and </w:t>
      </w:r>
      <w:r w:rsidR="00214D80">
        <w:rPr>
          <w:i/>
          <w:iCs/>
        </w:rPr>
        <w:t>h</w:t>
      </w:r>
      <w:r w:rsidRPr="00B17454">
        <w:rPr>
          <w:i/>
          <w:iCs/>
        </w:rPr>
        <w:t xml:space="preserve">ard </w:t>
      </w:r>
      <w:r w:rsidR="00214D80">
        <w:rPr>
          <w:i/>
          <w:iCs/>
        </w:rPr>
        <w:t>l</w:t>
      </w:r>
      <w:r w:rsidRPr="00B17454">
        <w:rPr>
          <w:i/>
          <w:iCs/>
        </w:rPr>
        <w:t xml:space="preserve">aw </w:t>
      </w:r>
      <w:r w:rsidR="00214D80">
        <w:rPr>
          <w:i/>
          <w:iCs/>
        </w:rPr>
        <w:t>m</w:t>
      </w:r>
      <w:r w:rsidRPr="00B17454">
        <w:rPr>
          <w:i/>
          <w:iCs/>
        </w:rPr>
        <w:t>echanisms</w:t>
      </w:r>
      <w:commentRangeEnd w:id="41"/>
      <w:r w:rsidR="009E627D">
        <w:rPr>
          <w:rStyle w:val="CommentReference"/>
        </w:rPr>
        <w:commentReference w:id="41"/>
      </w:r>
    </w:p>
    <w:p w14:paraId="0EBA7534" w14:textId="51598610" w:rsidR="00D041D5" w:rsidRDefault="002D56F1" w:rsidP="00B30131">
      <w:pPr>
        <w:spacing w:line="276" w:lineRule="auto"/>
      </w:pPr>
      <w:r>
        <w:t xml:space="preserve">The EU casts a wider net to capture </w:t>
      </w:r>
      <w:r w:rsidR="009C4285">
        <w:t xml:space="preserve">AI systems of various risk levels within the AIA through its multi-tiered system, embodying a hard law approach. </w:t>
      </w:r>
      <w:r w:rsidR="00EB7636">
        <w:t>This includes unacceptable risk, high risk, and low or minimal risk systems, encompassing</w:t>
      </w:r>
      <w:r w:rsidR="00162C7D">
        <w:t xml:space="preserve"> “unacceptable risk”</w:t>
      </w:r>
      <w:r w:rsidR="00EB7636">
        <w:t xml:space="preserve"> activities from </w:t>
      </w:r>
      <w:r w:rsidR="00872155">
        <w:t xml:space="preserve">biometric and facial identification systems to </w:t>
      </w:r>
      <w:r w:rsidR="00162C7D">
        <w:t xml:space="preserve">“minimal risk” </w:t>
      </w:r>
      <w:r w:rsidR="00990198">
        <w:t>appointment scheduling systems</w:t>
      </w:r>
      <w:r w:rsidR="000A3F3A">
        <w:t xml:space="preserve"> (European Commission, 2021)</w:t>
      </w:r>
      <w:r w:rsidR="000A3F3A">
        <w:rPr>
          <w:rStyle w:val="FootnoteReference"/>
        </w:rPr>
        <w:footnoteReference w:id="89"/>
      </w:r>
      <w:r w:rsidR="00010D20">
        <w:t xml:space="preserve">. This reflects the legally recognized principle of the precautionary principle in the EU, where steps must be taken to </w:t>
      </w:r>
      <w:r w:rsidR="004E2F6B">
        <w:t>minimize the threat of the unknown</w:t>
      </w:r>
      <w:r w:rsidR="003E3157">
        <w:t xml:space="preserve"> (European Union, 2016)</w:t>
      </w:r>
      <w:r w:rsidR="003E3157">
        <w:rPr>
          <w:rStyle w:val="FootnoteReference"/>
        </w:rPr>
        <w:footnoteReference w:id="90"/>
      </w:r>
      <w:r w:rsidR="004E2F6B">
        <w:t>, as well as an embedded human-centric approach that prioritizes</w:t>
      </w:r>
      <w:r w:rsidR="008F7F9A">
        <w:t xml:space="preserve"> human dignity and individual freedoms.</w:t>
      </w:r>
      <w:r w:rsidR="00A74CD2">
        <w:t xml:space="preserve"> In contrast, Canada only addresses “</w:t>
      </w:r>
      <w:proofErr w:type="gramStart"/>
      <w:r w:rsidR="00A74CD2">
        <w:t>high-impact</w:t>
      </w:r>
      <w:proofErr w:type="gramEnd"/>
      <w:r w:rsidR="00A74CD2">
        <w:t xml:space="preserve">” systems in the AIDA, </w:t>
      </w:r>
      <w:r w:rsidR="00C54664">
        <w:t>which are not clearly defined, with</w:t>
      </w:r>
      <w:r w:rsidR="00E149E5">
        <w:t xml:space="preserve"> all other AI systems falling within an unspecified or minimal risk category covered by a </w:t>
      </w:r>
      <w:r w:rsidR="00C9675C">
        <w:t xml:space="preserve">temporary and </w:t>
      </w:r>
      <w:r w:rsidR="00E149E5">
        <w:t>non-binding voluntary code of conduct</w:t>
      </w:r>
      <w:r w:rsidR="00D7501F">
        <w:t xml:space="preserve"> (Government of Canada, 2023a)</w:t>
      </w:r>
      <w:r w:rsidR="00D7501F">
        <w:rPr>
          <w:rStyle w:val="FootnoteReference"/>
        </w:rPr>
        <w:footnoteReference w:id="91"/>
      </w:r>
      <w:r w:rsidR="00E149E5">
        <w:t>.</w:t>
      </w:r>
      <w:r w:rsidR="00453155">
        <w:t xml:space="preserve"> This reflects Canada’s preference for a soft law approach in comparison.</w:t>
      </w:r>
    </w:p>
    <w:p w14:paraId="5705B36C" w14:textId="0901FE60" w:rsidR="009424B4" w:rsidRDefault="00B17454" w:rsidP="00B30131">
      <w:pPr>
        <w:spacing w:line="276" w:lineRule="auto"/>
      </w:pPr>
      <w:r>
        <w:t xml:space="preserve">Regulatory </w:t>
      </w:r>
      <w:r w:rsidR="009C7F82">
        <w:t xml:space="preserve">frameworks in both jurisdictions provide the option </w:t>
      </w:r>
      <w:r w:rsidR="00B534EA">
        <w:t>to abide by voluntary codes of conduct</w:t>
      </w:r>
      <w:r w:rsidR="00E82ACD">
        <w:t xml:space="preserve">. </w:t>
      </w:r>
      <w:r w:rsidR="00482A3F">
        <w:t xml:space="preserve">In Canada, the </w:t>
      </w:r>
      <w:commentRangeStart w:id="42"/>
      <w:r w:rsidR="00482A3F">
        <w:t xml:space="preserve">Voluntary Code of Conduct on the Responsible Development and Management of Advanced Generative AI Systems </w:t>
      </w:r>
      <w:commentRangeEnd w:id="42"/>
      <w:r w:rsidR="009E627D">
        <w:rPr>
          <w:rStyle w:val="CommentReference"/>
        </w:rPr>
        <w:commentReference w:id="42"/>
      </w:r>
      <w:r w:rsidR="00482A3F">
        <w:t xml:space="preserve">came into effect </w:t>
      </w:r>
      <w:r w:rsidR="003B44E0">
        <w:t>in September 2023</w:t>
      </w:r>
      <w:r w:rsidR="002C6BAD">
        <w:t xml:space="preserve"> (Government of Canada, 2024)</w:t>
      </w:r>
      <w:r w:rsidR="002C6BAD">
        <w:rPr>
          <w:rStyle w:val="FootnoteReference"/>
        </w:rPr>
        <w:footnoteReference w:id="92"/>
      </w:r>
      <w:r w:rsidR="003B44E0">
        <w:t xml:space="preserve">. </w:t>
      </w:r>
      <w:commentRangeStart w:id="43"/>
      <w:r w:rsidR="00580A56">
        <w:t xml:space="preserve">It identifies measures to be undertaken while the AIDA is in draft phase </w:t>
      </w:r>
      <w:commentRangeEnd w:id="43"/>
      <w:r w:rsidR="009E627D">
        <w:rPr>
          <w:rStyle w:val="CommentReference"/>
        </w:rPr>
        <w:commentReference w:id="43"/>
      </w:r>
      <w:r w:rsidR="00580A56">
        <w:t xml:space="preserve">for all firms developing or managing </w:t>
      </w:r>
      <w:r w:rsidR="00857685">
        <w:t>the operations of a generative AI system.</w:t>
      </w:r>
      <w:r w:rsidR="002C6BAD">
        <w:t xml:space="preserve"> </w:t>
      </w:r>
      <w:r w:rsidR="001939B4">
        <w:t xml:space="preserve">However, once </w:t>
      </w:r>
      <w:r w:rsidR="002C6BAD">
        <w:t xml:space="preserve">the AIDA comes into effect, the </w:t>
      </w:r>
      <w:r w:rsidR="002C6BAD">
        <w:lastRenderedPageBreak/>
        <w:t>Voluntary Code of Conduct will no longer apply.</w:t>
      </w:r>
      <w:r w:rsidR="00857685">
        <w:t xml:space="preserve"> </w:t>
      </w:r>
      <w:r w:rsidR="002C6BAD">
        <w:t>The code</w:t>
      </w:r>
      <w:r w:rsidR="00857685">
        <w:t xml:space="preserve"> entails the commitment </w:t>
      </w:r>
      <w:r w:rsidR="00434152">
        <w:t xml:space="preserve">to achieving accountability, safety as the systems </w:t>
      </w:r>
      <w:proofErr w:type="gramStart"/>
      <w:r w:rsidR="00434152">
        <w:t>are</w:t>
      </w:r>
      <w:proofErr w:type="gramEnd"/>
      <w:r w:rsidR="00434152">
        <w:t xml:space="preserve"> subject to risk assessments, fairness and equity, transparency </w:t>
      </w:r>
      <w:r w:rsidR="00D41E2F">
        <w:t xml:space="preserve">as information is published to allow consumers to make informed decisions regarding risk, human oversight and monitoring, and validity and robustness to ensure the system operates as intended </w:t>
      </w:r>
      <w:r w:rsidR="001F6724">
        <w:t>(Government of Canada, 202</w:t>
      </w:r>
      <w:r w:rsidR="002C6BAD">
        <w:t>4)</w:t>
      </w:r>
      <w:r w:rsidR="002C6BAD">
        <w:rPr>
          <w:rStyle w:val="FootnoteReference"/>
        </w:rPr>
        <w:footnoteReference w:id="93"/>
      </w:r>
      <w:r w:rsidR="001F6724">
        <w:t xml:space="preserve">. </w:t>
      </w:r>
    </w:p>
    <w:p w14:paraId="7407EE21" w14:textId="5BE0AC4B" w:rsidR="009A2BBB" w:rsidRDefault="00D249D1" w:rsidP="00B30131">
      <w:pPr>
        <w:spacing w:line="276" w:lineRule="auto"/>
      </w:pPr>
      <w:r>
        <w:t xml:space="preserve">The key difference is that Canada’s voluntary code of conduct is to be used </w:t>
      </w:r>
      <w:r w:rsidR="008D48C4">
        <w:t xml:space="preserve">temporarily </w:t>
      </w:r>
      <w:r>
        <w:t>until formal regulation is in effect</w:t>
      </w:r>
      <w:r w:rsidR="008D48C4">
        <w:t xml:space="preserve"> to strengthen the public’s confidence in AI systems</w:t>
      </w:r>
      <w:r>
        <w:t>.</w:t>
      </w:r>
      <w:r w:rsidR="008D48C4">
        <w:t xml:space="preserve"> In contrast, the EU </w:t>
      </w:r>
      <w:r w:rsidR="00482A3F">
        <w:t>encourages minimal risk systems</w:t>
      </w:r>
      <w:r w:rsidR="004E5168">
        <w:t xml:space="preserve"> to adopt voluntary </w:t>
      </w:r>
      <w:r w:rsidR="00F12653">
        <w:t>codes of conduct as a supplement to the lack of legal obligations under the AI</w:t>
      </w:r>
      <w:r w:rsidR="009E627D">
        <w:t>A</w:t>
      </w:r>
      <w:r w:rsidR="00F12653">
        <w:t xml:space="preserve"> (European Commission, 2023)</w:t>
      </w:r>
      <w:r w:rsidR="00C66BE6">
        <w:rPr>
          <w:rStyle w:val="FootnoteReference"/>
        </w:rPr>
        <w:footnoteReference w:id="94"/>
      </w:r>
      <w:r w:rsidR="00F12653">
        <w:t xml:space="preserve">. </w:t>
      </w:r>
      <w:r w:rsidR="009571EC">
        <w:t xml:space="preserve">The EU presents a more robust framework, even for minimal risk systems that do not have to abide by legal </w:t>
      </w:r>
      <w:r w:rsidR="00D13722">
        <w:t xml:space="preserve">requirements, by encouraging the use of the voluntary code of conduct </w:t>
      </w:r>
      <w:r w:rsidR="00543A03">
        <w:t xml:space="preserve">independent of formal regulation coming into effect. It will be prudent for Canada to consider </w:t>
      </w:r>
      <w:r w:rsidR="001C517F">
        <w:t>lengthening the lifespan of its own voluntary code past AIDA implementation</w:t>
      </w:r>
      <w:r w:rsidR="001B56E0">
        <w:t xml:space="preserve"> as a form of “best practice” for industry</w:t>
      </w:r>
      <w:r w:rsidR="00593479">
        <w:t>. E</w:t>
      </w:r>
      <w:r w:rsidR="001B56E0">
        <w:t xml:space="preserve">ven if there is no legal obligation to </w:t>
      </w:r>
      <w:r w:rsidR="00AE6389">
        <w:t xml:space="preserve">adopt the voluntary code, continued encouragement of its use </w:t>
      </w:r>
      <w:r w:rsidR="003F204A">
        <w:t>signals</w:t>
      </w:r>
      <w:r w:rsidR="00593479">
        <w:t xml:space="preserve"> </w:t>
      </w:r>
      <w:r w:rsidR="006C60B1">
        <w:t xml:space="preserve">the </w:t>
      </w:r>
      <w:r w:rsidR="003F204A">
        <w:t xml:space="preserve">human-centered </w:t>
      </w:r>
      <w:r w:rsidR="006C60B1">
        <w:t xml:space="preserve">ethos </w:t>
      </w:r>
      <w:r w:rsidR="003F204A">
        <w:t>of AI service provision t</w:t>
      </w:r>
      <w:r w:rsidR="00AE6389">
        <w:t>o business</w:t>
      </w:r>
      <w:r w:rsidR="003F204A">
        <w:t xml:space="preserve"> actors</w:t>
      </w:r>
      <w:r w:rsidR="001B56E0">
        <w:t>.</w:t>
      </w:r>
      <w:r w:rsidR="00903DF3">
        <w:t xml:space="preserve"> In addition, </w:t>
      </w:r>
      <w:r w:rsidR="001D4DF9">
        <w:t>given that the current draft AIDA focuses on high-</w:t>
      </w:r>
      <w:r w:rsidR="003D2879">
        <w:t>impact</w:t>
      </w:r>
      <w:r w:rsidR="001D4DF9">
        <w:t xml:space="preserve"> AI systems, </w:t>
      </w:r>
      <w:r w:rsidR="0069283B">
        <w:t>the retention of the voluntary code of conduct can help keep low</w:t>
      </w:r>
      <w:r w:rsidR="009F4620">
        <w:t>-</w:t>
      </w:r>
      <w:r w:rsidR="003D2879">
        <w:t xml:space="preserve">impact </w:t>
      </w:r>
      <w:r w:rsidR="0069283B">
        <w:t>systems accountable in the absence of legal requirements</w:t>
      </w:r>
      <w:r w:rsidR="009F4620">
        <w:t xml:space="preserve">, similar to the EU’s </w:t>
      </w:r>
      <w:commentRangeStart w:id="44"/>
      <w:r w:rsidR="009F4620">
        <w:t>approach</w:t>
      </w:r>
      <w:commentRangeEnd w:id="44"/>
      <w:r w:rsidR="009E627D">
        <w:rPr>
          <w:rStyle w:val="CommentReference"/>
        </w:rPr>
        <w:commentReference w:id="44"/>
      </w:r>
      <w:r w:rsidR="0069283B">
        <w:t>.</w:t>
      </w:r>
      <w:r w:rsidR="001D4DF9">
        <w:t xml:space="preserve"> </w:t>
      </w:r>
      <w:r w:rsidR="001B56E0">
        <w:t xml:space="preserve"> </w:t>
      </w:r>
    </w:p>
    <w:p w14:paraId="7317F426" w14:textId="11D123FD" w:rsidR="00247C23" w:rsidRPr="00E417FD" w:rsidRDefault="00247C23" w:rsidP="00B30131">
      <w:pPr>
        <w:spacing w:line="276" w:lineRule="auto"/>
      </w:pPr>
      <w:r w:rsidRPr="00CD1AAE">
        <w:rPr>
          <w:b/>
          <w:bCs/>
        </w:rPr>
        <w:t>Key Challenges and Opportunities</w:t>
      </w:r>
      <w:r w:rsidR="00E417FD">
        <w:rPr>
          <w:b/>
          <w:bCs/>
        </w:rPr>
        <w:t xml:space="preserve"> </w:t>
      </w:r>
    </w:p>
    <w:p w14:paraId="3809CF32" w14:textId="457C615E" w:rsidR="00C82F6A" w:rsidRDefault="00C82F6A" w:rsidP="00B30131">
      <w:pPr>
        <w:spacing w:line="276" w:lineRule="auto"/>
      </w:pPr>
      <w:r>
        <w:t xml:space="preserve">This section identifies key challenges and </w:t>
      </w:r>
      <w:r w:rsidR="00465834">
        <w:t xml:space="preserve">opportunities </w:t>
      </w:r>
      <w:r w:rsidR="004871F4">
        <w:t xml:space="preserve">for </w:t>
      </w:r>
      <w:r w:rsidR="00465834">
        <w:t xml:space="preserve">AI regulation in the EU and Canada. Challenges include </w:t>
      </w:r>
      <w:r w:rsidR="006D586B">
        <w:t>the potential for AI to discriminate based on protected characteristics</w:t>
      </w:r>
      <w:ins w:id="45" w:author="Erum Naqvi" w:date="2024-04-18T22:20:00Z">
        <w:r w:rsidR="00537904">
          <w:t>,</w:t>
        </w:r>
      </w:ins>
      <w:r w:rsidR="006D586B">
        <w:t xml:space="preserve"> such as race and gender (</w:t>
      </w:r>
      <w:proofErr w:type="spellStart"/>
      <w:r w:rsidR="006D586B">
        <w:t>Buolamwini</w:t>
      </w:r>
      <w:proofErr w:type="spellEnd"/>
      <w:r w:rsidR="006D586B">
        <w:t xml:space="preserve"> &amp; Gebru, 2018)</w:t>
      </w:r>
      <w:r w:rsidR="00A55263">
        <w:t xml:space="preserve">, the </w:t>
      </w:r>
      <w:commentRangeStart w:id="46"/>
      <w:r w:rsidR="005555DD">
        <w:t>digital divide and widening of inequality in the EU (</w:t>
      </w:r>
      <w:proofErr w:type="spellStart"/>
      <w:r w:rsidR="005555DD">
        <w:t>Caradaica</w:t>
      </w:r>
      <w:proofErr w:type="spellEnd"/>
      <w:r w:rsidR="005555DD">
        <w:t xml:space="preserve">, </w:t>
      </w:r>
      <w:r w:rsidR="00634564">
        <w:t>2020)</w:t>
      </w:r>
      <w:r w:rsidR="00362600">
        <w:t xml:space="preserve">, </w:t>
      </w:r>
      <w:r w:rsidR="00D05A0E">
        <w:t xml:space="preserve">“deep fakes” pumping false information into the market (Chesney &amp; Citron, </w:t>
      </w:r>
      <w:r w:rsidR="00D63DCB">
        <w:t xml:space="preserve">2018), and the challenge of regulating </w:t>
      </w:r>
      <w:commentRangeStart w:id="47"/>
      <w:commentRangeStart w:id="48"/>
      <w:r w:rsidR="00D63DCB">
        <w:t xml:space="preserve">in a federal context for Canada </w:t>
      </w:r>
      <w:commentRangeEnd w:id="47"/>
      <w:r w:rsidR="00AE4870">
        <w:rPr>
          <w:rStyle w:val="CommentReference"/>
        </w:rPr>
        <w:commentReference w:id="47"/>
      </w:r>
      <w:commentRangeEnd w:id="48"/>
      <w:r w:rsidR="002E1259">
        <w:rPr>
          <w:rStyle w:val="CommentReference"/>
        </w:rPr>
        <w:commentReference w:id="48"/>
      </w:r>
      <w:r w:rsidR="00D63DCB">
        <w:t>(Mar</w:t>
      </w:r>
      <w:r w:rsidR="00787758">
        <w:t>t</w:t>
      </w:r>
      <w:r w:rsidR="00D63DCB">
        <w:t xml:space="preserve">in-Bariteau &amp; </w:t>
      </w:r>
      <w:proofErr w:type="spellStart"/>
      <w:r w:rsidR="00D63DCB">
        <w:t>Scassa</w:t>
      </w:r>
      <w:proofErr w:type="spellEnd"/>
      <w:r w:rsidR="00D63DCB">
        <w:t xml:space="preserve">, </w:t>
      </w:r>
      <w:r w:rsidR="006403F6">
        <w:t xml:space="preserve">2020). </w:t>
      </w:r>
      <w:commentRangeEnd w:id="46"/>
      <w:r w:rsidR="009E627D">
        <w:rPr>
          <w:rStyle w:val="CommentReference"/>
        </w:rPr>
        <w:commentReference w:id="46"/>
      </w:r>
    </w:p>
    <w:p w14:paraId="67343AFD" w14:textId="583D471C" w:rsidR="00E80F5C" w:rsidRDefault="001A0DDA" w:rsidP="00B30131">
      <w:pPr>
        <w:spacing w:line="276" w:lineRule="auto"/>
        <w:rPr>
          <w:rFonts w:ascii="Calibri" w:hAnsi="Calibri" w:cs="Calibri"/>
          <w:color w:val="000000"/>
        </w:rPr>
      </w:pPr>
      <w:r>
        <w:t xml:space="preserve">The first challenge is that </w:t>
      </w:r>
      <w:r w:rsidR="003274F6" w:rsidRPr="003274F6">
        <w:rPr>
          <w:rFonts w:ascii="Calibri" w:hAnsi="Calibri" w:cs="Calibri"/>
          <w:color w:val="000000"/>
        </w:rPr>
        <w:t>machine</w:t>
      </w:r>
      <w:r w:rsidR="00A72256">
        <w:rPr>
          <w:rFonts w:ascii="Calibri" w:hAnsi="Calibri" w:cs="Calibri"/>
          <w:color w:val="000000"/>
        </w:rPr>
        <w:t>-</w:t>
      </w:r>
      <w:r w:rsidR="003274F6" w:rsidRPr="003274F6">
        <w:rPr>
          <w:rFonts w:ascii="Calibri" w:hAnsi="Calibri" w:cs="Calibri"/>
          <w:color w:val="000000"/>
        </w:rPr>
        <w:t xml:space="preserve">learning algorithms are capable of discriminating based on race and gender. After evaluating three commercial gender classification systems based on a balanced facial analysis dataset (gender and skin type), </w:t>
      </w:r>
      <w:commentRangeStart w:id="49"/>
      <w:r w:rsidR="003274F6" w:rsidRPr="003274F6">
        <w:rPr>
          <w:rFonts w:ascii="Calibri" w:hAnsi="Calibri" w:cs="Calibri"/>
          <w:color w:val="000000"/>
        </w:rPr>
        <w:t>it was found that darker</w:t>
      </w:r>
      <w:r w:rsidR="00A72256">
        <w:rPr>
          <w:rFonts w:ascii="Calibri" w:hAnsi="Calibri" w:cs="Calibri"/>
          <w:color w:val="000000"/>
        </w:rPr>
        <w:t>-</w:t>
      </w:r>
      <w:r w:rsidR="003274F6" w:rsidRPr="003274F6">
        <w:rPr>
          <w:rFonts w:ascii="Calibri" w:hAnsi="Calibri" w:cs="Calibri"/>
          <w:color w:val="000000"/>
        </w:rPr>
        <w:t xml:space="preserve">skinned females are the most misclassified group by AI </w:t>
      </w:r>
      <w:r w:rsidR="003274F6">
        <w:rPr>
          <w:rFonts w:ascii="Calibri" w:hAnsi="Calibri" w:cs="Calibri"/>
          <w:color w:val="000000"/>
        </w:rPr>
        <w:t>f</w:t>
      </w:r>
      <w:r w:rsidR="003274F6" w:rsidRPr="003274F6">
        <w:rPr>
          <w:rFonts w:ascii="Calibri" w:hAnsi="Calibri" w:cs="Calibri"/>
          <w:color w:val="000000"/>
        </w:rPr>
        <w:t xml:space="preserve">acial recognition technology </w:t>
      </w:r>
      <w:commentRangeEnd w:id="49"/>
      <w:r w:rsidR="005555C5">
        <w:rPr>
          <w:rStyle w:val="CommentReference"/>
        </w:rPr>
        <w:commentReference w:id="49"/>
      </w:r>
      <w:r w:rsidR="00373B1D">
        <w:rPr>
          <w:rFonts w:ascii="Calibri" w:hAnsi="Calibri" w:cs="Calibri"/>
          <w:color w:val="000000"/>
        </w:rPr>
        <w:t>(</w:t>
      </w:r>
      <w:proofErr w:type="spellStart"/>
      <w:r w:rsidR="00373B1D">
        <w:rPr>
          <w:rFonts w:ascii="Calibri" w:hAnsi="Calibri" w:cs="Calibri"/>
          <w:color w:val="000000"/>
        </w:rPr>
        <w:t>Buolamwini</w:t>
      </w:r>
      <w:proofErr w:type="spellEnd"/>
      <w:r w:rsidR="00373B1D">
        <w:rPr>
          <w:rFonts w:ascii="Calibri" w:hAnsi="Calibri" w:cs="Calibri"/>
          <w:color w:val="000000"/>
        </w:rPr>
        <w:t xml:space="preserve"> &amp; Gebru, 2018</w:t>
      </w:r>
      <w:r w:rsidR="009E627D">
        <w:rPr>
          <w:rFonts w:ascii="Calibri" w:hAnsi="Calibri" w:cs="Calibri"/>
          <w:color w:val="000000"/>
        </w:rPr>
        <w:t>, p</w:t>
      </w:r>
      <w:r w:rsidR="003C2416">
        <w:rPr>
          <w:rFonts w:ascii="Calibri" w:hAnsi="Calibri" w:cs="Calibri"/>
          <w:color w:val="000000"/>
        </w:rPr>
        <w:t>.1</w:t>
      </w:r>
      <w:r w:rsidR="00373B1D">
        <w:rPr>
          <w:rFonts w:ascii="Calibri" w:hAnsi="Calibri" w:cs="Calibri"/>
          <w:color w:val="000000"/>
        </w:rPr>
        <w:t>)</w:t>
      </w:r>
      <w:r w:rsidR="003C2416">
        <w:rPr>
          <w:rStyle w:val="FootnoteReference"/>
          <w:rFonts w:ascii="Calibri" w:hAnsi="Calibri" w:cs="Calibri"/>
          <w:color w:val="000000"/>
        </w:rPr>
        <w:footnoteReference w:id="95"/>
      </w:r>
      <w:r w:rsidR="00373B1D">
        <w:rPr>
          <w:rFonts w:ascii="Calibri" w:hAnsi="Calibri" w:cs="Calibri"/>
          <w:color w:val="000000"/>
        </w:rPr>
        <w:t xml:space="preserve">. </w:t>
      </w:r>
      <w:r w:rsidR="003274F6" w:rsidRPr="003274F6">
        <w:rPr>
          <w:rFonts w:ascii="Calibri" w:hAnsi="Calibri" w:cs="Calibri"/>
          <w:color w:val="000000"/>
        </w:rPr>
        <w:t>While AI technology is not trained to perform high</w:t>
      </w:r>
      <w:r w:rsidR="00A72256">
        <w:rPr>
          <w:rFonts w:ascii="Calibri" w:hAnsi="Calibri" w:cs="Calibri"/>
          <w:color w:val="000000"/>
        </w:rPr>
        <w:t>-</w:t>
      </w:r>
      <w:r w:rsidR="003274F6" w:rsidRPr="003274F6">
        <w:rPr>
          <w:rFonts w:ascii="Calibri" w:hAnsi="Calibri" w:cs="Calibri"/>
          <w:color w:val="000000"/>
        </w:rPr>
        <w:t>stakes tasks such as rendering a legal decision, secondary tasks such as facial recognition software used to identify suspects</w:t>
      </w:r>
      <w:r w:rsidR="004871F4">
        <w:rPr>
          <w:rFonts w:ascii="Calibri" w:hAnsi="Calibri" w:cs="Calibri"/>
          <w:color w:val="000000"/>
        </w:rPr>
        <w:t xml:space="preserve"> </w:t>
      </w:r>
      <w:r w:rsidR="000D361C">
        <w:rPr>
          <w:rFonts w:ascii="Calibri" w:hAnsi="Calibri" w:cs="Calibri"/>
          <w:color w:val="000000"/>
        </w:rPr>
        <w:t xml:space="preserve">forms potential </w:t>
      </w:r>
      <w:r w:rsidR="003274F6" w:rsidRPr="003274F6">
        <w:rPr>
          <w:rFonts w:ascii="Calibri" w:hAnsi="Calibri" w:cs="Calibri"/>
          <w:color w:val="000000"/>
        </w:rPr>
        <w:t xml:space="preserve">input for high stakes decisions. An error in the output of a facial recognition algorithm thus has serious consequences when used as input for other tasks. Additionally, given that many AI systems rely on machine learning </w:t>
      </w:r>
      <w:r w:rsidR="003274F6" w:rsidRPr="003274F6">
        <w:rPr>
          <w:rFonts w:ascii="Calibri" w:hAnsi="Calibri" w:cs="Calibri"/>
          <w:color w:val="000000"/>
        </w:rPr>
        <w:lastRenderedPageBreak/>
        <w:t xml:space="preserve">algorithms, there is the risk that the systems will be trained by biased data. </w:t>
      </w:r>
      <w:r w:rsidR="00A55263">
        <w:rPr>
          <w:rFonts w:ascii="Calibri" w:hAnsi="Calibri" w:cs="Calibri"/>
          <w:color w:val="000000"/>
        </w:rPr>
        <w:t>(</w:t>
      </w:r>
      <w:proofErr w:type="spellStart"/>
      <w:r w:rsidR="009168CF">
        <w:rPr>
          <w:rFonts w:ascii="Calibri" w:hAnsi="Calibri" w:cs="Calibri"/>
          <w:color w:val="000000"/>
        </w:rPr>
        <w:t>Buolamwini</w:t>
      </w:r>
      <w:proofErr w:type="spellEnd"/>
      <w:r w:rsidR="009168CF">
        <w:rPr>
          <w:rFonts w:ascii="Calibri" w:hAnsi="Calibri" w:cs="Calibri"/>
          <w:color w:val="000000"/>
        </w:rPr>
        <w:t xml:space="preserve"> &amp; Gebru, 2018</w:t>
      </w:r>
      <w:r w:rsidR="003C2416">
        <w:rPr>
          <w:rFonts w:ascii="Calibri" w:hAnsi="Calibri" w:cs="Calibri"/>
          <w:color w:val="000000"/>
        </w:rPr>
        <w:t>, p.1</w:t>
      </w:r>
      <w:r w:rsidR="009168CF">
        <w:rPr>
          <w:rFonts w:ascii="Calibri" w:hAnsi="Calibri" w:cs="Calibri"/>
          <w:color w:val="000000"/>
        </w:rPr>
        <w:t>)</w:t>
      </w:r>
      <w:r w:rsidR="003C2416">
        <w:rPr>
          <w:rStyle w:val="FootnoteReference"/>
          <w:rFonts w:ascii="Calibri" w:hAnsi="Calibri" w:cs="Calibri"/>
          <w:color w:val="000000"/>
        </w:rPr>
        <w:footnoteReference w:id="96"/>
      </w:r>
      <w:r w:rsidR="009168CF">
        <w:rPr>
          <w:rFonts w:ascii="Calibri" w:hAnsi="Calibri" w:cs="Calibri"/>
          <w:color w:val="000000"/>
        </w:rPr>
        <w:t>.</w:t>
      </w:r>
    </w:p>
    <w:p w14:paraId="7C7EA55B" w14:textId="693ABC00" w:rsidR="00D940E3" w:rsidRDefault="008E6A63" w:rsidP="00B30131">
      <w:pPr>
        <w:spacing w:line="276" w:lineRule="auto"/>
        <w:rPr>
          <w:rFonts w:ascii="Calibri" w:hAnsi="Calibri" w:cs="Calibri"/>
          <w:color w:val="000000"/>
        </w:rPr>
      </w:pPr>
      <w:r>
        <w:rPr>
          <w:rFonts w:ascii="Calibri" w:hAnsi="Calibri" w:cs="Calibri"/>
          <w:color w:val="000000"/>
        </w:rPr>
        <w:t>F</w:t>
      </w:r>
      <w:r w:rsidR="005F62BD" w:rsidRPr="005F62BD">
        <w:rPr>
          <w:rFonts w:ascii="Calibri" w:hAnsi="Calibri" w:cs="Calibri"/>
          <w:color w:val="000000"/>
        </w:rPr>
        <w:t>acial recognition systems displaying bias against women and people of color, resulting in discriminatory or harmful outcomes</w:t>
      </w:r>
      <w:r w:rsidR="00C231DF">
        <w:rPr>
          <w:rFonts w:ascii="Calibri" w:hAnsi="Calibri" w:cs="Calibri"/>
          <w:color w:val="000000"/>
        </w:rPr>
        <w:t>,</w:t>
      </w:r>
      <w:r w:rsidR="00CA0486">
        <w:rPr>
          <w:rFonts w:ascii="Calibri" w:hAnsi="Calibri" w:cs="Calibri"/>
          <w:color w:val="000000"/>
        </w:rPr>
        <w:t xml:space="preserve"> demonstrates cause for the erosion of trust in AI systems</w:t>
      </w:r>
      <w:r w:rsidR="005F62BD" w:rsidRPr="005F62BD">
        <w:rPr>
          <w:rFonts w:ascii="Calibri" w:hAnsi="Calibri" w:cs="Calibri"/>
          <w:color w:val="000000"/>
        </w:rPr>
        <w:t>.</w:t>
      </w:r>
      <w:r w:rsidR="00CA0486">
        <w:rPr>
          <w:rFonts w:ascii="Calibri" w:hAnsi="Calibri" w:cs="Calibri"/>
          <w:color w:val="000000"/>
        </w:rPr>
        <w:t xml:space="preserve"> The aforementioned study conducted by </w:t>
      </w:r>
      <w:proofErr w:type="spellStart"/>
      <w:r w:rsidR="00CA0486">
        <w:rPr>
          <w:rFonts w:ascii="Calibri" w:hAnsi="Calibri" w:cs="Calibri"/>
          <w:color w:val="000000"/>
        </w:rPr>
        <w:t>Buolamwini</w:t>
      </w:r>
      <w:proofErr w:type="spellEnd"/>
      <w:r w:rsidR="00CA0486">
        <w:rPr>
          <w:rFonts w:ascii="Calibri" w:hAnsi="Calibri" w:cs="Calibri"/>
          <w:color w:val="000000"/>
        </w:rPr>
        <w:t xml:space="preserve"> &amp; Gebru (2018)</w:t>
      </w:r>
      <w:r w:rsidR="003C2416">
        <w:rPr>
          <w:rStyle w:val="FootnoteReference"/>
          <w:rFonts w:ascii="Calibri" w:hAnsi="Calibri" w:cs="Calibri"/>
          <w:color w:val="000000"/>
        </w:rPr>
        <w:footnoteReference w:id="97"/>
      </w:r>
      <w:r w:rsidR="00CA0486">
        <w:rPr>
          <w:rFonts w:ascii="Calibri" w:hAnsi="Calibri" w:cs="Calibri"/>
          <w:color w:val="000000"/>
        </w:rPr>
        <w:t xml:space="preserve"> has </w:t>
      </w:r>
      <w:r w:rsidR="00C231DF">
        <w:rPr>
          <w:rFonts w:ascii="Calibri" w:hAnsi="Calibri" w:cs="Calibri"/>
          <w:color w:val="000000"/>
        </w:rPr>
        <w:t>been referenced</w:t>
      </w:r>
      <w:r w:rsidR="005F62BD" w:rsidRPr="005F62BD">
        <w:rPr>
          <w:rFonts w:ascii="Calibri" w:hAnsi="Calibri" w:cs="Calibri"/>
          <w:color w:val="000000"/>
        </w:rPr>
        <w:t xml:space="preserve"> </w:t>
      </w:r>
      <w:r w:rsidR="00C231DF">
        <w:rPr>
          <w:rFonts w:ascii="Calibri" w:hAnsi="Calibri" w:cs="Calibri"/>
          <w:color w:val="000000"/>
        </w:rPr>
        <w:t>b</w:t>
      </w:r>
      <w:r w:rsidR="005F62BD" w:rsidRPr="005F62BD">
        <w:rPr>
          <w:rFonts w:ascii="Calibri" w:hAnsi="Calibri" w:cs="Calibri"/>
          <w:color w:val="000000"/>
        </w:rPr>
        <w:t>y the Government of Canada</w:t>
      </w:r>
      <w:r w:rsidR="009A3742">
        <w:rPr>
          <w:rFonts w:ascii="Calibri" w:hAnsi="Calibri" w:cs="Calibri"/>
          <w:color w:val="000000"/>
        </w:rPr>
        <w:t xml:space="preserve"> (2023</w:t>
      </w:r>
      <w:r w:rsidR="003C2416">
        <w:rPr>
          <w:rFonts w:ascii="Calibri" w:hAnsi="Calibri" w:cs="Calibri"/>
          <w:color w:val="000000"/>
        </w:rPr>
        <w:t>a</w:t>
      </w:r>
      <w:r w:rsidR="009A3742">
        <w:rPr>
          <w:rFonts w:ascii="Calibri" w:hAnsi="Calibri" w:cs="Calibri"/>
          <w:color w:val="000000"/>
        </w:rPr>
        <w:t>)</w:t>
      </w:r>
      <w:r w:rsidR="003C2416">
        <w:rPr>
          <w:rStyle w:val="FootnoteReference"/>
          <w:rFonts w:ascii="Calibri" w:hAnsi="Calibri" w:cs="Calibri"/>
          <w:color w:val="000000"/>
        </w:rPr>
        <w:footnoteReference w:id="98"/>
      </w:r>
      <w:r w:rsidR="005F62BD" w:rsidRPr="005F62BD">
        <w:rPr>
          <w:rFonts w:ascii="Calibri" w:hAnsi="Calibri" w:cs="Calibri"/>
          <w:color w:val="000000"/>
        </w:rPr>
        <w:t xml:space="preserve"> </w:t>
      </w:r>
      <w:r w:rsidR="009A3742">
        <w:rPr>
          <w:rFonts w:ascii="Calibri" w:hAnsi="Calibri" w:cs="Calibri"/>
          <w:color w:val="000000"/>
        </w:rPr>
        <w:t xml:space="preserve">in its AIDA </w:t>
      </w:r>
      <w:commentRangeStart w:id="50"/>
      <w:commentRangeStart w:id="51"/>
      <w:r w:rsidR="009A3742">
        <w:rPr>
          <w:rFonts w:ascii="Calibri" w:hAnsi="Calibri" w:cs="Calibri"/>
          <w:color w:val="000000"/>
        </w:rPr>
        <w:t xml:space="preserve">Companion Document </w:t>
      </w:r>
      <w:commentRangeEnd w:id="50"/>
      <w:r w:rsidR="009E627D">
        <w:rPr>
          <w:rStyle w:val="CommentReference"/>
        </w:rPr>
        <w:commentReference w:id="50"/>
      </w:r>
      <w:commentRangeEnd w:id="51"/>
      <w:r w:rsidR="003C2416">
        <w:rPr>
          <w:rStyle w:val="CommentReference"/>
        </w:rPr>
        <w:commentReference w:id="51"/>
      </w:r>
      <w:r w:rsidR="005F62BD" w:rsidRPr="005F62BD">
        <w:rPr>
          <w:rFonts w:ascii="Calibri" w:hAnsi="Calibri" w:cs="Calibri"/>
          <w:color w:val="000000"/>
        </w:rPr>
        <w:t>to explain the potential for bias in AI systems. The Canadian government subsequently claims that the</w:t>
      </w:r>
      <w:r w:rsidR="006F0499">
        <w:rPr>
          <w:rFonts w:ascii="Calibri" w:hAnsi="Calibri" w:cs="Calibri"/>
          <w:color w:val="000000"/>
        </w:rPr>
        <w:t xml:space="preserve"> AIDA</w:t>
      </w:r>
      <w:r w:rsidR="005F62BD" w:rsidRPr="005F62BD">
        <w:rPr>
          <w:rFonts w:ascii="Calibri" w:hAnsi="Calibri" w:cs="Calibri"/>
          <w:color w:val="000000"/>
        </w:rPr>
        <w:t xml:space="preserve"> is the first legal framework in Canada to address the adverse impacts of systemic bias in AI systems in a commercial </w:t>
      </w:r>
      <w:commentRangeStart w:id="52"/>
      <w:commentRangeStart w:id="53"/>
      <w:r w:rsidR="005F62BD" w:rsidRPr="005F62BD">
        <w:rPr>
          <w:rFonts w:ascii="Calibri" w:hAnsi="Calibri" w:cs="Calibri"/>
          <w:color w:val="000000"/>
        </w:rPr>
        <w:t>context by providing individuals with recourse for discrimination under the Canadian Human Rights Act (CHRA)</w:t>
      </w:r>
      <w:commentRangeEnd w:id="52"/>
      <w:r w:rsidR="009E627D">
        <w:rPr>
          <w:rStyle w:val="CommentReference"/>
        </w:rPr>
        <w:commentReference w:id="52"/>
      </w:r>
      <w:commentRangeEnd w:id="53"/>
      <w:r w:rsidR="00D940E3">
        <w:rPr>
          <w:rStyle w:val="CommentReference"/>
        </w:rPr>
        <w:commentReference w:id="53"/>
      </w:r>
      <w:r w:rsidR="005F62BD" w:rsidRPr="005F62BD">
        <w:rPr>
          <w:rFonts w:ascii="Calibri" w:hAnsi="Calibri" w:cs="Calibri"/>
          <w:color w:val="000000"/>
        </w:rPr>
        <w:t>.</w:t>
      </w:r>
      <w:r w:rsidR="00B81CB3">
        <w:rPr>
          <w:rFonts w:ascii="Calibri" w:hAnsi="Calibri" w:cs="Calibri"/>
          <w:color w:val="000000"/>
        </w:rPr>
        <w:t xml:space="preserve"> However, depending on the </w:t>
      </w:r>
      <w:r w:rsidR="00D940E3">
        <w:rPr>
          <w:rFonts w:ascii="Calibri" w:hAnsi="Calibri" w:cs="Calibri"/>
          <w:color w:val="000000"/>
        </w:rPr>
        <w:t xml:space="preserve">level of </w:t>
      </w:r>
      <w:r w:rsidR="00B81CB3">
        <w:rPr>
          <w:rFonts w:ascii="Calibri" w:hAnsi="Calibri" w:cs="Calibri"/>
          <w:color w:val="000000"/>
        </w:rPr>
        <w:t>transparency of the AI system, individuals subject to biased output from AI may never be aware that it has occurred (Government of Canada, 2023a)</w:t>
      </w:r>
      <w:r w:rsidR="00B81CB3">
        <w:rPr>
          <w:rStyle w:val="FootnoteReference"/>
          <w:rFonts w:ascii="Calibri" w:hAnsi="Calibri" w:cs="Calibri"/>
          <w:color w:val="000000"/>
        </w:rPr>
        <w:footnoteReference w:id="99"/>
      </w:r>
      <w:r w:rsidR="00B81CB3">
        <w:rPr>
          <w:rFonts w:ascii="Calibri" w:hAnsi="Calibri" w:cs="Calibri"/>
          <w:color w:val="000000"/>
        </w:rPr>
        <w:t xml:space="preserve">, and seeking redress after the fact </w:t>
      </w:r>
      <w:r w:rsidR="00D940E3">
        <w:rPr>
          <w:rFonts w:ascii="Calibri" w:hAnsi="Calibri" w:cs="Calibri"/>
          <w:color w:val="000000"/>
        </w:rPr>
        <w:t>can be</w:t>
      </w:r>
      <w:r w:rsidR="00B81CB3">
        <w:rPr>
          <w:rFonts w:ascii="Calibri" w:hAnsi="Calibri" w:cs="Calibri"/>
          <w:color w:val="000000"/>
        </w:rPr>
        <w:t xml:space="preserve"> a costly endeavor. </w:t>
      </w:r>
    </w:p>
    <w:p w14:paraId="228BE9F3" w14:textId="02F681EA" w:rsidR="0013582D" w:rsidRDefault="00D940E3" w:rsidP="00B30131">
      <w:pPr>
        <w:spacing w:line="276" w:lineRule="auto"/>
        <w:rPr>
          <w:rFonts w:ascii="Calibri" w:hAnsi="Calibri" w:cs="Calibri"/>
          <w:color w:val="000000"/>
        </w:rPr>
      </w:pPr>
      <w:r>
        <w:rPr>
          <w:rFonts w:ascii="Calibri" w:hAnsi="Calibri" w:cs="Calibri"/>
          <w:color w:val="000000"/>
        </w:rPr>
        <w:t>The government also claims that the AIDA</w:t>
      </w:r>
      <w:r w:rsidR="005F62BD" w:rsidRPr="005F62BD">
        <w:rPr>
          <w:rFonts w:ascii="Calibri" w:hAnsi="Calibri" w:cs="Calibri"/>
          <w:color w:val="000000"/>
        </w:rPr>
        <w:t xml:space="preserve"> would address the risk of </w:t>
      </w:r>
      <w:r w:rsidR="00846C09">
        <w:rPr>
          <w:rFonts w:ascii="Calibri" w:hAnsi="Calibri" w:cs="Calibri"/>
          <w:color w:val="000000"/>
        </w:rPr>
        <w:t xml:space="preserve">high-impact </w:t>
      </w:r>
      <w:r w:rsidR="005F62BD" w:rsidRPr="005F62BD">
        <w:rPr>
          <w:rFonts w:ascii="Calibri" w:hAnsi="Calibri" w:cs="Calibri"/>
          <w:color w:val="000000"/>
        </w:rPr>
        <w:t xml:space="preserve">AI systems causing harm to historically marginalized communities on a large scale by </w:t>
      </w:r>
      <w:commentRangeStart w:id="54"/>
      <w:commentRangeStart w:id="55"/>
      <w:r w:rsidR="005F62BD" w:rsidRPr="005F62BD">
        <w:rPr>
          <w:rFonts w:ascii="Calibri" w:hAnsi="Calibri" w:cs="Calibri"/>
          <w:color w:val="000000"/>
        </w:rPr>
        <w:t>requiring businesses to assess and mitigate</w:t>
      </w:r>
      <w:r w:rsidR="008C74A7">
        <w:rPr>
          <w:rFonts w:ascii="Calibri" w:hAnsi="Calibri" w:cs="Calibri"/>
          <w:color w:val="000000"/>
        </w:rPr>
        <w:t xml:space="preserve"> risks of harm or</w:t>
      </w:r>
      <w:r w:rsidR="005F62BD" w:rsidRPr="005F62BD">
        <w:rPr>
          <w:rFonts w:ascii="Calibri" w:hAnsi="Calibri" w:cs="Calibri"/>
          <w:color w:val="000000"/>
        </w:rPr>
        <w:t xml:space="preserve"> bias</w:t>
      </w:r>
      <w:r w:rsidR="008C74A7">
        <w:rPr>
          <w:rFonts w:ascii="Calibri" w:hAnsi="Calibri" w:cs="Calibri"/>
          <w:color w:val="000000"/>
        </w:rPr>
        <w:t>ed output</w:t>
      </w:r>
      <w:r w:rsidR="005F62BD" w:rsidRPr="005F62BD">
        <w:rPr>
          <w:rFonts w:ascii="Calibri" w:hAnsi="Calibri" w:cs="Calibri"/>
          <w:color w:val="000000"/>
        </w:rPr>
        <w:t xml:space="preserve"> under the CHRA and AIDA regulatory requirements</w:t>
      </w:r>
      <w:r w:rsidR="008C74A7">
        <w:rPr>
          <w:rFonts w:ascii="Calibri" w:hAnsi="Calibri" w:cs="Calibri"/>
          <w:color w:val="000000"/>
        </w:rPr>
        <w:t xml:space="preserve">. </w:t>
      </w:r>
      <w:r w:rsidR="00E4192F">
        <w:rPr>
          <w:rFonts w:ascii="Calibri" w:hAnsi="Calibri" w:cs="Calibri"/>
          <w:color w:val="000000"/>
        </w:rPr>
        <w:t>Although b</w:t>
      </w:r>
      <w:r w:rsidR="0087387E">
        <w:rPr>
          <w:rFonts w:ascii="Calibri" w:hAnsi="Calibri" w:cs="Calibri"/>
          <w:color w:val="000000"/>
        </w:rPr>
        <w:t xml:space="preserve">iased output has been clearly identified as an issue, </w:t>
      </w:r>
      <w:r w:rsidR="008C74A7">
        <w:rPr>
          <w:rFonts w:ascii="Calibri" w:hAnsi="Calibri" w:cs="Calibri"/>
          <w:color w:val="000000"/>
        </w:rPr>
        <w:t xml:space="preserve">such </w:t>
      </w:r>
      <w:r w:rsidR="00592CDF">
        <w:rPr>
          <w:rFonts w:ascii="Calibri" w:hAnsi="Calibri" w:cs="Calibri"/>
          <w:color w:val="000000"/>
        </w:rPr>
        <w:t>accountability mechanisms</w:t>
      </w:r>
      <w:r w:rsidR="008C74A7">
        <w:rPr>
          <w:rFonts w:ascii="Calibri" w:hAnsi="Calibri" w:cs="Calibri"/>
          <w:color w:val="000000"/>
        </w:rPr>
        <w:t xml:space="preserve"> still need to be </w:t>
      </w:r>
      <w:r w:rsidR="00592CDF">
        <w:rPr>
          <w:rFonts w:ascii="Calibri" w:hAnsi="Calibri" w:cs="Calibri"/>
          <w:color w:val="000000"/>
        </w:rPr>
        <w:t>determined</w:t>
      </w:r>
      <w:r w:rsidR="008C74A7">
        <w:rPr>
          <w:rFonts w:ascii="Calibri" w:hAnsi="Calibri" w:cs="Calibri"/>
          <w:color w:val="000000"/>
        </w:rPr>
        <w:t xml:space="preserve"> through regulation</w:t>
      </w:r>
      <w:r w:rsidR="001545AE">
        <w:rPr>
          <w:rFonts w:ascii="Calibri" w:hAnsi="Calibri" w:cs="Calibri"/>
          <w:color w:val="000000"/>
        </w:rPr>
        <w:t>. This means</w:t>
      </w:r>
      <w:r>
        <w:rPr>
          <w:rFonts w:ascii="Calibri" w:hAnsi="Calibri" w:cs="Calibri"/>
          <w:color w:val="000000"/>
        </w:rPr>
        <w:t xml:space="preserve"> that</w:t>
      </w:r>
      <w:r w:rsidR="008C74A7">
        <w:rPr>
          <w:rFonts w:ascii="Calibri" w:hAnsi="Calibri" w:cs="Calibri"/>
          <w:color w:val="000000"/>
        </w:rPr>
        <w:t xml:space="preserve"> there are no clear accountabilities in Canada for what businesses should do to ensure that high-impact AI systems are safe and non-discriminatory</w:t>
      </w:r>
      <w:commentRangeEnd w:id="54"/>
      <w:r w:rsidR="009E627D">
        <w:rPr>
          <w:rStyle w:val="CommentReference"/>
        </w:rPr>
        <w:commentReference w:id="54"/>
      </w:r>
      <w:commentRangeEnd w:id="55"/>
      <w:r w:rsidR="00B81CB3">
        <w:rPr>
          <w:rStyle w:val="CommentReference"/>
        </w:rPr>
        <w:commentReference w:id="55"/>
      </w:r>
      <w:r w:rsidR="001545AE">
        <w:rPr>
          <w:rFonts w:ascii="Calibri" w:hAnsi="Calibri" w:cs="Calibri"/>
          <w:color w:val="000000"/>
        </w:rPr>
        <w:t>,</w:t>
      </w:r>
      <w:r w:rsidR="005A296D">
        <w:rPr>
          <w:rFonts w:ascii="Calibri" w:hAnsi="Calibri" w:cs="Calibri"/>
          <w:color w:val="000000"/>
        </w:rPr>
        <w:t xml:space="preserve"> and we remain at ground zero</w:t>
      </w:r>
      <w:r w:rsidR="008C74A7">
        <w:rPr>
          <w:rFonts w:ascii="Calibri" w:hAnsi="Calibri" w:cs="Calibri"/>
          <w:color w:val="000000"/>
        </w:rPr>
        <w:t xml:space="preserve"> </w:t>
      </w:r>
      <w:r w:rsidR="005F62BD" w:rsidRPr="005F62BD">
        <w:rPr>
          <w:rFonts w:ascii="Calibri" w:hAnsi="Calibri" w:cs="Calibri"/>
          <w:color w:val="000000"/>
        </w:rPr>
        <w:t>(Government of Canada, 2023</w:t>
      </w:r>
      <w:r w:rsidR="00234BF3">
        <w:rPr>
          <w:rFonts w:ascii="Calibri" w:hAnsi="Calibri" w:cs="Calibri"/>
          <w:color w:val="000000"/>
        </w:rPr>
        <w:t>a</w:t>
      </w:r>
      <w:r w:rsidR="005F62BD" w:rsidRPr="005F62BD">
        <w:rPr>
          <w:rFonts w:ascii="Calibri" w:hAnsi="Calibri" w:cs="Calibri"/>
          <w:color w:val="000000"/>
        </w:rPr>
        <w:t>)</w:t>
      </w:r>
      <w:r w:rsidR="00B81CB3">
        <w:rPr>
          <w:rStyle w:val="FootnoteReference"/>
          <w:rFonts w:ascii="Calibri" w:hAnsi="Calibri" w:cs="Calibri"/>
          <w:color w:val="000000"/>
        </w:rPr>
        <w:footnoteReference w:id="100"/>
      </w:r>
      <w:r w:rsidR="005F62BD" w:rsidRPr="005F62BD">
        <w:rPr>
          <w:rFonts w:ascii="Calibri" w:hAnsi="Calibri" w:cs="Calibri"/>
          <w:color w:val="000000"/>
        </w:rPr>
        <w:t>.</w:t>
      </w:r>
      <w:r w:rsidR="00234BF3">
        <w:rPr>
          <w:rFonts w:ascii="Calibri" w:hAnsi="Calibri" w:cs="Calibri"/>
          <w:color w:val="000000"/>
        </w:rPr>
        <w:t xml:space="preserve"> </w:t>
      </w:r>
      <w:r w:rsidR="0081102A">
        <w:rPr>
          <w:rFonts w:ascii="Calibri" w:hAnsi="Calibri" w:cs="Calibri"/>
          <w:color w:val="000000"/>
        </w:rPr>
        <w:t>It is proposed that obligations for high-impact systems</w:t>
      </w:r>
      <w:r w:rsidR="00157C2C">
        <w:rPr>
          <w:rFonts w:ascii="Calibri" w:hAnsi="Calibri" w:cs="Calibri"/>
          <w:color w:val="000000"/>
        </w:rPr>
        <w:t xml:space="preserve"> in the AIDA</w:t>
      </w:r>
      <w:r w:rsidR="0081102A">
        <w:rPr>
          <w:rFonts w:ascii="Calibri" w:hAnsi="Calibri" w:cs="Calibri"/>
          <w:color w:val="000000"/>
        </w:rPr>
        <w:t xml:space="preserve"> will align with international norms on AI governance such as human oversig</w:t>
      </w:r>
      <w:r w:rsidR="0089354C">
        <w:rPr>
          <w:rFonts w:ascii="Calibri" w:hAnsi="Calibri" w:cs="Calibri"/>
          <w:color w:val="000000"/>
        </w:rPr>
        <w:t>ht of AI systems, monitoring, transparency on the nature of the AI system</w:t>
      </w:r>
      <w:r w:rsidR="00BD7F81">
        <w:rPr>
          <w:rFonts w:ascii="Calibri" w:hAnsi="Calibri" w:cs="Calibri"/>
          <w:color w:val="000000"/>
        </w:rPr>
        <w:t>, and accountability (Government of Canada, 2023</w:t>
      </w:r>
      <w:r w:rsidR="00234BF3">
        <w:rPr>
          <w:rFonts w:ascii="Calibri" w:hAnsi="Calibri" w:cs="Calibri"/>
          <w:color w:val="000000"/>
        </w:rPr>
        <w:t>a</w:t>
      </w:r>
      <w:r w:rsidR="00BD7F81">
        <w:rPr>
          <w:rFonts w:ascii="Calibri" w:hAnsi="Calibri" w:cs="Calibri"/>
          <w:color w:val="000000"/>
        </w:rPr>
        <w:t>)</w:t>
      </w:r>
      <w:r w:rsidR="00B81CB3">
        <w:rPr>
          <w:rStyle w:val="FootnoteReference"/>
          <w:rFonts w:ascii="Calibri" w:hAnsi="Calibri" w:cs="Calibri"/>
          <w:color w:val="000000"/>
        </w:rPr>
        <w:footnoteReference w:id="101"/>
      </w:r>
      <w:r w:rsidR="00BD7F81">
        <w:rPr>
          <w:rFonts w:ascii="Calibri" w:hAnsi="Calibri" w:cs="Calibri"/>
          <w:color w:val="000000"/>
        </w:rPr>
        <w:t>.</w:t>
      </w:r>
      <w:r w:rsidR="00C06628">
        <w:rPr>
          <w:rFonts w:ascii="Calibri" w:hAnsi="Calibri" w:cs="Calibri"/>
          <w:color w:val="000000"/>
        </w:rPr>
        <w:t xml:space="preserve"> </w:t>
      </w:r>
    </w:p>
    <w:p w14:paraId="0089B877" w14:textId="294D77D2" w:rsidR="009E627D" w:rsidRDefault="008C74A7" w:rsidP="00474172">
      <w:pPr>
        <w:spacing w:line="276" w:lineRule="auto"/>
        <w:rPr>
          <w:ins w:id="56" w:author="Microsoft account" w:date="2024-03-10T22:37:00Z"/>
          <w:rFonts w:ascii="Calibri" w:hAnsi="Calibri" w:cs="Calibri"/>
          <w:color w:val="000000"/>
        </w:rPr>
      </w:pPr>
      <w:r>
        <w:rPr>
          <w:rFonts w:ascii="Calibri" w:hAnsi="Calibri" w:cs="Calibri"/>
          <w:color w:val="000000"/>
        </w:rPr>
        <w:t>The</w:t>
      </w:r>
      <w:r w:rsidR="00C06628">
        <w:rPr>
          <w:rFonts w:ascii="Calibri" w:hAnsi="Calibri" w:cs="Calibri"/>
          <w:color w:val="000000"/>
        </w:rPr>
        <w:t xml:space="preserve"> vagueness </w:t>
      </w:r>
      <w:r w:rsidR="009C20C9">
        <w:rPr>
          <w:rFonts w:ascii="Calibri" w:hAnsi="Calibri" w:cs="Calibri"/>
          <w:color w:val="000000"/>
        </w:rPr>
        <w:t>around</w:t>
      </w:r>
      <w:r w:rsidR="00C06628">
        <w:rPr>
          <w:rFonts w:ascii="Calibri" w:hAnsi="Calibri" w:cs="Calibri"/>
          <w:color w:val="000000"/>
        </w:rPr>
        <w:t xml:space="preserve"> “</w:t>
      </w:r>
      <w:proofErr w:type="gramStart"/>
      <w:r w:rsidR="00C06628">
        <w:rPr>
          <w:rFonts w:ascii="Calibri" w:hAnsi="Calibri" w:cs="Calibri"/>
          <w:color w:val="000000"/>
        </w:rPr>
        <w:t>high-impact</w:t>
      </w:r>
      <w:proofErr w:type="gramEnd"/>
      <w:r w:rsidR="00C06628">
        <w:rPr>
          <w:rFonts w:ascii="Calibri" w:hAnsi="Calibri" w:cs="Calibri"/>
          <w:color w:val="000000"/>
        </w:rPr>
        <w:t>” systems</w:t>
      </w:r>
      <w:r>
        <w:rPr>
          <w:rFonts w:ascii="Calibri" w:hAnsi="Calibri" w:cs="Calibri"/>
          <w:color w:val="000000"/>
        </w:rPr>
        <w:t xml:space="preserve"> and </w:t>
      </w:r>
      <w:r w:rsidR="00B81CB3">
        <w:rPr>
          <w:rFonts w:ascii="Calibri" w:hAnsi="Calibri" w:cs="Calibri"/>
          <w:color w:val="000000"/>
        </w:rPr>
        <w:t>accountability mechanisms for</w:t>
      </w:r>
      <w:r>
        <w:rPr>
          <w:rFonts w:ascii="Calibri" w:hAnsi="Calibri" w:cs="Calibri"/>
          <w:color w:val="000000"/>
        </w:rPr>
        <w:t xml:space="preserve"> businesses</w:t>
      </w:r>
      <w:r w:rsidR="00C06628">
        <w:rPr>
          <w:rFonts w:ascii="Calibri" w:hAnsi="Calibri" w:cs="Calibri"/>
          <w:color w:val="000000"/>
        </w:rPr>
        <w:t xml:space="preserve"> in the draft AIDA</w:t>
      </w:r>
      <w:r w:rsidR="009C20C9">
        <w:rPr>
          <w:rFonts w:ascii="Calibri" w:hAnsi="Calibri" w:cs="Calibri"/>
          <w:color w:val="000000"/>
        </w:rPr>
        <w:t xml:space="preserve"> make</w:t>
      </w:r>
      <w:r w:rsidR="009E627D">
        <w:rPr>
          <w:rFonts w:ascii="Calibri" w:hAnsi="Calibri" w:cs="Calibri"/>
          <w:color w:val="000000"/>
        </w:rPr>
        <w:t>s</w:t>
      </w:r>
      <w:r w:rsidR="009C20C9">
        <w:rPr>
          <w:rFonts w:ascii="Calibri" w:hAnsi="Calibri" w:cs="Calibri"/>
          <w:color w:val="000000"/>
        </w:rPr>
        <w:t xml:space="preserve"> it increasingly difficult to </w:t>
      </w:r>
      <w:r w:rsidR="00881F25">
        <w:rPr>
          <w:rFonts w:ascii="Calibri" w:hAnsi="Calibri" w:cs="Calibri"/>
          <w:color w:val="000000"/>
        </w:rPr>
        <w:t xml:space="preserve">mitigate systemic bias. </w:t>
      </w:r>
      <w:r w:rsidR="006027F4">
        <w:rPr>
          <w:rFonts w:ascii="Calibri" w:hAnsi="Calibri" w:cs="Calibri"/>
          <w:color w:val="000000"/>
        </w:rPr>
        <w:t>Comparatively</w:t>
      </w:r>
      <w:r w:rsidR="00A71AE1">
        <w:rPr>
          <w:rFonts w:ascii="Calibri" w:hAnsi="Calibri" w:cs="Calibri"/>
          <w:color w:val="000000"/>
        </w:rPr>
        <w:t>, in</w:t>
      </w:r>
      <w:r w:rsidR="00881F25">
        <w:rPr>
          <w:rFonts w:ascii="Calibri" w:hAnsi="Calibri" w:cs="Calibri"/>
          <w:color w:val="000000"/>
        </w:rPr>
        <w:t xml:space="preserve"> the </w:t>
      </w:r>
      <w:r>
        <w:rPr>
          <w:rFonts w:ascii="Calibri" w:hAnsi="Calibri" w:cs="Calibri"/>
          <w:color w:val="000000"/>
        </w:rPr>
        <w:t xml:space="preserve">EU’s </w:t>
      </w:r>
      <w:r w:rsidR="00881F25">
        <w:rPr>
          <w:rFonts w:ascii="Calibri" w:hAnsi="Calibri" w:cs="Calibri"/>
          <w:color w:val="000000"/>
        </w:rPr>
        <w:t>draft AI</w:t>
      </w:r>
      <w:r w:rsidR="009E627D">
        <w:rPr>
          <w:rFonts w:ascii="Calibri" w:hAnsi="Calibri" w:cs="Calibri"/>
          <w:color w:val="000000"/>
        </w:rPr>
        <w:t>A</w:t>
      </w:r>
      <w:r w:rsidR="00881F25">
        <w:rPr>
          <w:rFonts w:ascii="Calibri" w:hAnsi="Calibri" w:cs="Calibri"/>
          <w:color w:val="000000"/>
        </w:rPr>
        <w:t xml:space="preserve">, </w:t>
      </w:r>
      <w:r w:rsidR="00A11870">
        <w:rPr>
          <w:rFonts w:ascii="Calibri" w:hAnsi="Calibri" w:cs="Calibri"/>
          <w:color w:val="000000"/>
        </w:rPr>
        <w:t xml:space="preserve">AI systems used in education and vocational training for assigning persons to </w:t>
      </w:r>
      <w:r w:rsidR="006C2AC5">
        <w:rPr>
          <w:rFonts w:ascii="Calibri" w:hAnsi="Calibri" w:cs="Calibri"/>
          <w:color w:val="000000"/>
        </w:rPr>
        <w:t>educational institutions</w:t>
      </w:r>
      <w:r w:rsidR="0087012F">
        <w:rPr>
          <w:rFonts w:ascii="Calibri" w:hAnsi="Calibri" w:cs="Calibri"/>
          <w:color w:val="000000"/>
        </w:rPr>
        <w:t>,</w:t>
      </w:r>
      <w:r w:rsidR="006C2AC5">
        <w:rPr>
          <w:rFonts w:ascii="Calibri" w:hAnsi="Calibri" w:cs="Calibri"/>
          <w:color w:val="000000"/>
        </w:rPr>
        <w:t xml:space="preserve"> or </w:t>
      </w:r>
      <w:r w:rsidR="00660DBB">
        <w:rPr>
          <w:rFonts w:ascii="Calibri" w:hAnsi="Calibri" w:cs="Calibri"/>
          <w:color w:val="000000"/>
        </w:rPr>
        <w:t xml:space="preserve">to </w:t>
      </w:r>
      <w:r w:rsidR="006C2AC5">
        <w:rPr>
          <w:rFonts w:ascii="Calibri" w:hAnsi="Calibri" w:cs="Calibri"/>
          <w:color w:val="000000"/>
        </w:rPr>
        <w:t>evaluate persons on tests as a precondition for their education</w:t>
      </w:r>
      <w:r w:rsidR="002001C4">
        <w:rPr>
          <w:rFonts w:ascii="Calibri" w:hAnsi="Calibri" w:cs="Calibri"/>
          <w:color w:val="000000"/>
        </w:rPr>
        <w:t>,</w:t>
      </w:r>
      <w:r w:rsidR="006C2AC5">
        <w:rPr>
          <w:rFonts w:ascii="Calibri" w:hAnsi="Calibri" w:cs="Calibri"/>
          <w:color w:val="000000"/>
        </w:rPr>
        <w:t xml:space="preserve"> </w:t>
      </w:r>
      <w:r w:rsidR="00955A16">
        <w:rPr>
          <w:rFonts w:ascii="Calibri" w:hAnsi="Calibri" w:cs="Calibri"/>
          <w:color w:val="000000"/>
        </w:rPr>
        <w:t>are</w:t>
      </w:r>
      <w:r w:rsidR="00993393">
        <w:rPr>
          <w:rFonts w:ascii="Calibri" w:hAnsi="Calibri" w:cs="Calibri"/>
          <w:color w:val="000000"/>
        </w:rPr>
        <w:t xml:space="preserve"> one of the many activities</w:t>
      </w:r>
      <w:r w:rsidR="00955A16">
        <w:rPr>
          <w:rFonts w:ascii="Calibri" w:hAnsi="Calibri" w:cs="Calibri"/>
          <w:color w:val="000000"/>
        </w:rPr>
        <w:t xml:space="preserve"> defined as high-risk</w:t>
      </w:r>
      <w:r w:rsidR="00660DBB">
        <w:rPr>
          <w:rFonts w:ascii="Calibri" w:hAnsi="Calibri" w:cs="Calibri"/>
          <w:color w:val="000000"/>
        </w:rPr>
        <w:t xml:space="preserve">. Such </w:t>
      </w:r>
      <w:r w:rsidR="00955A16">
        <w:rPr>
          <w:rFonts w:ascii="Calibri" w:hAnsi="Calibri" w:cs="Calibri"/>
          <w:color w:val="000000"/>
        </w:rPr>
        <w:t>results</w:t>
      </w:r>
      <w:r w:rsidR="004871F4">
        <w:rPr>
          <w:rFonts w:ascii="Calibri" w:hAnsi="Calibri" w:cs="Calibri"/>
          <w:color w:val="000000"/>
        </w:rPr>
        <w:t xml:space="preserve"> can </w:t>
      </w:r>
      <w:r w:rsidR="00955A16">
        <w:rPr>
          <w:rFonts w:ascii="Calibri" w:hAnsi="Calibri" w:cs="Calibri"/>
          <w:color w:val="000000"/>
        </w:rPr>
        <w:t>determine the professional course of a person’s life and their subsequent ability to secure a livelihood</w:t>
      </w:r>
      <w:r w:rsidR="00801BA3">
        <w:rPr>
          <w:rFonts w:ascii="Calibri" w:hAnsi="Calibri" w:cs="Calibri"/>
          <w:color w:val="000000"/>
        </w:rPr>
        <w:t xml:space="preserve">, and the improper use of AI in </w:t>
      </w:r>
      <w:r w:rsidR="003376E8">
        <w:rPr>
          <w:rFonts w:ascii="Calibri" w:hAnsi="Calibri" w:cs="Calibri"/>
          <w:color w:val="000000"/>
        </w:rPr>
        <w:t>this scenario</w:t>
      </w:r>
      <w:r w:rsidR="00801BA3">
        <w:rPr>
          <w:rFonts w:ascii="Calibri" w:hAnsi="Calibri" w:cs="Calibri"/>
          <w:color w:val="000000"/>
        </w:rPr>
        <w:t xml:space="preserve"> may perpetuate </w:t>
      </w:r>
      <w:r w:rsidR="00BA080C">
        <w:rPr>
          <w:rFonts w:ascii="Calibri" w:hAnsi="Calibri" w:cs="Calibri"/>
          <w:color w:val="000000"/>
        </w:rPr>
        <w:t>existing patterns of discriminatio</w:t>
      </w:r>
      <w:r w:rsidR="00F55DEC">
        <w:rPr>
          <w:rFonts w:ascii="Calibri" w:hAnsi="Calibri" w:cs="Calibri"/>
          <w:color w:val="000000"/>
        </w:rPr>
        <w:t>n against women, certain age groups, persons with disabilities, or persons of certain racial or ethnic origin</w:t>
      </w:r>
      <w:r w:rsidR="00AE21D7">
        <w:rPr>
          <w:rFonts w:ascii="Calibri" w:hAnsi="Calibri" w:cs="Calibri"/>
          <w:color w:val="000000"/>
        </w:rPr>
        <w:t xml:space="preserve"> (European Commission, 2021</w:t>
      </w:r>
      <w:r w:rsidR="00D940E3">
        <w:rPr>
          <w:rFonts w:ascii="Calibri" w:hAnsi="Calibri" w:cs="Calibri"/>
          <w:color w:val="000000"/>
        </w:rPr>
        <w:t>, p.26</w:t>
      </w:r>
      <w:r w:rsidR="00AE21D7">
        <w:rPr>
          <w:rFonts w:ascii="Calibri" w:hAnsi="Calibri" w:cs="Calibri"/>
          <w:color w:val="000000"/>
        </w:rPr>
        <w:t>)</w:t>
      </w:r>
      <w:r w:rsidR="00D940E3">
        <w:rPr>
          <w:rStyle w:val="FootnoteReference"/>
          <w:rFonts w:ascii="Calibri" w:hAnsi="Calibri" w:cs="Calibri"/>
          <w:color w:val="000000"/>
        </w:rPr>
        <w:footnoteReference w:id="102"/>
      </w:r>
      <w:r w:rsidR="00F55DEC">
        <w:rPr>
          <w:rFonts w:ascii="Calibri" w:hAnsi="Calibri" w:cs="Calibri"/>
          <w:color w:val="000000"/>
        </w:rPr>
        <w:t>.</w:t>
      </w:r>
      <w:r w:rsidR="009D620A">
        <w:rPr>
          <w:rFonts w:ascii="Calibri" w:hAnsi="Calibri" w:cs="Calibri"/>
          <w:color w:val="000000"/>
        </w:rPr>
        <w:t xml:space="preserve"> Given the specific context of </w:t>
      </w:r>
      <w:r w:rsidR="009D620A">
        <w:rPr>
          <w:rFonts w:ascii="Calibri" w:hAnsi="Calibri" w:cs="Calibri"/>
          <w:color w:val="000000"/>
        </w:rPr>
        <w:lastRenderedPageBreak/>
        <w:t>education and vocational training</w:t>
      </w:r>
      <w:r w:rsidR="00316662">
        <w:rPr>
          <w:rFonts w:ascii="Calibri" w:hAnsi="Calibri" w:cs="Calibri"/>
          <w:color w:val="000000"/>
        </w:rPr>
        <w:t xml:space="preserve"> among </w:t>
      </w:r>
      <w:r w:rsidR="00E835D8">
        <w:rPr>
          <w:rFonts w:ascii="Calibri" w:hAnsi="Calibri" w:cs="Calibri"/>
          <w:color w:val="000000"/>
        </w:rPr>
        <w:t>the many</w:t>
      </w:r>
      <w:r w:rsidR="00316662">
        <w:rPr>
          <w:rFonts w:ascii="Calibri" w:hAnsi="Calibri" w:cs="Calibri"/>
          <w:color w:val="000000"/>
        </w:rPr>
        <w:t xml:space="preserve"> high-risk systems</w:t>
      </w:r>
      <w:r w:rsidR="00E835D8">
        <w:rPr>
          <w:rFonts w:ascii="Calibri" w:hAnsi="Calibri" w:cs="Calibri"/>
          <w:color w:val="000000"/>
        </w:rPr>
        <w:t xml:space="preserve"> outlined in the draft</w:t>
      </w:r>
      <w:r w:rsidR="009D620A">
        <w:rPr>
          <w:rFonts w:ascii="Calibri" w:hAnsi="Calibri" w:cs="Calibri"/>
          <w:color w:val="000000"/>
        </w:rPr>
        <w:t xml:space="preserve">, it </w:t>
      </w:r>
      <w:r w:rsidR="00877BAC">
        <w:rPr>
          <w:rFonts w:ascii="Calibri" w:hAnsi="Calibri" w:cs="Calibri"/>
          <w:color w:val="000000"/>
        </w:rPr>
        <w:t>is</w:t>
      </w:r>
      <w:r w:rsidR="009D620A">
        <w:rPr>
          <w:rFonts w:ascii="Calibri" w:hAnsi="Calibri" w:cs="Calibri"/>
          <w:color w:val="000000"/>
        </w:rPr>
        <w:t xml:space="preserve"> recommended that </w:t>
      </w:r>
      <w:r w:rsidR="00316662">
        <w:rPr>
          <w:rFonts w:ascii="Calibri" w:hAnsi="Calibri" w:cs="Calibri"/>
          <w:color w:val="000000"/>
        </w:rPr>
        <w:t>legal requirements related to data governance, documentation and record keeping, human oversight, robustness, accuracy, and security are imposed</w:t>
      </w:r>
      <w:r w:rsidR="00E835D8">
        <w:rPr>
          <w:rFonts w:ascii="Calibri" w:hAnsi="Calibri" w:cs="Calibri"/>
          <w:color w:val="000000"/>
        </w:rPr>
        <w:t xml:space="preserve">. </w:t>
      </w:r>
      <w:r w:rsidR="0013126E">
        <w:rPr>
          <w:rFonts w:ascii="Calibri" w:hAnsi="Calibri" w:cs="Calibri"/>
          <w:color w:val="000000"/>
        </w:rPr>
        <w:t>Furthermore, there are</w:t>
      </w:r>
      <w:r w:rsidR="00AD1AC1">
        <w:rPr>
          <w:rFonts w:ascii="Calibri" w:hAnsi="Calibri" w:cs="Calibri"/>
          <w:color w:val="000000"/>
        </w:rPr>
        <w:t xml:space="preserve"> specific requirements proposed that aim to minimize the risk of algorithmic discrimination, including the design and quality of data sets used for the development of AI systems</w:t>
      </w:r>
      <w:r w:rsidR="00003617">
        <w:rPr>
          <w:rFonts w:ascii="Calibri" w:hAnsi="Calibri" w:cs="Calibri"/>
          <w:color w:val="000000"/>
        </w:rPr>
        <w:t>,</w:t>
      </w:r>
      <w:r w:rsidR="006F12B5">
        <w:rPr>
          <w:rFonts w:ascii="Calibri" w:hAnsi="Calibri" w:cs="Calibri"/>
          <w:color w:val="000000"/>
        </w:rPr>
        <w:t xml:space="preserve"> in conjunction with obligations for testing, risk management, documentation, and human oversight throughout the system’s lifecycle</w:t>
      </w:r>
      <w:r w:rsidR="00891104">
        <w:rPr>
          <w:rFonts w:ascii="Calibri" w:hAnsi="Calibri" w:cs="Calibri"/>
          <w:color w:val="000000"/>
        </w:rPr>
        <w:t xml:space="preserve"> (European Commission, </w:t>
      </w:r>
      <w:commentRangeStart w:id="57"/>
      <w:r w:rsidR="00891104">
        <w:rPr>
          <w:rFonts w:ascii="Calibri" w:hAnsi="Calibri" w:cs="Calibri"/>
          <w:color w:val="000000"/>
        </w:rPr>
        <w:t>2021</w:t>
      </w:r>
      <w:commentRangeEnd w:id="57"/>
      <w:r w:rsidR="009E627D">
        <w:rPr>
          <w:rStyle w:val="CommentReference"/>
        </w:rPr>
        <w:commentReference w:id="57"/>
      </w:r>
      <w:r w:rsidR="00D940E3">
        <w:rPr>
          <w:rFonts w:ascii="Calibri" w:hAnsi="Calibri" w:cs="Calibri"/>
          <w:color w:val="000000"/>
        </w:rPr>
        <w:t>, p.4</w:t>
      </w:r>
      <w:r w:rsidR="00891104">
        <w:rPr>
          <w:rFonts w:ascii="Calibri" w:hAnsi="Calibri" w:cs="Calibri"/>
          <w:color w:val="000000"/>
        </w:rPr>
        <w:t>)</w:t>
      </w:r>
      <w:r w:rsidR="00D940E3">
        <w:rPr>
          <w:rStyle w:val="FootnoteReference"/>
          <w:rFonts w:ascii="Calibri" w:hAnsi="Calibri" w:cs="Calibri"/>
          <w:color w:val="000000"/>
        </w:rPr>
        <w:footnoteReference w:id="103"/>
      </w:r>
      <w:r w:rsidR="006F12B5">
        <w:rPr>
          <w:rFonts w:ascii="Calibri" w:hAnsi="Calibri" w:cs="Calibri"/>
          <w:color w:val="000000"/>
        </w:rPr>
        <w:t>.</w:t>
      </w:r>
      <w:r w:rsidR="000B42AC">
        <w:rPr>
          <w:rFonts w:ascii="Calibri" w:hAnsi="Calibri" w:cs="Calibri"/>
          <w:color w:val="000000"/>
        </w:rPr>
        <w:t xml:space="preserve"> </w:t>
      </w:r>
    </w:p>
    <w:p w14:paraId="1361C350" w14:textId="07B7BF73" w:rsidR="00D35A1F" w:rsidRPr="00D35A1F" w:rsidRDefault="000B42AC" w:rsidP="00474172">
      <w:pPr>
        <w:spacing w:line="276" w:lineRule="auto"/>
        <w:rPr>
          <w:rFonts w:ascii="Calibri" w:hAnsi="Calibri" w:cs="Calibri"/>
          <w:color w:val="000000"/>
        </w:rPr>
      </w:pPr>
      <w:r>
        <w:rPr>
          <w:rFonts w:ascii="Calibri" w:hAnsi="Calibri" w:cs="Calibri"/>
          <w:color w:val="000000"/>
        </w:rPr>
        <w:t xml:space="preserve">As such, it is important for Canada </w:t>
      </w:r>
      <w:r w:rsidR="00A37F82">
        <w:rPr>
          <w:rFonts w:ascii="Calibri" w:hAnsi="Calibri" w:cs="Calibri"/>
          <w:color w:val="000000"/>
        </w:rPr>
        <w:t xml:space="preserve">to </w:t>
      </w:r>
      <w:proofErr w:type="spellStart"/>
      <w:r w:rsidR="00A37F82">
        <w:rPr>
          <w:rFonts w:ascii="Calibri" w:hAnsi="Calibri" w:cs="Calibri"/>
          <w:color w:val="000000"/>
        </w:rPr>
        <w:t>flesh</w:t>
      </w:r>
      <w:del w:id="58" w:author="Erum Naqvi" w:date="2024-04-18T22:24:00Z">
        <w:r w:rsidR="00A37F82" w:rsidDel="004E4762">
          <w:rPr>
            <w:rFonts w:ascii="Calibri" w:hAnsi="Calibri" w:cs="Calibri"/>
            <w:color w:val="000000"/>
          </w:rPr>
          <w:delText xml:space="preserve"> </w:delText>
        </w:r>
      </w:del>
      <w:r w:rsidR="00A37F82">
        <w:rPr>
          <w:rFonts w:ascii="Calibri" w:hAnsi="Calibri" w:cs="Calibri"/>
          <w:color w:val="000000"/>
        </w:rPr>
        <w:t>out</w:t>
      </w:r>
      <w:proofErr w:type="spellEnd"/>
      <w:r w:rsidR="00A37F82">
        <w:rPr>
          <w:rFonts w:ascii="Calibri" w:hAnsi="Calibri" w:cs="Calibri"/>
          <w:color w:val="000000"/>
        </w:rPr>
        <w:t xml:space="preserve"> the high-</w:t>
      </w:r>
      <w:r w:rsidR="00D86897">
        <w:rPr>
          <w:rFonts w:ascii="Calibri" w:hAnsi="Calibri" w:cs="Calibri"/>
          <w:color w:val="000000"/>
        </w:rPr>
        <w:t>impact</w:t>
      </w:r>
      <w:r w:rsidR="00A37F82">
        <w:rPr>
          <w:rFonts w:ascii="Calibri" w:hAnsi="Calibri" w:cs="Calibri"/>
          <w:color w:val="000000"/>
        </w:rPr>
        <w:t xml:space="preserve"> category for AI systems to effectively mitigate systemic bias and human rights concerns.</w:t>
      </w:r>
      <w:r w:rsidR="002C382A">
        <w:rPr>
          <w:rFonts w:ascii="Calibri" w:hAnsi="Calibri" w:cs="Calibri"/>
          <w:color w:val="000000"/>
        </w:rPr>
        <w:t xml:space="preserve"> Canada could consider implementing a conformity assessment</w:t>
      </w:r>
      <w:r w:rsidR="00433B4C">
        <w:rPr>
          <w:rFonts w:ascii="Calibri" w:hAnsi="Calibri" w:cs="Calibri"/>
          <w:color w:val="000000"/>
        </w:rPr>
        <w:t xml:space="preserve"> procedure</w:t>
      </w:r>
      <w:r w:rsidR="002C382A">
        <w:rPr>
          <w:rFonts w:ascii="Calibri" w:hAnsi="Calibri" w:cs="Calibri"/>
          <w:color w:val="000000"/>
        </w:rPr>
        <w:t xml:space="preserve">, </w:t>
      </w:r>
      <w:r w:rsidR="00900ACD">
        <w:rPr>
          <w:rFonts w:ascii="Calibri" w:hAnsi="Calibri" w:cs="Calibri"/>
          <w:color w:val="000000"/>
        </w:rPr>
        <w:t>where</w:t>
      </w:r>
      <w:r w:rsidR="00433B4C">
        <w:rPr>
          <w:rFonts w:ascii="Calibri" w:hAnsi="Calibri" w:cs="Calibri"/>
          <w:color w:val="000000"/>
        </w:rPr>
        <w:t xml:space="preserve"> an independent body or notifying authority </w:t>
      </w:r>
      <w:r w:rsidR="00810ABD">
        <w:rPr>
          <w:rFonts w:ascii="Calibri" w:hAnsi="Calibri" w:cs="Calibri"/>
          <w:color w:val="000000"/>
        </w:rPr>
        <w:t>provides accreditation for a high-</w:t>
      </w:r>
      <w:r w:rsidR="00D86897">
        <w:rPr>
          <w:rFonts w:ascii="Calibri" w:hAnsi="Calibri" w:cs="Calibri"/>
          <w:color w:val="000000"/>
        </w:rPr>
        <w:t>impact</w:t>
      </w:r>
      <w:r w:rsidR="00810ABD">
        <w:rPr>
          <w:rFonts w:ascii="Calibri" w:hAnsi="Calibri" w:cs="Calibri"/>
          <w:color w:val="000000"/>
        </w:rPr>
        <w:t xml:space="preserve"> system</w:t>
      </w:r>
      <w:r w:rsidR="0022590C">
        <w:rPr>
          <w:rFonts w:ascii="Calibri" w:hAnsi="Calibri" w:cs="Calibri"/>
          <w:color w:val="000000"/>
        </w:rPr>
        <w:t xml:space="preserve"> (European Commission, 2021</w:t>
      </w:r>
      <w:r w:rsidR="009E627D">
        <w:rPr>
          <w:rFonts w:ascii="Calibri" w:hAnsi="Calibri" w:cs="Calibri"/>
          <w:color w:val="000000"/>
        </w:rPr>
        <w:t>,</w:t>
      </w:r>
      <w:r w:rsidR="00D940E3">
        <w:rPr>
          <w:rFonts w:ascii="Calibri" w:hAnsi="Calibri" w:cs="Calibri"/>
          <w:color w:val="000000"/>
        </w:rPr>
        <w:t xml:space="preserve"> p.59</w:t>
      </w:r>
      <w:r w:rsidR="0022590C">
        <w:rPr>
          <w:rFonts w:ascii="Calibri" w:hAnsi="Calibri" w:cs="Calibri"/>
          <w:color w:val="000000"/>
        </w:rPr>
        <w:t>)</w:t>
      </w:r>
      <w:r w:rsidR="00D940E3">
        <w:rPr>
          <w:rStyle w:val="FootnoteReference"/>
          <w:rFonts w:ascii="Calibri" w:hAnsi="Calibri" w:cs="Calibri"/>
          <w:color w:val="000000"/>
        </w:rPr>
        <w:footnoteReference w:id="104"/>
      </w:r>
      <w:r w:rsidR="00213C45">
        <w:rPr>
          <w:rFonts w:ascii="Calibri" w:hAnsi="Calibri" w:cs="Calibri"/>
          <w:color w:val="000000"/>
        </w:rPr>
        <w:t xml:space="preserve"> s</w:t>
      </w:r>
      <w:r w:rsidR="00900ACD">
        <w:rPr>
          <w:rFonts w:ascii="Calibri" w:hAnsi="Calibri" w:cs="Calibri"/>
          <w:color w:val="000000"/>
        </w:rPr>
        <w:t>imilar to the EU</w:t>
      </w:r>
      <w:r w:rsidR="000228AF">
        <w:rPr>
          <w:rFonts w:ascii="Calibri" w:hAnsi="Calibri" w:cs="Calibri"/>
          <w:color w:val="000000"/>
        </w:rPr>
        <w:t xml:space="preserve">, </w:t>
      </w:r>
      <w:commentRangeStart w:id="59"/>
      <w:commentRangeStart w:id="60"/>
      <w:r w:rsidR="000228AF">
        <w:rPr>
          <w:rFonts w:ascii="Calibri" w:hAnsi="Calibri" w:cs="Calibri"/>
          <w:color w:val="000000"/>
        </w:rPr>
        <w:t xml:space="preserve">rather than requiring </w:t>
      </w:r>
      <w:r w:rsidR="00CE46A0">
        <w:rPr>
          <w:rFonts w:ascii="Calibri" w:hAnsi="Calibri" w:cs="Calibri"/>
          <w:color w:val="000000"/>
        </w:rPr>
        <w:t xml:space="preserve">businesses </w:t>
      </w:r>
      <w:r w:rsidR="00E34713">
        <w:rPr>
          <w:rFonts w:ascii="Calibri" w:hAnsi="Calibri" w:cs="Calibri"/>
          <w:color w:val="000000"/>
        </w:rPr>
        <w:t>to</w:t>
      </w:r>
      <w:r w:rsidR="00CE46A0">
        <w:rPr>
          <w:rFonts w:ascii="Calibri" w:hAnsi="Calibri" w:cs="Calibri"/>
          <w:color w:val="000000"/>
        </w:rPr>
        <w:t xml:space="preserve"> self-assess to mitigate bias</w:t>
      </w:r>
      <w:r w:rsidR="00900ACD">
        <w:rPr>
          <w:rFonts w:ascii="Calibri" w:hAnsi="Calibri" w:cs="Calibri"/>
          <w:color w:val="000000"/>
        </w:rPr>
        <w:t>.</w:t>
      </w:r>
      <w:commentRangeEnd w:id="59"/>
      <w:r w:rsidR="009E627D">
        <w:rPr>
          <w:rStyle w:val="CommentReference"/>
        </w:rPr>
        <w:commentReference w:id="59"/>
      </w:r>
      <w:commentRangeEnd w:id="60"/>
      <w:r w:rsidR="002569D7">
        <w:rPr>
          <w:rStyle w:val="CommentReference"/>
        </w:rPr>
        <w:commentReference w:id="60"/>
      </w:r>
      <w:r w:rsidR="00A96406">
        <w:rPr>
          <w:rFonts w:ascii="Calibri" w:hAnsi="Calibri" w:cs="Calibri"/>
          <w:color w:val="000000"/>
        </w:rPr>
        <w:t xml:space="preserve"> Voluntary, self, or co-regulation in the realm </w:t>
      </w:r>
      <w:r w:rsidR="00282027">
        <w:rPr>
          <w:rFonts w:ascii="Calibri" w:hAnsi="Calibri" w:cs="Calibri"/>
          <w:color w:val="000000"/>
        </w:rPr>
        <w:t xml:space="preserve">of privacy has had a poor track record due to recurring issues </w:t>
      </w:r>
      <w:r w:rsidR="007737DB">
        <w:rPr>
          <w:rFonts w:ascii="Calibri" w:hAnsi="Calibri" w:cs="Calibri"/>
          <w:color w:val="000000"/>
        </w:rPr>
        <w:t xml:space="preserve">with stakeholders and regulatory bodies becoming </w:t>
      </w:r>
      <w:r w:rsidR="00841CD1">
        <w:rPr>
          <w:rFonts w:ascii="Calibri" w:hAnsi="Calibri" w:cs="Calibri"/>
          <w:color w:val="000000"/>
        </w:rPr>
        <w:t>dominated by the interests they regulate.</w:t>
      </w:r>
      <w:r w:rsidR="00257761">
        <w:rPr>
          <w:rFonts w:ascii="Calibri" w:hAnsi="Calibri" w:cs="Calibri"/>
          <w:color w:val="000000"/>
        </w:rPr>
        <w:t xml:space="preserve"> </w:t>
      </w:r>
      <w:r w:rsidR="001A780C">
        <w:rPr>
          <w:rFonts w:ascii="Calibri" w:hAnsi="Calibri" w:cs="Calibri"/>
          <w:color w:val="000000"/>
        </w:rPr>
        <w:t>Additionally, c</w:t>
      </w:r>
      <w:r w:rsidR="0041108E">
        <w:rPr>
          <w:rFonts w:ascii="Calibri" w:hAnsi="Calibri" w:cs="Calibri"/>
          <w:color w:val="000000"/>
        </w:rPr>
        <w:t>ertification, codes of conduct</w:t>
      </w:r>
      <w:r w:rsidR="001A780C">
        <w:rPr>
          <w:rFonts w:ascii="Calibri" w:hAnsi="Calibri" w:cs="Calibri"/>
          <w:color w:val="000000"/>
        </w:rPr>
        <w:t xml:space="preserve">, and requirements to demonstrate compliance may lead to </w:t>
      </w:r>
      <w:r w:rsidR="00532A8B">
        <w:rPr>
          <w:rFonts w:ascii="Calibri" w:hAnsi="Calibri" w:cs="Calibri"/>
          <w:color w:val="000000"/>
        </w:rPr>
        <w:t>ungenuine</w:t>
      </w:r>
      <w:r w:rsidR="00326D87">
        <w:rPr>
          <w:rFonts w:ascii="Calibri" w:hAnsi="Calibri" w:cs="Calibri"/>
          <w:color w:val="000000"/>
        </w:rPr>
        <w:t xml:space="preserve"> practices rather than the</w:t>
      </w:r>
      <w:r w:rsidR="00532A8B">
        <w:rPr>
          <w:rFonts w:ascii="Calibri" w:hAnsi="Calibri" w:cs="Calibri"/>
          <w:color w:val="000000"/>
        </w:rPr>
        <w:t xml:space="preserve"> sincere</w:t>
      </w:r>
      <w:r w:rsidR="00326D87">
        <w:rPr>
          <w:rFonts w:ascii="Calibri" w:hAnsi="Calibri" w:cs="Calibri"/>
          <w:color w:val="000000"/>
        </w:rPr>
        <w:t xml:space="preserve"> protection of the public</w:t>
      </w:r>
      <w:r w:rsidR="00CB4A77">
        <w:rPr>
          <w:rFonts w:ascii="Calibri" w:hAnsi="Calibri" w:cs="Calibri"/>
          <w:color w:val="000000"/>
        </w:rPr>
        <w:t xml:space="preserve"> (EPRS, 2020, p.69)</w:t>
      </w:r>
      <w:r w:rsidR="00CB4A77">
        <w:rPr>
          <w:rStyle w:val="FootnoteReference"/>
          <w:rFonts w:ascii="Calibri" w:hAnsi="Calibri" w:cs="Calibri"/>
          <w:color w:val="000000"/>
        </w:rPr>
        <w:footnoteReference w:id="105"/>
      </w:r>
      <w:r w:rsidR="00326D87">
        <w:rPr>
          <w:rFonts w:ascii="Calibri" w:hAnsi="Calibri" w:cs="Calibri"/>
          <w:color w:val="000000"/>
        </w:rPr>
        <w:t xml:space="preserve">. </w:t>
      </w:r>
      <w:r w:rsidR="003E3D26">
        <w:rPr>
          <w:rFonts w:ascii="Calibri" w:hAnsi="Calibri" w:cs="Calibri"/>
          <w:color w:val="000000"/>
        </w:rPr>
        <w:t xml:space="preserve">Independent accreditation for high-impact systems </w:t>
      </w:r>
      <w:r w:rsidR="00CB4A77">
        <w:rPr>
          <w:rFonts w:ascii="Calibri" w:hAnsi="Calibri" w:cs="Calibri"/>
          <w:color w:val="000000"/>
        </w:rPr>
        <w:t>can help overcome</w:t>
      </w:r>
      <w:r w:rsidR="00805AE3">
        <w:rPr>
          <w:rFonts w:ascii="Calibri" w:hAnsi="Calibri" w:cs="Calibri"/>
          <w:color w:val="000000"/>
        </w:rPr>
        <w:t xml:space="preserve"> such</w:t>
      </w:r>
      <w:r w:rsidR="00CB4A77">
        <w:rPr>
          <w:rFonts w:ascii="Calibri" w:hAnsi="Calibri" w:cs="Calibri"/>
          <w:color w:val="000000"/>
        </w:rPr>
        <w:t xml:space="preserve"> issues with self-assessment.</w:t>
      </w:r>
      <w:r w:rsidR="00FE00F9">
        <w:rPr>
          <w:rFonts w:ascii="Calibri" w:hAnsi="Calibri" w:cs="Calibri"/>
          <w:color w:val="000000"/>
        </w:rPr>
        <w:t xml:space="preserve"> </w:t>
      </w:r>
    </w:p>
    <w:p w14:paraId="0C798CAF" w14:textId="44FE41BD" w:rsidR="002F632B" w:rsidRDefault="00DF4E46" w:rsidP="00B30131">
      <w:pPr>
        <w:pStyle w:val="NormalWeb"/>
        <w:spacing w:before="0" w:beforeAutospacing="0" w:after="0" w:afterAutospacing="0" w:line="276" w:lineRule="auto"/>
        <w:rPr>
          <w:rFonts w:ascii="Calibri" w:hAnsi="Calibri" w:cs="Calibri"/>
          <w:color w:val="000000"/>
          <w:sz w:val="22"/>
          <w:szCs w:val="22"/>
        </w:rPr>
      </w:pPr>
      <w:r>
        <w:rPr>
          <w:rFonts w:ascii="Calibri" w:hAnsi="Calibri" w:cs="Calibri"/>
          <w:color w:val="000000"/>
          <w:sz w:val="22"/>
          <w:szCs w:val="22"/>
        </w:rPr>
        <w:t xml:space="preserve">Secondly, there is a concern </w:t>
      </w:r>
      <w:r w:rsidR="001A5226">
        <w:rPr>
          <w:rFonts w:ascii="Calibri" w:hAnsi="Calibri" w:cs="Calibri"/>
          <w:color w:val="000000"/>
          <w:sz w:val="22"/>
          <w:szCs w:val="22"/>
        </w:rPr>
        <w:t xml:space="preserve">that AI has the potential to </w:t>
      </w:r>
      <w:r w:rsidR="00165606">
        <w:rPr>
          <w:rFonts w:ascii="Calibri" w:hAnsi="Calibri" w:cs="Calibri"/>
          <w:color w:val="000000"/>
          <w:sz w:val="22"/>
          <w:szCs w:val="22"/>
        </w:rPr>
        <w:t>exacerbate</w:t>
      </w:r>
      <w:r w:rsidR="001A5226">
        <w:rPr>
          <w:rFonts w:ascii="Calibri" w:hAnsi="Calibri" w:cs="Calibri"/>
          <w:color w:val="000000"/>
          <w:sz w:val="22"/>
          <w:szCs w:val="22"/>
        </w:rPr>
        <w:t xml:space="preserve"> inequality</w:t>
      </w:r>
      <w:r w:rsidR="009E627D">
        <w:rPr>
          <w:rFonts w:ascii="Calibri" w:hAnsi="Calibri" w:cs="Calibri"/>
          <w:color w:val="000000"/>
          <w:sz w:val="22"/>
          <w:szCs w:val="22"/>
        </w:rPr>
        <w:t xml:space="preserve"> and widen the </w:t>
      </w:r>
      <w:r w:rsidR="00D940E3">
        <w:rPr>
          <w:rFonts w:ascii="Calibri" w:hAnsi="Calibri" w:cs="Calibri"/>
          <w:color w:val="000000"/>
          <w:sz w:val="22"/>
          <w:szCs w:val="22"/>
        </w:rPr>
        <w:t>“</w:t>
      </w:r>
      <w:r w:rsidR="009E627D">
        <w:rPr>
          <w:rFonts w:ascii="Calibri" w:hAnsi="Calibri" w:cs="Calibri"/>
          <w:color w:val="000000"/>
          <w:sz w:val="22"/>
          <w:szCs w:val="22"/>
        </w:rPr>
        <w:t>digital divide”</w:t>
      </w:r>
      <w:r w:rsidR="00D940E3">
        <w:rPr>
          <w:rFonts w:ascii="Calibri" w:hAnsi="Calibri" w:cs="Calibri"/>
          <w:color w:val="000000"/>
          <w:sz w:val="22"/>
          <w:szCs w:val="22"/>
        </w:rPr>
        <w:t xml:space="preserve">. </w:t>
      </w:r>
      <w:r w:rsidR="00A52367">
        <w:rPr>
          <w:rFonts w:ascii="Calibri" w:hAnsi="Calibri" w:cs="Calibri"/>
          <w:color w:val="000000"/>
          <w:sz w:val="22"/>
          <w:szCs w:val="22"/>
        </w:rPr>
        <w:t xml:space="preserve">The OECD </w:t>
      </w:r>
      <w:r w:rsidR="004C7F97">
        <w:rPr>
          <w:rFonts w:ascii="Calibri" w:hAnsi="Calibri" w:cs="Calibri"/>
          <w:color w:val="000000"/>
          <w:sz w:val="22"/>
          <w:szCs w:val="22"/>
        </w:rPr>
        <w:t xml:space="preserve">(2001) </w:t>
      </w:r>
      <w:r w:rsidR="00BF0513">
        <w:rPr>
          <w:rFonts w:ascii="Calibri" w:hAnsi="Calibri" w:cs="Calibri"/>
          <w:color w:val="000000"/>
          <w:sz w:val="22"/>
          <w:szCs w:val="22"/>
        </w:rPr>
        <w:t>refers to the</w:t>
      </w:r>
      <w:r w:rsidR="00A52367">
        <w:rPr>
          <w:rFonts w:ascii="Calibri" w:hAnsi="Calibri" w:cs="Calibri"/>
          <w:color w:val="000000"/>
          <w:sz w:val="22"/>
          <w:szCs w:val="22"/>
        </w:rPr>
        <w:t xml:space="preserve"> “digital divide” as</w:t>
      </w:r>
      <w:r w:rsidR="00BF0513">
        <w:rPr>
          <w:rFonts w:ascii="Calibri" w:hAnsi="Calibri" w:cs="Calibri"/>
          <w:color w:val="000000"/>
          <w:sz w:val="22"/>
          <w:szCs w:val="22"/>
        </w:rPr>
        <w:t xml:space="preserve"> </w:t>
      </w:r>
      <w:r w:rsidR="00BF0513" w:rsidRPr="00BF0513">
        <w:rPr>
          <w:rFonts w:ascii="Calibri" w:hAnsi="Calibri" w:cs="Calibri"/>
          <w:sz w:val="22"/>
          <w:szCs w:val="22"/>
        </w:rPr>
        <w:t xml:space="preserve">“the gap between individuals, households, businesses and geographic areas at different socioeconomic levels with regard both to their opportunities to access </w:t>
      </w:r>
      <w:r w:rsidR="003D36A4">
        <w:rPr>
          <w:rFonts w:ascii="Calibri" w:hAnsi="Calibri" w:cs="Calibri"/>
          <w:sz w:val="22"/>
          <w:szCs w:val="22"/>
        </w:rPr>
        <w:t>information communication technology (ICT)</w:t>
      </w:r>
      <w:r w:rsidR="00BF0513" w:rsidRPr="00BF0513">
        <w:rPr>
          <w:rFonts w:ascii="Calibri" w:hAnsi="Calibri" w:cs="Calibri"/>
          <w:sz w:val="22"/>
          <w:szCs w:val="22"/>
        </w:rPr>
        <w:t xml:space="preserve"> and to their use of the Internet for a wide variety of activities”</w:t>
      </w:r>
      <w:r w:rsidR="00272104">
        <w:rPr>
          <w:rFonts w:ascii="Calibri" w:hAnsi="Calibri" w:cs="Calibri"/>
          <w:sz w:val="22"/>
          <w:szCs w:val="22"/>
        </w:rPr>
        <w:t xml:space="preserve"> (</w:t>
      </w:r>
      <w:r w:rsidR="004C7F97">
        <w:rPr>
          <w:rFonts w:ascii="Calibri" w:hAnsi="Calibri" w:cs="Calibri"/>
          <w:sz w:val="22"/>
          <w:szCs w:val="22"/>
        </w:rPr>
        <w:t xml:space="preserve">as cited in </w:t>
      </w:r>
      <w:r w:rsidR="00272104">
        <w:rPr>
          <w:rFonts w:ascii="Calibri" w:hAnsi="Calibri" w:cs="Calibri"/>
          <w:sz w:val="22"/>
          <w:szCs w:val="22"/>
        </w:rPr>
        <w:t>Carter et al., 2020, p.257)</w:t>
      </w:r>
      <w:r w:rsidR="008A52EA">
        <w:rPr>
          <w:rStyle w:val="FootnoteReference"/>
          <w:rFonts w:ascii="Calibri" w:hAnsi="Calibri" w:cs="Calibri"/>
          <w:sz w:val="22"/>
          <w:szCs w:val="22"/>
        </w:rPr>
        <w:footnoteReference w:id="106"/>
      </w:r>
      <w:r w:rsidR="00F34372">
        <w:rPr>
          <w:rFonts w:ascii="Calibri" w:hAnsi="Calibri" w:cs="Calibri"/>
          <w:sz w:val="22"/>
          <w:szCs w:val="22"/>
        </w:rPr>
        <w:t xml:space="preserve">. This definition implies that parts of the </w:t>
      </w:r>
      <w:r w:rsidR="00B81530">
        <w:rPr>
          <w:rFonts w:ascii="Calibri" w:hAnsi="Calibri" w:cs="Calibri"/>
          <w:sz w:val="22"/>
          <w:szCs w:val="22"/>
        </w:rPr>
        <w:t xml:space="preserve">world </w:t>
      </w:r>
      <w:r w:rsidR="00F34372">
        <w:rPr>
          <w:rFonts w:ascii="Calibri" w:hAnsi="Calibri" w:cs="Calibri"/>
          <w:sz w:val="22"/>
          <w:szCs w:val="22"/>
        </w:rPr>
        <w:t xml:space="preserve">population cannot access </w:t>
      </w:r>
      <w:r w:rsidR="0038736C">
        <w:rPr>
          <w:rFonts w:ascii="Calibri" w:hAnsi="Calibri" w:cs="Calibri"/>
          <w:sz w:val="22"/>
          <w:szCs w:val="22"/>
        </w:rPr>
        <w:t>ICT,</w:t>
      </w:r>
      <w:r w:rsidR="00AB7A75">
        <w:rPr>
          <w:rFonts w:ascii="Calibri" w:hAnsi="Calibri" w:cs="Calibri"/>
          <w:sz w:val="22"/>
          <w:szCs w:val="22"/>
        </w:rPr>
        <w:t xml:space="preserve"> creating a disparity in</w:t>
      </w:r>
      <w:r w:rsidR="0033115F">
        <w:rPr>
          <w:rFonts w:ascii="Calibri" w:hAnsi="Calibri" w:cs="Calibri"/>
          <w:sz w:val="22"/>
          <w:szCs w:val="22"/>
        </w:rPr>
        <w:t xml:space="preserve"> the</w:t>
      </w:r>
      <w:r w:rsidR="00AB7A75">
        <w:rPr>
          <w:rFonts w:ascii="Calibri" w:hAnsi="Calibri" w:cs="Calibri"/>
          <w:sz w:val="22"/>
          <w:szCs w:val="22"/>
        </w:rPr>
        <w:t xml:space="preserve"> quality of life and opportunities </w:t>
      </w:r>
      <w:r w:rsidR="0033115F">
        <w:rPr>
          <w:rFonts w:ascii="Calibri" w:hAnsi="Calibri" w:cs="Calibri"/>
          <w:sz w:val="22"/>
          <w:szCs w:val="22"/>
        </w:rPr>
        <w:t>available to</w:t>
      </w:r>
      <w:r w:rsidR="00AB7A75">
        <w:rPr>
          <w:rFonts w:ascii="Calibri" w:hAnsi="Calibri" w:cs="Calibri"/>
          <w:sz w:val="22"/>
          <w:szCs w:val="22"/>
        </w:rPr>
        <w:t xml:space="preserve"> the technology enabled and non-technologically enabled</w:t>
      </w:r>
      <w:r w:rsidR="0033115F">
        <w:rPr>
          <w:rFonts w:ascii="Calibri" w:hAnsi="Calibri" w:cs="Calibri"/>
          <w:sz w:val="22"/>
          <w:szCs w:val="22"/>
        </w:rPr>
        <w:t xml:space="preserve"> (Carter et al., 2020, p.257)</w:t>
      </w:r>
      <w:r w:rsidR="006739B7">
        <w:rPr>
          <w:rStyle w:val="FootnoteReference"/>
          <w:rFonts w:ascii="Calibri" w:hAnsi="Calibri" w:cs="Calibri"/>
          <w:sz w:val="22"/>
          <w:szCs w:val="22"/>
        </w:rPr>
        <w:footnoteReference w:id="107"/>
      </w:r>
      <w:r w:rsidR="00AB7A75">
        <w:rPr>
          <w:rFonts w:ascii="Calibri" w:hAnsi="Calibri" w:cs="Calibri"/>
          <w:sz w:val="22"/>
          <w:szCs w:val="22"/>
        </w:rPr>
        <w:t>.</w:t>
      </w:r>
      <w:r w:rsidR="00A52367" w:rsidRPr="00BF0513">
        <w:rPr>
          <w:rFonts w:ascii="Calibri" w:hAnsi="Calibri" w:cs="Calibri"/>
          <w:color w:val="000000"/>
          <w:sz w:val="20"/>
          <w:szCs w:val="20"/>
        </w:rPr>
        <w:t xml:space="preserve"> </w:t>
      </w:r>
      <w:r w:rsidR="00B77228">
        <w:rPr>
          <w:rFonts w:ascii="Calibri" w:hAnsi="Calibri" w:cs="Calibri"/>
          <w:color w:val="000000"/>
          <w:sz w:val="22"/>
          <w:szCs w:val="22"/>
        </w:rPr>
        <w:t xml:space="preserve">Although beneficial, digital innovations </w:t>
      </w:r>
      <w:r w:rsidR="0033115F">
        <w:rPr>
          <w:rFonts w:ascii="Calibri" w:hAnsi="Calibri" w:cs="Calibri"/>
          <w:color w:val="000000"/>
          <w:sz w:val="22"/>
          <w:szCs w:val="22"/>
        </w:rPr>
        <w:t xml:space="preserve">thus </w:t>
      </w:r>
      <w:r w:rsidR="00B77228">
        <w:rPr>
          <w:rFonts w:ascii="Calibri" w:hAnsi="Calibri" w:cs="Calibri"/>
          <w:color w:val="000000"/>
          <w:sz w:val="22"/>
          <w:szCs w:val="22"/>
        </w:rPr>
        <w:t>result in unintentional adverse effects</w:t>
      </w:r>
      <w:r w:rsidR="007F1F3C">
        <w:rPr>
          <w:rFonts w:ascii="Calibri" w:hAnsi="Calibri" w:cs="Calibri"/>
          <w:color w:val="000000"/>
          <w:sz w:val="22"/>
          <w:szCs w:val="22"/>
        </w:rPr>
        <w:t xml:space="preserve"> – namely, inequities that separate those who have access to technology and those who do not</w:t>
      </w:r>
      <w:r w:rsidR="00135F56">
        <w:rPr>
          <w:rFonts w:ascii="Calibri" w:hAnsi="Calibri" w:cs="Calibri"/>
          <w:color w:val="000000"/>
          <w:sz w:val="22"/>
          <w:szCs w:val="22"/>
        </w:rPr>
        <w:t xml:space="preserve"> (Carter et al., 2020, p.255)</w:t>
      </w:r>
      <w:r w:rsidR="006739B7">
        <w:rPr>
          <w:rStyle w:val="FootnoteReference"/>
          <w:rFonts w:ascii="Calibri" w:hAnsi="Calibri" w:cs="Calibri"/>
          <w:color w:val="000000"/>
          <w:sz w:val="22"/>
          <w:szCs w:val="22"/>
        </w:rPr>
        <w:footnoteReference w:id="108"/>
      </w:r>
      <w:r w:rsidR="00135F56">
        <w:rPr>
          <w:rFonts w:ascii="Calibri" w:hAnsi="Calibri" w:cs="Calibri"/>
          <w:color w:val="000000"/>
          <w:sz w:val="22"/>
          <w:szCs w:val="22"/>
        </w:rPr>
        <w:t>.</w:t>
      </w:r>
      <w:r w:rsidR="00BD4E31">
        <w:rPr>
          <w:rFonts w:ascii="Calibri" w:hAnsi="Calibri" w:cs="Calibri"/>
          <w:color w:val="000000"/>
          <w:sz w:val="22"/>
          <w:szCs w:val="22"/>
        </w:rPr>
        <w:t xml:space="preserve"> In the context of AI, innovations advantage</w:t>
      </w:r>
      <w:r w:rsidR="007C2F2F">
        <w:rPr>
          <w:rFonts w:ascii="Calibri" w:hAnsi="Calibri" w:cs="Calibri"/>
          <w:color w:val="000000"/>
          <w:sz w:val="22"/>
          <w:szCs w:val="22"/>
        </w:rPr>
        <w:t xml:space="preserve"> those who can capitalize on the technology, while </w:t>
      </w:r>
      <w:r w:rsidR="00BE3BB4">
        <w:rPr>
          <w:rFonts w:ascii="Calibri" w:hAnsi="Calibri" w:cs="Calibri"/>
          <w:color w:val="000000"/>
          <w:sz w:val="22"/>
          <w:szCs w:val="22"/>
        </w:rPr>
        <w:t xml:space="preserve">leaving those who lack the necessary technological skills to harness it behind. </w:t>
      </w:r>
    </w:p>
    <w:p w14:paraId="096B0EF9" w14:textId="77777777" w:rsidR="00B030F3" w:rsidRDefault="00B030F3" w:rsidP="00B30131">
      <w:pPr>
        <w:pStyle w:val="NormalWeb"/>
        <w:spacing w:before="0" w:beforeAutospacing="0" w:after="0" w:afterAutospacing="0" w:line="276" w:lineRule="auto"/>
        <w:rPr>
          <w:rFonts w:ascii="Calibri" w:hAnsi="Calibri" w:cs="Calibri"/>
          <w:color w:val="000000"/>
          <w:sz w:val="22"/>
          <w:szCs w:val="22"/>
        </w:rPr>
      </w:pPr>
    </w:p>
    <w:p w14:paraId="25E9B48A" w14:textId="25785849" w:rsidR="001B2902" w:rsidDel="009E627D" w:rsidRDefault="00D940E3" w:rsidP="00B30131">
      <w:pPr>
        <w:pStyle w:val="NormalWeb"/>
        <w:spacing w:before="0" w:beforeAutospacing="0" w:after="0" w:afterAutospacing="0" w:line="276" w:lineRule="auto"/>
        <w:rPr>
          <w:del w:id="61" w:author="Microsoft account" w:date="2024-03-10T22:50:00Z"/>
          <w:rFonts w:ascii="Calibri" w:hAnsi="Calibri" w:cs="Calibri"/>
          <w:color w:val="000000"/>
          <w:sz w:val="22"/>
          <w:szCs w:val="22"/>
        </w:rPr>
      </w:pPr>
      <w:proofErr w:type="spellStart"/>
      <w:r>
        <w:rPr>
          <w:rFonts w:ascii="Calibri" w:hAnsi="Calibri" w:cs="Calibri"/>
          <w:color w:val="000000"/>
          <w:sz w:val="22"/>
          <w:szCs w:val="22"/>
        </w:rPr>
        <w:lastRenderedPageBreak/>
        <w:t>Caradaica</w:t>
      </w:r>
      <w:proofErr w:type="spellEnd"/>
      <w:r>
        <w:rPr>
          <w:rFonts w:ascii="Calibri" w:hAnsi="Calibri" w:cs="Calibri"/>
          <w:color w:val="000000"/>
          <w:sz w:val="22"/>
          <w:szCs w:val="22"/>
        </w:rPr>
        <w:t xml:space="preserve"> (2020</w:t>
      </w:r>
      <w:r w:rsidR="00327869">
        <w:rPr>
          <w:rFonts w:ascii="Calibri" w:hAnsi="Calibri" w:cs="Calibri"/>
          <w:color w:val="000000"/>
          <w:sz w:val="22"/>
          <w:szCs w:val="22"/>
        </w:rPr>
        <w:t>)</w:t>
      </w:r>
      <w:r w:rsidR="00327869">
        <w:rPr>
          <w:rStyle w:val="FootnoteReference"/>
          <w:rFonts w:ascii="Calibri" w:hAnsi="Calibri" w:cs="Calibri"/>
          <w:color w:val="000000"/>
          <w:sz w:val="22"/>
          <w:szCs w:val="22"/>
        </w:rPr>
        <w:footnoteReference w:id="109"/>
      </w:r>
      <w:r>
        <w:rPr>
          <w:rFonts w:ascii="Calibri" w:hAnsi="Calibri" w:cs="Calibri"/>
          <w:color w:val="000000"/>
          <w:sz w:val="22"/>
          <w:szCs w:val="22"/>
        </w:rPr>
        <w:t xml:space="preserve"> </w:t>
      </w:r>
      <w:r w:rsidR="005A2170">
        <w:rPr>
          <w:rFonts w:ascii="Calibri" w:hAnsi="Calibri" w:cs="Calibri"/>
          <w:color w:val="000000"/>
          <w:sz w:val="22"/>
          <w:szCs w:val="22"/>
        </w:rPr>
        <w:t xml:space="preserve">analyzes the national AI strategies of 20 EU </w:t>
      </w:r>
      <w:r w:rsidR="001B2902">
        <w:rPr>
          <w:rFonts w:ascii="Calibri" w:hAnsi="Calibri" w:cs="Calibri"/>
          <w:color w:val="000000"/>
          <w:sz w:val="22"/>
          <w:szCs w:val="22"/>
        </w:rPr>
        <w:t xml:space="preserve">Member States to argue that potential sources of inequality exist </w:t>
      </w:r>
      <w:r w:rsidR="001B2902" w:rsidRPr="001152C7">
        <w:rPr>
          <w:rFonts w:ascii="Calibri" w:hAnsi="Calibri" w:cs="Calibri"/>
          <w:color w:val="000000"/>
          <w:sz w:val="22"/>
          <w:szCs w:val="22"/>
        </w:rPr>
        <w:t>in education, jobs, the private sector, the public sector, and in</w:t>
      </w:r>
      <w:r w:rsidR="001B2902">
        <w:rPr>
          <w:rFonts w:ascii="Calibri" w:hAnsi="Calibri" w:cs="Calibri"/>
          <w:color w:val="000000"/>
          <w:sz w:val="22"/>
          <w:szCs w:val="22"/>
        </w:rPr>
        <w:t xml:space="preserve"> Member States</w:t>
      </w:r>
      <w:r w:rsidR="001B2902" w:rsidRPr="001152C7">
        <w:rPr>
          <w:rFonts w:ascii="Calibri" w:hAnsi="Calibri" w:cs="Calibri"/>
          <w:color w:val="000000"/>
          <w:sz w:val="22"/>
          <w:szCs w:val="22"/>
        </w:rPr>
        <w:t>’ global approach.</w:t>
      </w:r>
      <w:r w:rsidR="001B2902">
        <w:rPr>
          <w:rFonts w:ascii="Calibri" w:hAnsi="Calibri" w:cs="Calibri"/>
          <w:color w:val="000000"/>
          <w:sz w:val="22"/>
          <w:szCs w:val="22"/>
        </w:rPr>
        <w:t xml:space="preserve"> </w:t>
      </w:r>
      <w:r w:rsidR="001B2902" w:rsidRPr="00154BBC">
        <w:rPr>
          <w:rFonts w:ascii="Calibri" w:hAnsi="Calibri" w:cs="Calibri"/>
          <w:color w:val="000000"/>
          <w:sz w:val="22"/>
          <w:szCs w:val="22"/>
        </w:rPr>
        <w:t xml:space="preserve">Since the EU has asked </w:t>
      </w:r>
      <w:r w:rsidR="004C2DAD">
        <w:rPr>
          <w:rFonts w:ascii="Calibri" w:hAnsi="Calibri" w:cs="Calibri"/>
          <w:color w:val="000000"/>
          <w:sz w:val="22"/>
          <w:szCs w:val="22"/>
        </w:rPr>
        <w:t>M</w:t>
      </w:r>
      <w:r w:rsidR="001B2902" w:rsidRPr="00154BBC">
        <w:rPr>
          <w:rFonts w:ascii="Calibri" w:hAnsi="Calibri" w:cs="Calibri"/>
          <w:color w:val="000000"/>
          <w:sz w:val="22"/>
          <w:szCs w:val="22"/>
        </w:rPr>
        <w:t xml:space="preserve">ember </w:t>
      </w:r>
      <w:r w:rsidR="004C2DAD">
        <w:rPr>
          <w:rFonts w:ascii="Calibri" w:hAnsi="Calibri" w:cs="Calibri"/>
          <w:color w:val="000000"/>
          <w:sz w:val="22"/>
          <w:szCs w:val="22"/>
        </w:rPr>
        <w:t>S</w:t>
      </w:r>
      <w:r w:rsidR="001B2902" w:rsidRPr="00154BBC">
        <w:rPr>
          <w:rFonts w:ascii="Calibri" w:hAnsi="Calibri" w:cs="Calibri"/>
          <w:color w:val="000000"/>
          <w:sz w:val="22"/>
          <w:szCs w:val="22"/>
        </w:rPr>
        <w:t xml:space="preserve">tates to design their own national strategies in addition to supranational regulation, resulting strategies are very diverse and have the potential to widen the </w:t>
      </w:r>
      <w:commentRangeStart w:id="62"/>
      <w:r w:rsidR="00482F8A">
        <w:rPr>
          <w:rFonts w:ascii="Calibri" w:hAnsi="Calibri" w:cs="Calibri"/>
          <w:color w:val="000000"/>
          <w:sz w:val="22"/>
          <w:szCs w:val="22"/>
        </w:rPr>
        <w:t>“</w:t>
      </w:r>
      <w:r w:rsidR="001B2902" w:rsidRPr="00154BBC">
        <w:rPr>
          <w:rFonts w:ascii="Calibri" w:hAnsi="Calibri" w:cs="Calibri"/>
          <w:color w:val="000000"/>
          <w:sz w:val="22"/>
          <w:szCs w:val="22"/>
        </w:rPr>
        <w:t>digital divide</w:t>
      </w:r>
      <w:r w:rsidR="00587EBB">
        <w:rPr>
          <w:rFonts w:ascii="Calibri" w:hAnsi="Calibri" w:cs="Calibri"/>
          <w:color w:val="000000"/>
          <w:sz w:val="22"/>
          <w:szCs w:val="22"/>
        </w:rPr>
        <w:t xml:space="preserve">”. </w:t>
      </w:r>
      <w:commentRangeEnd w:id="62"/>
      <w:r w:rsidR="009E627D">
        <w:rPr>
          <w:rStyle w:val="CommentReference"/>
          <w:rFonts w:asciiTheme="minorHAnsi" w:eastAsiaTheme="minorHAnsi" w:hAnsiTheme="minorHAnsi" w:cstheme="minorBidi"/>
          <w:kern w:val="2"/>
          <w:lang w:eastAsia="en-US"/>
          <w14:ligatures w14:val="standardContextual"/>
        </w:rPr>
        <w:commentReference w:id="62"/>
      </w:r>
      <w:r w:rsidR="00587EBB">
        <w:rPr>
          <w:rFonts w:ascii="Calibri" w:hAnsi="Calibri" w:cs="Calibri"/>
          <w:color w:val="000000"/>
          <w:sz w:val="22"/>
          <w:szCs w:val="22"/>
        </w:rPr>
        <w:t>This refers to the idea that economic and social gaps</w:t>
      </w:r>
      <w:r w:rsidR="00D35138">
        <w:rPr>
          <w:rFonts w:ascii="Calibri" w:hAnsi="Calibri" w:cs="Calibri"/>
          <w:color w:val="000000"/>
          <w:sz w:val="22"/>
          <w:szCs w:val="22"/>
        </w:rPr>
        <w:t xml:space="preserve"> are generated each time a new technology is broadly implemented in society</w:t>
      </w:r>
      <w:r w:rsidR="001B2902">
        <w:rPr>
          <w:rFonts w:ascii="Calibri" w:hAnsi="Calibri" w:cs="Calibri"/>
          <w:color w:val="000000"/>
          <w:sz w:val="22"/>
          <w:szCs w:val="22"/>
        </w:rPr>
        <w:t xml:space="preserve"> (</w:t>
      </w:r>
      <w:proofErr w:type="spellStart"/>
      <w:r w:rsidR="001B2902">
        <w:rPr>
          <w:rFonts w:ascii="Calibri" w:hAnsi="Calibri" w:cs="Calibri"/>
          <w:color w:val="000000"/>
          <w:sz w:val="22"/>
          <w:szCs w:val="22"/>
        </w:rPr>
        <w:t>Caradaica</w:t>
      </w:r>
      <w:proofErr w:type="spellEnd"/>
      <w:r w:rsidR="001B2902">
        <w:rPr>
          <w:rFonts w:ascii="Calibri" w:hAnsi="Calibri" w:cs="Calibri"/>
          <w:color w:val="000000"/>
          <w:sz w:val="22"/>
          <w:szCs w:val="22"/>
        </w:rPr>
        <w:t>, 2020</w:t>
      </w:r>
      <w:r w:rsidR="009E627D">
        <w:rPr>
          <w:rFonts w:ascii="Calibri" w:hAnsi="Calibri" w:cs="Calibri"/>
          <w:color w:val="000000"/>
          <w:sz w:val="22"/>
          <w:szCs w:val="22"/>
        </w:rPr>
        <w:t>, p</w:t>
      </w:r>
      <w:r w:rsidR="00327869">
        <w:rPr>
          <w:rFonts w:ascii="Calibri" w:hAnsi="Calibri" w:cs="Calibri"/>
          <w:color w:val="000000"/>
          <w:sz w:val="22"/>
          <w:szCs w:val="22"/>
        </w:rPr>
        <w:t>.14</w:t>
      </w:r>
      <w:r w:rsidR="001B2902">
        <w:rPr>
          <w:rFonts w:ascii="Calibri" w:hAnsi="Calibri" w:cs="Calibri"/>
          <w:color w:val="000000"/>
          <w:sz w:val="22"/>
          <w:szCs w:val="22"/>
        </w:rPr>
        <w:t>)</w:t>
      </w:r>
      <w:r w:rsidR="00327869">
        <w:rPr>
          <w:rStyle w:val="FootnoteReference"/>
          <w:rFonts w:ascii="Calibri" w:hAnsi="Calibri" w:cs="Calibri"/>
          <w:color w:val="000000"/>
          <w:sz w:val="22"/>
          <w:szCs w:val="22"/>
        </w:rPr>
        <w:footnoteReference w:id="110"/>
      </w:r>
      <w:r w:rsidR="001B2902">
        <w:rPr>
          <w:rFonts w:ascii="Calibri" w:hAnsi="Calibri" w:cs="Calibri"/>
          <w:color w:val="000000"/>
          <w:sz w:val="22"/>
          <w:szCs w:val="22"/>
        </w:rPr>
        <w:t>.</w:t>
      </w:r>
    </w:p>
    <w:p w14:paraId="2436875D" w14:textId="77777777" w:rsidR="001152C7" w:rsidRPr="001152C7" w:rsidDel="009E627D" w:rsidRDefault="001152C7" w:rsidP="00B30131">
      <w:pPr>
        <w:pStyle w:val="NormalWeb"/>
        <w:spacing w:before="0" w:beforeAutospacing="0" w:after="0" w:afterAutospacing="0" w:line="276" w:lineRule="auto"/>
        <w:rPr>
          <w:del w:id="63" w:author="Microsoft account" w:date="2024-03-10T22:50:00Z"/>
          <w:rFonts w:ascii="Calibri" w:hAnsi="Calibri" w:cs="Calibri"/>
          <w:sz w:val="22"/>
          <w:szCs w:val="22"/>
        </w:rPr>
      </w:pPr>
    </w:p>
    <w:p w14:paraId="0176D0F0" w14:textId="37BE0FA3" w:rsidR="00A90703" w:rsidRDefault="00FC155D" w:rsidP="00B30131">
      <w:pPr>
        <w:pStyle w:val="NormalWeb"/>
        <w:spacing w:before="0" w:beforeAutospacing="0" w:after="0" w:afterAutospacing="0" w:line="276" w:lineRule="auto"/>
        <w:rPr>
          <w:rFonts w:ascii="Calibri" w:hAnsi="Calibri" w:cs="Calibri"/>
          <w:color w:val="000000"/>
          <w:sz w:val="22"/>
          <w:szCs w:val="22"/>
        </w:rPr>
      </w:pPr>
      <w:r>
        <w:rPr>
          <w:rFonts w:ascii="Calibri" w:hAnsi="Calibri" w:cs="Calibri"/>
          <w:color w:val="000000"/>
          <w:sz w:val="22"/>
          <w:szCs w:val="22"/>
        </w:rPr>
        <w:t>Furthermore, among</w:t>
      </w:r>
      <w:r w:rsidR="001152C7" w:rsidRPr="001152C7">
        <w:rPr>
          <w:rFonts w:ascii="Calibri" w:hAnsi="Calibri" w:cs="Calibri"/>
          <w:color w:val="000000"/>
          <w:sz w:val="22"/>
          <w:szCs w:val="22"/>
        </w:rPr>
        <w:t xml:space="preserve"> the varying categories and implementation of AI</w:t>
      </w:r>
      <w:r>
        <w:rPr>
          <w:rFonts w:ascii="Calibri" w:hAnsi="Calibri" w:cs="Calibri"/>
          <w:color w:val="000000"/>
          <w:sz w:val="22"/>
          <w:szCs w:val="22"/>
        </w:rPr>
        <w:t xml:space="preserve">, </w:t>
      </w:r>
      <w:r w:rsidR="00E317D6">
        <w:rPr>
          <w:rFonts w:ascii="Calibri" w:hAnsi="Calibri" w:cs="Calibri"/>
          <w:color w:val="000000"/>
          <w:sz w:val="22"/>
          <w:szCs w:val="22"/>
        </w:rPr>
        <w:t>narrow AI includes cl</w:t>
      </w:r>
      <w:r w:rsidR="001152C7" w:rsidRPr="001152C7">
        <w:rPr>
          <w:rFonts w:ascii="Calibri" w:hAnsi="Calibri" w:cs="Calibri"/>
          <w:color w:val="000000"/>
          <w:sz w:val="22"/>
          <w:szCs w:val="22"/>
        </w:rPr>
        <w:t>ever programming and machine learning</w:t>
      </w:r>
      <w:r w:rsidR="00327869">
        <w:rPr>
          <w:rFonts w:ascii="Calibri" w:hAnsi="Calibri" w:cs="Calibri"/>
          <w:color w:val="000000"/>
          <w:sz w:val="22"/>
          <w:szCs w:val="22"/>
        </w:rPr>
        <w:t xml:space="preserve">. Narrow AI </w:t>
      </w:r>
      <w:r w:rsidR="001152C7" w:rsidRPr="001152C7">
        <w:rPr>
          <w:rFonts w:ascii="Calibri" w:hAnsi="Calibri" w:cs="Calibri"/>
          <w:color w:val="000000"/>
          <w:sz w:val="22"/>
          <w:szCs w:val="22"/>
        </w:rPr>
        <w:t xml:space="preserve">is a program that can achieve intelligent behaviour such as </w:t>
      </w:r>
      <w:r w:rsidR="000D7819" w:rsidRPr="001152C7">
        <w:rPr>
          <w:rFonts w:ascii="Calibri" w:hAnsi="Calibri" w:cs="Calibri"/>
          <w:color w:val="000000"/>
          <w:sz w:val="22"/>
          <w:szCs w:val="22"/>
        </w:rPr>
        <w:t>computer-controlled</w:t>
      </w:r>
      <w:r w:rsidR="001152C7" w:rsidRPr="001152C7">
        <w:rPr>
          <w:rFonts w:ascii="Calibri" w:hAnsi="Calibri" w:cs="Calibri"/>
          <w:color w:val="000000"/>
          <w:sz w:val="22"/>
          <w:szCs w:val="22"/>
        </w:rPr>
        <w:t xml:space="preserve"> characters in a video game, and </w:t>
      </w:r>
      <w:r w:rsidR="00327869">
        <w:rPr>
          <w:rFonts w:ascii="Calibri" w:hAnsi="Calibri" w:cs="Calibri"/>
          <w:color w:val="000000"/>
          <w:sz w:val="22"/>
          <w:szCs w:val="22"/>
        </w:rPr>
        <w:t>machine learning</w:t>
      </w:r>
      <w:r w:rsidR="001152C7" w:rsidRPr="001152C7">
        <w:rPr>
          <w:rFonts w:ascii="Calibri" w:hAnsi="Calibri" w:cs="Calibri"/>
          <w:color w:val="000000"/>
          <w:sz w:val="22"/>
          <w:szCs w:val="22"/>
        </w:rPr>
        <w:t xml:space="preserve"> entails algorithms learning from large amounts of data such as driverless cars or facial recognition. Achievements in these fields have transformed society and our way of life by automating manual and mental work. This advancement has produced disparate impacts for medium and low-skilled workers through stagnated incomes, downward pressure on unskilled workers’ wages, and a reduced share of income for labour across many </w:t>
      </w:r>
      <w:r w:rsidR="00545A3C">
        <w:rPr>
          <w:rFonts w:ascii="Calibri" w:hAnsi="Calibri" w:cs="Calibri"/>
          <w:color w:val="000000"/>
          <w:sz w:val="22"/>
          <w:szCs w:val="22"/>
        </w:rPr>
        <w:t>W</w:t>
      </w:r>
      <w:r w:rsidR="001152C7" w:rsidRPr="001152C7">
        <w:rPr>
          <w:rFonts w:ascii="Calibri" w:hAnsi="Calibri" w:cs="Calibri"/>
          <w:color w:val="000000"/>
          <w:sz w:val="22"/>
          <w:szCs w:val="22"/>
        </w:rPr>
        <w:t xml:space="preserve">estern countries. </w:t>
      </w:r>
      <w:r w:rsidR="00796E52">
        <w:rPr>
          <w:rFonts w:ascii="Calibri" w:hAnsi="Calibri" w:cs="Calibri"/>
          <w:color w:val="000000"/>
          <w:sz w:val="22"/>
          <w:szCs w:val="22"/>
        </w:rPr>
        <w:t>In addition, t</w:t>
      </w:r>
      <w:r w:rsidR="001D7E88">
        <w:rPr>
          <w:rFonts w:ascii="Calibri" w:hAnsi="Calibri" w:cs="Calibri"/>
          <w:color w:val="000000"/>
          <w:sz w:val="22"/>
          <w:szCs w:val="22"/>
        </w:rPr>
        <w:t>he digital divide</w:t>
      </w:r>
      <w:r w:rsidR="001152C7" w:rsidRPr="001152C7">
        <w:rPr>
          <w:rFonts w:ascii="Calibri" w:hAnsi="Calibri" w:cs="Calibri"/>
          <w:color w:val="000000"/>
          <w:sz w:val="22"/>
          <w:szCs w:val="22"/>
        </w:rPr>
        <w:t xml:space="preserve"> may</w:t>
      </w:r>
      <w:r w:rsidR="001D7E88">
        <w:rPr>
          <w:rFonts w:ascii="Calibri" w:hAnsi="Calibri" w:cs="Calibri"/>
          <w:color w:val="000000"/>
          <w:sz w:val="22"/>
          <w:szCs w:val="22"/>
        </w:rPr>
        <w:t xml:space="preserve"> </w:t>
      </w:r>
      <w:r w:rsidR="001152C7" w:rsidRPr="001152C7">
        <w:rPr>
          <w:rFonts w:ascii="Calibri" w:hAnsi="Calibri" w:cs="Calibri"/>
          <w:color w:val="000000"/>
          <w:sz w:val="22"/>
          <w:szCs w:val="22"/>
        </w:rPr>
        <w:t>be deepened due to the inability to afford new devices or software, or understand their use</w:t>
      </w:r>
      <w:r w:rsidR="001D7E88">
        <w:rPr>
          <w:rFonts w:ascii="Calibri" w:hAnsi="Calibri" w:cs="Calibri"/>
          <w:color w:val="000000"/>
          <w:sz w:val="22"/>
          <w:szCs w:val="22"/>
        </w:rPr>
        <w:t xml:space="preserve"> (</w:t>
      </w:r>
      <w:proofErr w:type="spellStart"/>
      <w:r w:rsidR="001D7E88">
        <w:rPr>
          <w:rFonts w:ascii="Calibri" w:hAnsi="Calibri" w:cs="Calibri"/>
          <w:color w:val="000000"/>
          <w:sz w:val="22"/>
          <w:szCs w:val="22"/>
        </w:rPr>
        <w:t>Caradaica</w:t>
      </w:r>
      <w:proofErr w:type="spellEnd"/>
      <w:r w:rsidR="001D7E88">
        <w:rPr>
          <w:rFonts w:ascii="Calibri" w:hAnsi="Calibri" w:cs="Calibri"/>
          <w:color w:val="000000"/>
          <w:sz w:val="22"/>
          <w:szCs w:val="22"/>
        </w:rPr>
        <w:t xml:space="preserve">, </w:t>
      </w:r>
      <w:commentRangeStart w:id="64"/>
      <w:r w:rsidR="001D7E88">
        <w:rPr>
          <w:rFonts w:ascii="Calibri" w:hAnsi="Calibri" w:cs="Calibri"/>
          <w:color w:val="000000"/>
          <w:sz w:val="22"/>
          <w:szCs w:val="22"/>
        </w:rPr>
        <w:t>2020</w:t>
      </w:r>
      <w:commentRangeEnd w:id="64"/>
      <w:r w:rsidR="009E627D">
        <w:rPr>
          <w:rStyle w:val="CommentReference"/>
          <w:rFonts w:asciiTheme="minorHAnsi" w:eastAsiaTheme="minorHAnsi" w:hAnsiTheme="minorHAnsi" w:cstheme="minorBidi"/>
          <w:kern w:val="2"/>
          <w:lang w:eastAsia="en-US"/>
          <w14:ligatures w14:val="standardContextual"/>
        </w:rPr>
        <w:commentReference w:id="64"/>
      </w:r>
      <w:r w:rsidR="009E627D">
        <w:rPr>
          <w:rFonts w:ascii="Calibri" w:hAnsi="Calibri" w:cs="Calibri"/>
          <w:color w:val="000000"/>
          <w:sz w:val="22"/>
          <w:szCs w:val="22"/>
        </w:rPr>
        <w:t>, p</w:t>
      </w:r>
      <w:r w:rsidR="00D05D83">
        <w:rPr>
          <w:rFonts w:ascii="Calibri" w:hAnsi="Calibri" w:cs="Calibri"/>
          <w:color w:val="000000"/>
          <w:sz w:val="22"/>
          <w:szCs w:val="22"/>
        </w:rPr>
        <w:t>.14</w:t>
      </w:r>
      <w:r w:rsidR="001D7E88">
        <w:rPr>
          <w:rFonts w:ascii="Calibri" w:hAnsi="Calibri" w:cs="Calibri"/>
          <w:color w:val="000000"/>
          <w:sz w:val="22"/>
          <w:szCs w:val="22"/>
        </w:rPr>
        <w:t>)</w:t>
      </w:r>
      <w:r w:rsidR="00D05D83">
        <w:rPr>
          <w:rStyle w:val="FootnoteReference"/>
          <w:rFonts w:ascii="Calibri" w:hAnsi="Calibri" w:cs="Calibri"/>
          <w:color w:val="000000"/>
          <w:sz w:val="22"/>
          <w:szCs w:val="22"/>
        </w:rPr>
        <w:footnoteReference w:id="111"/>
      </w:r>
      <w:r w:rsidR="001152C7" w:rsidRPr="001152C7">
        <w:rPr>
          <w:rFonts w:ascii="Calibri" w:hAnsi="Calibri" w:cs="Calibri"/>
          <w:color w:val="000000"/>
          <w:sz w:val="22"/>
          <w:szCs w:val="22"/>
        </w:rPr>
        <w:t>.</w:t>
      </w:r>
      <w:r w:rsidR="002254BC">
        <w:rPr>
          <w:rFonts w:ascii="Calibri" w:hAnsi="Calibri" w:cs="Calibri"/>
          <w:color w:val="000000"/>
          <w:sz w:val="22"/>
          <w:szCs w:val="22"/>
        </w:rPr>
        <w:t xml:space="preserve"> </w:t>
      </w:r>
      <w:r w:rsidR="005F6BE9">
        <w:rPr>
          <w:rFonts w:ascii="Calibri" w:hAnsi="Calibri" w:cs="Calibri"/>
          <w:color w:val="000000"/>
          <w:sz w:val="22"/>
          <w:szCs w:val="22"/>
        </w:rPr>
        <w:t xml:space="preserve">A shift in demand </w:t>
      </w:r>
      <w:r w:rsidR="00A30522">
        <w:rPr>
          <w:rFonts w:ascii="Calibri" w:hAnsi="Calibri" w:cs="Calibri"/>
          <w:color w:val="000000"/>
          <w:sz w:val="22"/>
          <w:szCs w:val="22"/>
        </w:rPr>
        <w:t xml:space="preserve">for </w:t>
      </w:r>
      <w:r w:rsidR="00532AA8">
        <w:rPr>
          <w:rFonts w:ascii="Calibri" w:hAnsi="Calibri" w:cs="Calibri"/>
          <w:color w:val="000000"/>
          <w:sz w:val="22"/>
          <w:szCs w:val="22"/>
        </w:rPr>
        <w:t>jobs involving advanced digital skills could</w:t>
      </w:r>
      <w:r w:rsidR="004D08DE">
        <w:rPr>
          <w:rFonts w:ascii="Calibri" w:hAnsi="Calibri" w:cs="Calibri"/>
          <w:color w:val="000000"/>
          <w:sz w:val="22"/>
          <w:szCs w:val="22"/>
        </w:rPr>
        <w:t xml:space="preserve"> also</w:t>
      </w:r>
      <w:r w:rsidR="00532AA8">
        <w:rPr>
          <w:rFonts w:ascii="Calibri" w:hAnsi="Calibri" w:cs="Calibri"/>
          <w:color w:val="000000"/>
          <w:sz w:val="22"/>
          <w:szCs w:val="22"/>
        </w:rPr>
        <w:t xml:space="preserve"> result in wage increases for jobs </w:t>
      </w:r>
      <w:r w:rsidR="00B8397A">
        <w:rPr>
          <w:rFonts w:ascii="Calibri" w:hAnsi="Calibri" w:cs="Calibri"/>
          <w:color w:val="000000"/>
          <w:sz w:val="22"/>
          <w:szCs w:val="22"/>
        </w:rPr>
        <w:t xml:space="preserve">requiring digital literacy, creating </w:t>
      </w:r>
      <w:r w:rsidR="00914BC9">
        <w:rPr>
          <w:rFonts w:ascii="Calibri" w:hAnsi="Calibri" w:cs="Calibri"/>
          <w:color w:val="000000"/>
          <w:sz w:val="22"/>
          <w:szCs w:val="22"/>
        </w:rPr>
        <w:t xml:space="preserve">further </w:t>
      </w:r>
      <w:r w:rsidR="00B8397A">
        <w:rPr>
          <w:rFonts w:ascii="Calibri" w:hAnsi="Calibri" w:cs="Calibri"/>
          <w:color w:val="000000"/>
          <w:sz w:val="22"/>
          <w:szCs w:val="22"/>
        </w:rPr>
        <w:t>inequalities between individuals who are AI literate and those who are not</w:t>
      </w:r>
      <w:r w:rsidR="00914BC9">
        <w:rPr>
          <w:rFonts w:ascii="Calibri" w:hAnsi="Calibri" w:cs="Calibri"/>
          <w:color w:val="000000"/>
          <w:sz w:val="22"/>
          <w:szCs w:val="22"/>
        </w:rPr>
        <w:t xml:space="preserve"> (Carter et al., 2020, p.259)</w:t>
      </w:r>
      <w:r w:rsidR="00914BC9">
        <w:rPr>
          <w:rStyle w:val="FootnoteReference"/>
          <w:rFonts w:ascii="Calibri" w:hAnsi="Calibri" w:cs="Calibri"/>
          <w:color w:val="000000"/>
          <w:sz w:val="22"/>
          <w:szCs w:val="22"/>
        </w:rPr>
        <w:footnoteReference w:id="112"/>
      </w:r>
      <w:r w:rsidR="00B8397A">
        <w:rPr>
          <w:rFonts w:ascii="Calibri" w:hAnsi="Calibri" w:cs="Calibri"/>
          <w:color w:val="000000"/>
          <w:sz w:val="22"/>
          <w:szCs w:val="22"/>
        </w:rPr>
        <w:t xml:space="preserve">. </w:t>
      </w:r>
    </w:p>
    <w:p w14:paraId="12BB0568" w14:textId="77777777" w:rsidR="002259F4" w:rsidRDefault="002259F4" w:rsidP="00B30131">
      <w:pPr>
        <w:pStyle w:val="NormalWeb"/>
        <w:spacing w:before="0" w:beforeAutospacing="0" w:after="0" w:afterAutospacing="0" w:line="276" w:lineRule="auto"/>
        <w:rPr>
          <w:rFonts w:ascii="Calibri" w:hAnsi="Calibri" w:cs="Calibri"/>
          <w:color w:val="000000"/>
          <w:sz w:val="22"/>
          <w:szCs w:val="22"/>
        </w:rPr>
      </w:pPr>
    </w:p>
    <w:p w14:paraId="49B12917" w14:textId="12F06334" w:rsidR="009E627D" w:rsidRDefault="00C22EDB" w:rsidP="00B30131">
      <w:pPr>
        <w:pStyle w:val="NormalWeb"/>
        <w:spacing w:before="0" w:beforeAutospacing="0" w:after="0" w:afterAutospacing="0" w:line="276" w:lineRule="auto"/>
        <w:rPr>
          <w:ins w:id="65" w:author="Microsoft account" w:date="2024-03-10T23:11:00Z"/>
          <w:rFonts w:ascii="Calibri" w:hAnsi="Calibri" w:cs="Calibri"/>
          <w:color w:val="000000"/>
          <w:sz w:val="22"/>
          <w:szCs w:val="22"/>
        </w:rPr>
      </w:pPr>
      <w:r>
        <w:rPr>
          <w:rFonts w:ascii="Calibri" w:hAnsi="Calibri" w:cs="Calibri"/>
          <w:color w:val="000000"/>
          <w:sz w:val="22"/>
          <w:szCs w:val="22"/>
        </w:rPr>
        <w:t>The EU Strategy for AI (European Commission, 2018)</w:t>
      </w:r>
      <w:r w:rsidR="00D05D83">
        <w:rPr>
          <w:rStyle w:val="FootnoteReference"/>
          <w:rFonts w:ascii="Calibri" w:hAnsi="Calibri" w:cs="Calibri"/>
          <w:color w:val="000000"/>
          <w:sz w:val="22"/>
          <w:szCs w:val="22"/>
        </w:rPr>
        <w:footnoteReference w:id="113"/>
      </w:r>
      <w:r>
        <w:rPr>
          <w:rFonts w:ascii="Calibri" w:hAnsi="Calibri" w:cs="Calibri"/>
          <w:color w:val="000000"/>
          <w:sz w:val="22"/>
          <w:szCs w:val="22"/>
        </w:rPr>
        <w:t xml:space="preserve"> acknowledges</w:t>
      </w:r>
      <w:r w:rsidR="007B30C0">
        <w:rPr>
          <w:rFonts w:ascii="Calibri" w:hAnsi="Calibri" w:cs="Calibri"/>
          <w:color w:val="000000"/>
          <w:sz w:val="22"/>
          <w:szCs w:val="22"/>
        </w:rPr>
        <w:t xml:space="preserve"> the socioeconomic aspect of the digital divide by providing for the impact of automation on employment</w:t>
      </w:r>
      <w:r w:rsidR="009F6435">
        <w:rPr>
          <w:rFonts w:ascii="Calibri" w:hAnsi="Calibri" w:cs="Calibri"/>
          <w:color w:val="000000"/>
          <w:sz w:val="22"/>
          <w:szCs w:val="22"/>
        </w:rPr>
        <w:t xml:space="preserve">. The strategy claims that no one should be left behind, </w:t>
      </w:r>
      <w:r w:rsidR="00A030F5">
        <w:rPr>
          <w:rFonts w:ascii="Calibri" w:hAnsi="Calibri" w:cs="Calibri"/>
          <w:color w:val="000000"/>
          <w:sz w:val="22"/>
          <w:szCs w:val="22"/>
        </w:rPr>
        <w:t xml:space="preserve">and that </w:t>
      </w:r>
      <w:r w:rsidR="003031E1">
        <w:rPr>
          <w:rFonts w:ascii="Calibri" w:hAnsi="Calibri" w:cs="Calibri"/>
          <w:color w:val="000000"/>
          <w:sz w:val="22"/>
          <w:szCs w:val="22"/>
        </w:rPr>
        <w:t xml:space="preserve">the European Commission </w:t>
      </w:r>
      <w:r w:rsidR="004C5360">
        <w:rPr>
          <w:rFonts w:ascii="Calibri" w:hAnsi="Calibri" w:cs="Calibri"/>
          <w:color w:val="000000"/>
          <w:sz w:val="22"/>
          <w:szCs w:val="22"/>
        </w:rPr>
        <w:t xml:space="preserve">will support Member States by setting up training schemes, conducting </w:t>
      </w:r>
      <w:r w:rsidR="0094197B">
        <w:rPr>
          <w:rFonts w:ascii="Calibri" w:hAnsi="Calibri" w:cs="Calibri"/>
          <w:color w:val="000000"/>
          <w:sz w:val="22"/>
          <w:szCs w:val="22"/>
        </w:rPr>
        <w:t>analyses</w:t>
      </w:r>
      <w:r w:rsidR="004C5360">
        <w:rPr>
          <w:rFonts w:ascii="Calibri" w:hAnsi="Calibri" w:cs="Calibri"/>
          <w:color w:val="000000"/>
          <w:sz w:val="22"/>
          <w:szCs w:val="22"/>
        </w:rPr>
        <w:t xml:space="preserve"> on anticipated labour market changes and the subsequent mismatch in skills</w:t>
      </w:r>
      <w:r w:rsidR="00EE7665">
        <w:rPr>
          <w:rFonts w:ascii="Calibri" w:hAnsi="Calibri" w:cs="Calibri"/>
          <w:color w:val="000000"/>
          <w:sz w:val="22"/>
          <w:szCs w:val="22"/>
        </w:rPr>
        <w:t>, support</w:t>
      </w:r>
      <w:r w:rsidR="0094197B">
        <w:rPr>
          <w:rFonts w:ascii="Calibri" w:hAnsi="Calibri" w:cs="Calibri"/>
          <w:color w:val="000000"/>
          <w:sz w:val="22"/>
          <w:szCs w:val="22"/>
        </w:rPr>
        <w:t xml:space="preserve">ing </w:t>
      </w:r>
      <w:r w:rsidR="00EE7665">
        <w:rPr>
          <w:rFonts w:ascii="Calibri" w:hAnsi="Calibri" w:cs="Calibri"/>
          <w:color w:val="000000"/>
          <w:sz w:val="22"/>
          <w:szCs w:val="22"/>
        </w:rPr>
        <w:t>digital traineeships in advanced digital skills for students, integra</w:t>
      </w:r>
      <w:r w:rsidR="00F669F8">
        <w:rPr>
          <w:rFonts w:ascii="Calibri" w:hAnsi="Calibri" w:cs="Calibri"/>
          <w:color w:val="000000"/>
          <w:sz w:val="22"/>
          <w:szCs w:val="22"/>
        </w:rPr>
        <w:t>ting AI within curricula to develop a talent pool for AI, and more (European Commission, 2018</w:t>
      </w:r>
      <w:r w:rsidR="009E627D">
        <w:rPr>
          <w:rFonts w:ascii="Calibri" w:hAnsi="Calibri" w:cs="Calibri"/>
          <w:color w:val="000000"/>
          <w:sz w:val="22"/>
          <w:szCs w:val="22"/>
        </w:rPr>
        <w:t>, p</w:t>
      </w:r>
      <w:r w:rsidR="00D05D83">
        <w:rPr>
          <w:rFonts w:ascii="Calibri" w:hAnsi="Calibri" w:cs="Calibri"/>
          <w:color w:val="000000"/>
          <w:sz w:val="22"/>
          <w:szCs w:val="22"/>
        </w:rPr>
        <w:t>.13</w:t>
      </w:r>
      <w:r w:rsidR="00F669F8">
        <w:rPr>
          <w:rFonts w:ascii="Calibri" w:hAnsi="Calibri" w:cs="Calibri"/>
          <w:color w:val="000000"/>
          <w:sz w:val="22"/>
          <w:szCs w:val="22"/>
        </w:rPr>
        <w:t>)</w:t>
      </w:r>
      <w:r w:rsidR="00D05D83">
        <w:rPr>
          <w:rStyle w:val="FootnoteReference"/>
          <w:rFonts w:ascii="Calibri" w:hAnsi="Calibri" w:cs="Calibri"/>
          <w:color w:val="000000"/>
          <w:sz w:val="22"/>
          <w:szCs w:val="22"/>
        </w:rPr>
        <w:footnoteReference w:id="114"/>
      </w:r>
      <w:r w:rsidR="00F669F8">
        <w:rPr>
          <w:rFonts w:ascii="Calibri" w:hAnsi="Calibri" w:cs="Calibri"/>
          <w:color w:val="000000"/>
          <w:sz w:val="22"/>
          <w:szCs w:val="22"/>
        </w:rPr>
        <w:t>.</w:t>
      </w:r>
      <w:r w:rsidR="00FF6BB6">
        <w:rPr>
          <w:rFonts w:ascii="Calibri" w:hAnsi="Calibri" w:cs="Calibri"/>
          <w:color w:val="000000"/>
          <w:sz w:val="22"/>
          <w:szCs w:val="22"/>
        </w:rPr>
        <w:t xml:space="preserve"> </w:t>
      </w:r>
    </w:p>
    <w:p w14:paraId="17CEB20C" w14:textId="77777777" w:rsidR="009E627D" w:rsidRDefault="009E627D" w:rsidP="00B30131">
      <w:pPr>
        <w:pStyle w:val="NormalWeb"/>
        <w:spacing w:before="0" w:beforeAutospacing="0" w:after="0" w:afterAutospacing="0" w:line="276" w:lineRule="auto"/>
        <w:rPr>
          <w:ins w:id="66" w:author="Microsoft account" w:date="2024-03-10T23:11:00Z"/>
          <w:rFonts w:ascii="Calibri" w:hAnsi="Calibri" w:cs="Calibri"/>
          <w:color w:val="000000"/>
          <w:sz w:val="22"/>
          <w:szCs w:val="22"/>
        </w:rPr>
      </w:pPr>
    </w:p>
    <w:p w14:paraId="4D71AFFF" w14:textId="5EDAA73B" w:rsidR="00C27E58" w:rsidRPr="00D74278" w:rsidRDefault="00FF6BB6" w:rsidP="00B30131">
      <w:pPr>
        <w:pStyle w:val="NormalWeb"/>
        <w:spacing w:before="0" w:beforeAutospacing="0" w:after="0" w:afterAutospacing="0" w:line="276" w:lineRule="auto"/>
        <w:rPr>
          <w:rFonts w:ascii="Calibri" w:hAnsi="Calibri" w:cs="Calibri"/>
          <w:color w:val="000000"/>
          <w:sz w:val="22"/>
          <w:szCs w:val="22"/>
        </w:rPr>
      </w:pPr>
      <w:r>
        <w:rPr>
          <w:rFonts w:ascii="Calibri" w:hAnsi="Calibri" w:cs="Calibri"/>
          <w:color w:val="000000"/>
          <w:sz w:val="22"/>
          <w:szCs w:val="22"/>
        </w:rPr>
        <w:t xml:space="preserve">In contrast, </w:t>
      </w:r>
      <w:r w:rsidR="00844B1D">
        <w:rPr>
          <w:rFonts w:ascii="Calibri" w:hAnsi="Calibri" w:cs="Calibri"/>
          <w:color w:val="000000"/>
          <w:sz w:val="22"/>
          <w:szCs w:val="22"/>
        </w:rPr>
        <w:t xml:space="preserve">as part of </w:t>
      </w:r>
      <w:r>
        <w:rPr>
          <w:rFonts w:ascii="Calibri" w:hAnsi="Calibri" w:cs="Calibri"/>
          <w:color w:val="000000"/>
          <w:sz w:val="22"/>
          <w:szCs w:val="22"/>
        </w:rPr>
        <w:t>the Pan-Canadian AI Strategy (Government of Canada, 2022)</w:t>
      </w:r>
      <w:r w:rsidR="00D05D83">
        <w:rPr>
          <w:rStyle w:val="FootnoteReference"/>
          <w:rFonts w:ascii="Calibri" w:hAnsi="Calibri" w:cs="Calibri"/>
          <w:color w:val="000000"/>
          <w:sz w:val="22"/>
          <w:szCs w:val="22"/>
        </w:rPr>
        <w:footnoteReference w:id="115"/>
      </w:r>
      <w:r w:rsidR="00844B1D">
        <w:rPr>
          <w:rFonts w:ascii="Calibri" w:hAnsi="Calibri" w:cs="Calibri"/>
          <w:color w:val="000000"/>
          <w:sz w:val="22"/>
          <w:szCs w:val="22"/>
        </w:rPr>
        <w:t xml:space="preserve">, </w:t>
      </w:r>
      <w:r w:rsidR="00F92379">
        <w:rPr>
          <w:rFonts w:ascii="Calibri" w:hAnsi="Calibri" w:cs="Calibri"/>
          <w:color w:val="000000"/>
          <w:sz w:val="22"/>
          <w:szCs w:val="22"/>
        </w:rPr>
        <w:t xml:space="preserve">which is the national strategy on AI in Canada, </w:t>
      </w:r>
      <w:r w:rsidR="00844B1D">
        <w:rPr>
          <w:rFonts w:ascii="Calibri" w:hAnsi="Calibri" w:cs="Calibri"/>
          <w:color w:val="000000"/>
          <w:sz w:val="22"/>
          <w:szCs w:val="22"/>
        </w:rPr>
        <w:t>the Government of Canad</w:t>
      </w:r>
      <w:r w:rsidR="00C60103">
        <w:rPr>
          <w:rFonts w:ascii="Calibri" w:hAnsi="Calibri" w:cs="Calibri"/>
          <w:color w:val="000000"/>
          <w:sz w:val="22"/>
          <w:szCs w:val="22"/>
        </w:rPr>
        <w:t>a</w:t>
      </w:r>
      <w:r w:rsidR="00844B1D">
        <w:rPr>
          <w:rFonts w:ascii="Calibri" w:hAnsi="Calibri" w:cs="Calibri"/>
          <w:color w:val="000000"/>
          <w:sz w:val="22"/>
          <w:szCs w:val="22"/>
        </w:rPr>
        <w:t xml:space="preserve"> committed $208 million over ten years </w:t>
      </w:r>
      <w:r w:rsidR="00A53F2D">
        <w:rPr>
          <w:rFonts w:ascii="Calibri" w:hAnsi="Calibri" w:cs="Calibri"/>
          <w:color w:val="000000"/>
          <w:sz w:val="22"/>
          <w:szCs w:val="22"/>
        </w:rPr>
        <w:t>to fund programs to attract, retain, and develop academic research talent</w:t>
      </w:r>
      <w:r w:rsidR="00D65DBD">
        <w:rPr>
          <w:rFonts w:ascii="Calibri" w:hAnsi="Calibri" w:cs="Calibri"/>
          <w:color w:val="000000"/>
          <w:sz w:val="22"/>
          <w:szCs w:val="22"/>
        </w:rPr>
        <w:t>.</w:t>
      </w:r>
      <w:r w:rsidR="002B0720">
        <w:rPr>
          <w:rFonts w:ascii="Calibri" w:hAnsi="Calibri" w:cs="Calibri"/>
          <w:color w:val="000000"/>
          <w:sz w:val="22"/>
          <w:szCs w:val="22"/>
        </w:rPr>
        <w:t xml:space="preserve"> There is an opportunity for Canada to implement </w:t>
      </w:r>
      <w:r w:rsidR="00910D2F">
        <w:rPr>
          <w:rFonts w:ascii="Calibri" w:hAnsi="Calibri" w:cs="Calibri"/>
          <w:color w:val="000000"/>
          <w:sz w:val="22"/>
          <w:szCs w:val="22"/>
        </w:rPr>
        <w:t xml:space="preserve">a strategy to address the digital divide through dedicated resources to support </w:t>
      </w:r>
      <w:r w:rsidR="006F745C">
        <w:rPr>
          <w:rFonts w:ascii="Calibri" w:hAnsi="Calibri" w:cs="Calibri"/>
          <w:color w:val="000000"/>
          <w:sz w:val="22"/>
          <w:szCs w:val="22"/>
        </w:rPr>
        <w:lastRenderedPageBreak/>
        <w:t xml:space="preserve">training and traineeship programs similar to </w:t>
      </w:r>
      <w:r w:rsidR="0095086A">
        <w:rPr>
          <w:rFonts w:ascii="Calibri" w:hAnsi="Calibri" w:cs="Calibri"/>
          <w:color w:val="000000"/>
          <w:sz w:val="22"/>
          <w:szCs w:val="22"/>
        </w:rPr>
        <w:t xml:space="preserve">those </w:t>
      </w:r>
      <w:r w:rsidR="006F745C">
        <w:rPr>
          <w:rFonts w:ascii="Calibri" w:hAnsi="Calibri" w:cs="Calibri"/>
          <w:color w:val="000000"/>
          <w:sz w:val="22"/>
          <w:szCs w:val="22"/>
        </w:rPr>
        <w:t>proposed in the EU Strategy for AI</w:t>
      </w:r>
      <w:r w:rsidR="00E84C52">
        <w:rPr>
          <w:rFonts w:ascii="Calibri" w:hAnsi="Calibri" w:cs="Calibri"/>
          <w:color w:val="000000"/>
          <w:sz w:val="22"/>
          <w:szCs w:val="22"/>
        </w:rPr>
        <w:t xml:space="preserve"> </w:t>
      </w:r>
      <w:r w:rsidR="00D46B2A">
        <w:rPr>
          <w:rFonts w:ascii="Calibri" w:hAnsi="Calibri" w:cs="Calibri"/>
          <w:color w:val="000000"/>
          <w:sz w:val="22"/>
          <w:szCs w:val="22"/>
        </w:rPr>
        <w:t>and</w:t>
      </w:r>
      <w:r w:rsidR="00E84C52">
        <w:rPr>
          <w:rFonts w:ascii="Calibri" w:hAnsi="Calibri" w:cs="Calibri"/>
          <w:color w:val="000000"/>
          <w:sz w:val="22"/>
          <w:szCs w:val="22"/>
        </w:rPr>
        <w:t xml:space="preserve"> ensure</w:t>
      </w:r>
      <w:r w:rsidR="00C17306">
        <w:rPr>
          <w:rFonts w:ascii="Calibri" w:hAnsi="Calibri" w:cs="Calibri"/>
          <w:color w:val="000000"/>
          <w:sz w:val="22"/>
          <w:szCs w:val="22"/>
        </w:rPr>
        <w:t xml:space="preserve"> the </w:t>
      </w:r>
      <w:r w:rsidR="00D74278">
        <w:rPr>
          <w:rFonts w:ascii="Calibri" w:hAnsi="Calibri" w:cs="Calibri"/>
          <w:color w:val="000000"/>
          <w:sz w:val="22"/>
          <w:szCs w:val="22"/>
        </w:rPr>
        <w:t xml:space="preserve">equitable </w:t>
      </w:r>
      <w:r w:rsidR="00C17306">
        <w:rPr>
          <w:rFonts w:ascii="Calibri" w:hAnsi="Calibri" w:cs="Calibri"/>
          <w:color w:val="000000"/>
          <w:sz w:val="22"/>
          <w:szCs w:val="22"/>
        </w:rPr>
        <w:t xml:space="preserve">and “human-centered” </w:t>
      </w:r>
      <w:r w:rsidR="00D74278">
        <w:rPr>
          <w:rFonts w:ascii="Calibri" w:hAnsi="Calibri" w:cs="Calibri"/>
          <w:color w:val="000000"/>
          <w:sz w:val="22"/>
          <w:szCs w:val="22"/>
        </w:rPr>
        <w:t>uptake of AI technology.</w:t>
      </w:r>
      <w:r w:rsidR="00997C5B">
        <w:rPr>
          <w:rFonts w:ascii="Calibri" w:hAnsi="Calibri" w:cs="Calibri"/>
          <w:color w:val="000000"/>
          <w:sz w:val="22"/>
          <w:szCs w:val="22"/>
        </w:rPr>
        <w:t xml:space="preserve"> The 2024 federal budge</w:t>
      </w:r>
      <w:r w:rsidR="00475AB9">
        <w:rPr>
          <w:rFonts w:ascii="Calibri" w:hAnsi="Calibri" w:cs="Calibri"/>
          <w:color w:val="000000"/>
          <w:sz w:val="22"/>
          <w:szCs w:val="22"/>
        </w:rPr>
        <w:t>t has earmarked</w:t>
      </w:r>
      <w:r w:rsidR="00997C5B">
        <w:rPr>
          <w:rFonts w:ascii="Calibri" w:hAnsi="Calibri" w:cs="Calibri"/>
          <w:color w:val="000000"/>
          <w:sz w:val="22"/>
          <w:szCs w:val="22"/>
        </w:rPr>
        <w:t xml:space="preserve"> $50 million </w:t>
      </w:r>
      <w:r w:rsidR="00475AB9">
        <w:rPr>
          <w:rFonts w:ascii="Calibri" w:hAnsi="Calibri" w:cs="Calibri"/>
          <w:color w:val="000000"/>
          <w:sz w:val="22"/>
          <w:szCs w:val="22"/>
        </w:rPr>
        <w:t>over five years to support workers who could be affected by artificial intelligence</w:t>
      </w:r>
      <w:r w:rsidR="00EE27AE">
        <w:rPr>
          <w:rFonts w:ascii="Calibri" w:hAnsi="Calibri" w:cs="Calibri"/>
          <w:color w:val="000000"/>
          <w:sz w:val="22"/>
          <w:szCs w:val="22"/>
        </w:rPr>
        <w:t xml:space="preserve"> (The Canadian Press, 2024)</w:t>
      </w:r>
      <w:r w:rsidR="00D65DBD">
        <w:rPr>
          <w:rFonts w:ascii="Calibri" w:hAnsi="Calibri" w:cs="Calibri"/>
          <w:color w:val="000000"/>
          <w:sz w:val="22"/>
          <w:szCs w:val="22"/>
        </w:rPr>
        <w:t>, but the details on</w:t>
      </w:r>
      <w:r w:rsidR="008D6ABF">
        <w:rPr>
          <w:rFonts w:ascii="Calibri" w:hAnsi="Calibri" w:cs="Calibri"/>
          <w:color w:val="000000"/>
          <w:sz w:val="22"/>
          <w:szCs w:val="22"/>
        </w:rPr>
        <w:t xml:space="preserve"> how workers will be supported are not yet available</w:t>
      </w:r>
      <w:r w:rsidR="00EE27AE">
        <w:rPr>
          <w:rFonts w:ascii="Calibri" w:hAnsi="Calibri" w:cs="Calibri"/>
          <w:color w:val="000000"/>
          <w:sz w:val="22"/>
          <w:szCs w:val="22"/>
        </w:rPr>
        <w:t>.</w:t>
      </w:r>
    </w:p>
    <w:p w14:paraId="0E5397E9" w14:textId="77777777" w:rsidR="00A90703" w:rsidRDefault="00A90703" w:rsidP="00B30131">
      <w:pPr>
        <w:pStyle w:val="NormalWeb"/>
        <w:spacing w:before="0" w:beforeAutospacing="0" w:after="0" w:afterAutospacing="0" w:line="276" w:lineRule="auto"/>
        <w:rPr>
          <w:rFonts w:ascii="Calibri" w:hAnsi="Calibri" w:cs="Calibri"/>
          <w:color w:val="000000"/>
          <w:sz w:val="22"/>
          <w:szCs w:val="22"/>
        </w:rPr>
      </w:pPr>
    </w:p>
    <w:p w14:paraId="3CA87D58" w14:textId="77777777" w:rsidR="00FA65E0" w:rsidRDefault="007E647F" w:rsidP="00B30131">
      <w:pPr>
        <w:spacing w:line="276" w:lineRule="auto"/>
      </w:pPr>
      <w:r>
        <w:rPr>
          <w:rFonts w:ascii="Calibri" w:hAnsi="Calibri" w:cs="Calibri"/>
          <w:color w:val="000000"/>
        </w:rPr>
        <w:t>Thirdly, “deep fakes” pose legal and policy challenges by crea</w:t>
      </w:r>
      <w:r w:rsidR="0028613B">
        <w:rPr>
          <w:rFonts w:ascii="Calibri" w:hAnsi="Calibri" w:cs="Calibri"/>
          <w:color w:val="000000"/>
        </w:rPr>
        <w:t xml:space="preserve">ting and disseminating </w:t>
      </w:r>
      <w:r w:rsidR="000D531F">
        <w:rPr>
          <w:rFonts w:ascii="Calibri" w:hAnsi="Calibri" w:cs="Calibri"/>
          <w:color w:val="000000"/>
        </w:rPr>
        <w:t xml:space="preserve">information that is difficult for end-users to determine the </w:t>
      </w:r>
      <w:r w:rsidR="00CC0BE8">
        <w:rPr>
          <w:rFonts w:ascii="Calibri" w:hAnsi="Calibri" w:cs="Calibri"/>
          <w:color w:val="000000"/>
        </w:rPr>
        <w:t xml:space="preserve">falsehood of. </w:t>
      </w:r>
      <w:commentRangeStart w:id="67"/>
      <w:r w:rsidR="00CC0BE8">
        <w:rPr>
          <w:rFonts w:ascii="Calibri" w:hAnsi="Calibri" w:cs="Calibri"/>
          <w:color w:val="000000"/>
        </w:rPr>
        <w:t>Deep fakes refer to AI technology used to alter images, audio, and video in a highly realistic manner</w:t>
      </w:r>
      <w:r w:rsidR="0084580B">
        <w:rPr>
          <w:rFonts w:ascii="Calibri" w:hAnsi="Calibri" w:cs="Calibri"/>
          <w:color w:val="000000"/>
        </w:rPr>
        <w:t xml:space="preserve">, often </w:t>
      </w:r>
      <w:r w:rsidR="0039059E">
        <w:rPr>
          <w:rFonts w:ascii="Calibri" w:hAnsi="Calibri" w:cs="Calibri"/>
          <w:color w:val="000000"/>
        </w:rPr>
        <w:t>malicio</w:t>
      </w:r>
      <w:commentRangeEnd w:id="67"/>
      <w:r w:rsidR="009E627D">
        <w:rPr>
          <w:rStyle w:val="CommentReference"/>
        </w:rPr>
        <w:commentReference w:id="67"/>
      </w:r>
      <w:r w:rsidR="0039059E">
        <w:rPr>
          <w:rFonts w:ascii="Calibri" w:hAnsi="Calibri" w:cs="Calibri"/>
          <w:color w:val="000000"/>
        </w:rPr>
        <w:t>usly</w:t>
      </w:r>
      <w:r w:rsidR="006E25A8">
        <w:rPr>
          <w:rFonts w:ascii="Calibri" w:hAnsi="Calibri" w:cs="Calibri"/>
          <w:color w:val="000000"/>
        </w:rPr>
        <w:t xml:space="preserve"> (Chesney &amp; Citron, 2018, p.1757)</w:t>
      </w:r>
      <w:r w:rsidR="006E25A8">
        <w:rPr>
          <w:rStyle w:val="FootnoteReference"/>
          <w:rFonts w:ascii="Calibri" w:hAnsi="Calibri" w:cs="Calibri"/>
          <w:color w:val="000000"/>
        </w:rPr>
        <w:footnoteReference w:id="116"/>
      </w:r>
      <w:r w:rsidR="0084580B">
        <w:rPr>
          <w:rFonts w:ascii="Calibri" w:hAnsi="Calibri" w:cs="Calibri"/>
          <w:color w:val="000000"/>
        </w:rPr>
        <w:t xml:space="preserve">. </w:t>
      </w:r>
      <w:r w:rsidR="00B4751C">
        <w:rPr>
          <w:rFonts w:ascii="Calibri" w:hAnsi="Calibri" w:cs="Calibri"/>
          <w:color w:val="000000"/>
        </w:rPr>
        <w:t xml:space="preserve">For instance, deep fakes may be used </w:t>
      </w:r>
      <w:r w:rsidR="001A6768">
        <w:rPr>
          <w:rFonts w:ascii="Calibri" w:hAnsi="Calibri" w:cs="Calibri"/>
          <w:color w:val="000000"/>
        </w:rPr>
        <w:t>in election campaigns to tarnish the reputation of potential candidates</w:t>
      </w:r>
      <w:r w:rsidR="008336C7">
        <w:rPr>
          <w:rFonts w:ascii="Calibri" w:hAnsi="Calibri" w:cs="Calibri"/>
          <w:color w:val="000000"/>
        </w:rPr>
        <w:t xml:space="preserve">, </w:t>
      </w:r>
      <w:r w:rsidR="00570C74">
        <w:rPr>
          <w:rFonts w:ascii="Calibri" w:hAnsi="Calibri" w:cs="Calibri"/>
          <w:color w:val="000000"/>
        </w:rPr>
        <w:t>eroding</w:t>
      </w:r>
      <w:r w:rsidR="008336C7">
        <w:rPr>
          <w:rFonts w:ascii="Calibri" w:hAnsi="Calibri" w:cs="Calibri"/>
          <w:color w:val="000000"/>
        </w:rPr>
        <w:t xml:space="preserve"> the democratic process (Chesney &amp; Citron, 2018</w:t>
      </w:r>
      <w:r w:rsidR="009E627D">
        <w:rPr>
          <w:rFonts w:ascii="Calibri" w:hAnsi="Calibri" w:cs="Calibri"/>
          <w:color w:val="000000"/>
        </w:rPr>
        <w:t>, p</w:t>
      </w:r>
      <w:r w:rsidR="006E25A8">
        <w:rPr>
          <w:rFonts w:ascii="Calibri" w:hAnsi="Calibri" w:cs="Calibri"/>
          <w:color w:val="000000"/>
        </w:rPr>
        <w:t>.1757</w:t>
      </w:r>
      <w:r w:rsidR="008336C7">
        <w:rPr>
          <w:rFonts w:ascii="Calibri" w:hAnsi="Calibri" w:cs="Calibri"/>
          <w:color w:val="000000"/>
        </w:rPr>
        <w:t>)</w:t>
      </w:r>
      <w:r w:rsidR="006E25A8">
        <w:rPr>
          <w:rStyle w:val="FootnoteReference"/>
          <w:rFonts w:ascii="Calibri" w:hAnsi="Calibri" w:cs="Calibri"/>
          <w:color w:val="000000"/>
        </w:rPr>
        <w:footnoteReference w:id="117"/>
      </w:r>
      <w:r w:rsidR="008336C7">
        <w:rPr>
          <w:rFonts w:ascii="Calibri" w:hAnsi="Calibri" w:cs="Calibri"/>
          <w:color w:val="000000"/>
        </w:rPr>
        <w:t>.</w:t>
      </w:r>
      <w:r w:rsidR="008648C2">
        <w:rPr>
          <w:rFonts w:ascii="Calibri" w:hAnsi="Calibri" w:cs="Calibri"/>
          <w:color w:val="000000"/>
        </w:rPr>
        <w:t xml:space="preserve"> </w:t>
      </w:r>
      <w:r w:rsidR="008648C2" w:rsidRPr="00827126">
        <w:rPr>
          <w:rFonts w:ascii="Calibri" w:hAnsi="Calibri" w:cs="Calibri"/>
          <w:color w:val="000000"/>
        </w:rPr>
        <w:t xml:space="preserve">There is also potential for governments to utilize the technology for hostile or intelligence purposes. Thus, industry, academia, and the government have an interest in pushing the technology forward for personal, intellectual, and state gains. Deep fakes are arguably the most well-known AI software among the general public, contributing to the conception of AI as untrustworthy and </w:t>
      </w:r>
      <w:r w:rsidR="006E25A8">
        <w:rPr>
          <w:rFonts w:ascii="Calibri" w:hAnsi="Calibri" w:cs="Calibri"/>
          <w:color w:val="000000"/>
        </w:rPr>
        <w:t>exploitative.</w:t>
      </w:r>
      <w:r w:rsidR="009E627D">
        <w:rPr>
          <w:rFonts w:ascii="Calibri" w:hAnsi="Calibri" w:cs="Calibri"/>
          <w:color w:val="000000"/>
        </w:rPr>
        <w:t xml:space="preserve"> To address the concerns around deep fakes, </w:t>
      </w:r>
      <w:r w:rsidR="005F127E">
        <w:t>i</w:t>
      </w:r>
      <w:r w:rsidR="006D67EF">
        <w:t>n the E</w:t>
      </w:r>
      <w:r w:rsidR="00E417FD">
        <w:t>U</w:t>
      </w:r>
      <w:r w:rsidR="006D67EF">
        <w:t xml:space="preserve">, </w:t>
      </w:r>
      <w:r w:rsidR="00E417FD">
        <w:t>t</w:t>
      </w:r>
      <w:r w:rsidR="00C62F88">
        <w:t>he draft AI</w:t>
      </w:r>
      <w:r w:rsidR="009E627D">
        <w:t>A</w:t>
      </w:r>
      <w:r w:rsidR="00C62F88">
        <w:t xml:space="preserve"> contains a provision on</w:t>
      </w:r>
      <w:r w:rsidR="000A5AC5">
        <w:t xml:space="preserve"> the</w:t>
      </w:r>
      <w:r w:rsidR="00C62F88">
        <w:t xml:space="preserve"> disclosure of synthetic content, also known as deep fakes. </w:t>
      </w:r>
      <w:r w:rsidR="00856AF2">
        <w:t xml:space="preserve">Users of </w:t>
      </w:r>
      <w:r w:rsidR="00D66106">
        <w:t xml:space="preserve">AI systems that generate or manipulate image, audio, or video in a way that mimics existing people, objects, places, or events to falsely appear as authentic </w:t>
      </w:r>
      <w:r w:rsidR="00856AF2">
        <w:t>must disclos</w:t>
      </w:r>
      <w:r w:rsidR="00D85E7E">
        <w:t>e</w:t>
      </w:r>
      <w:r w:rsidR="00856AF2">
        <w:t xml:space="preserve"> their artificial nature. </w:t>
      </w:r>
      <w:r w:rsidR="00D85E7E">
        <w:t>However, t</w:t>
      </w:r>
      <w:r w:rsidR="00856AF2">
        <w:t>here are exemptions in place for legally authorized crime prevention</w:t>
      </w:r>
      <w:r w:rsidR="00F175C7">
        <w:t xml:space="preserve"> (Veale &amp; </w:t>
      </w:r>
      <w:proofErr w:type="spellStart"/>
      <w:r w:rsidR="00F175C7">
        <w:t>Borgesius</w:t>
      </w:r>
      <w:proofErr w:type="spellEnd"/>
      <w:r w:rsidR="00F175C7">
        <w:t>, 2021</w:t>
      </w:r>
      <w:r w:rsidR="009E627D">
        <w:t>, p</w:t>
      </w:r>
      <w:r w:rsidR="005F127E">
        <w:t>.108</w:t>
      </w:r>
      <w:r w:rsidR="00F175C7">
        <w:t>)</w:t>
      </w:r>
      <w:r w:rsidR="005F127E">
        <w:rPr>
          <w:rStyle w:val="FootnoteReference"/>
        </w:rPr>
        <w:footnoteReference w:id="118"/>
      </w:r>
      <w:r w:rsidR="00F175C7">
        <w:t>.</w:t>
      </w:r>
      <w:r w:rsidR="00433E32">
        <w:t xml:space="preserve"> </w:t>
      </w:r>
    </w:p>
    <w:p w14:paraId="4A86951C" w14:textId="7ADDBB40" w:rsidR="00B21337" w:rsidRDefault="00FA65E0" w:rsidP="00B30131">
      <w:pPr>
        <w:spacing w:line="276" w:lineRule="auto"/>
      </w:pPr>
      <w:r>
        <w:t>However, t</w:t>
      </w:r>
      <w:r w:rsidR="009E627D">
        <w:t xml:space="preserve">he AIA provision on disclosure is far from perfect. </w:t>
      </w:r>
      <w:r w:rsidR="00477484">
        <w:t>P</w:t>
      </w:r>
      <w:r w:rsidR="00A6412B">
        <w:t xml:space="preserve">lacing the onus on users to disclose </w:t>
      </w:r>
      <w:r w:rsidR="00660C10">
        <w:t>artificial content</w:t>
      </w:r>
      <w:r w:rsidR="00564922">
        <w:t xml:space="preserve"> raises questions regarding enforcement</w:t>
      </w:r>
      <w:r w:rsidR="000A5AC5">
        <w:t xml:space="preserve">, particularly around the investigation of undisclosed deep fakes, whether the authorities </w:t>
      </w:r>
      <w:r w:rsidR="0040123F">
        <w:t>can</w:t>
      </w:r>
      <w:r w:rsidR="000A5AC5">
        <w:t xml:space="preserve"> investigate users of AI platforms, and whether the digital forensics expertise exists to analyze </w:t>
      </w:r>
      <w:r w:rsidR="007431F9">
        <w:t xml:space="preserve">such material online (Veale &amp; </w:t>
      </w:r>
      <w:proofErr w:type="spellStart"/>
      <w:r w:rsidR="007431F9">
        <w:t>Borgesius</w:t>
      </w:r>
      <w:proofErr w:type="spellEnd"/>
      <w:r w:rsidR="007431F9">
        <w:t>, 2021</w:t>
      </w:r>
      <w:r w:rsidR="009E627D">
        <w:t>, p</w:t>
      </w:r>
      <w:r w:rsidR="005F127E">
        <w:t>.108</w:t>
      </w:r>
      <w:r w:rsidR="007431F9">
        <w:t>)</w:t>
      </w:r>
      <w:r w:rsidR="005F127E">
        <w:rPr>
          <w:rStyle w:val="FootnoteReference"/>
        </w:rPr>
        <w:footnoteReference w:id="119"/>
      </w:r>
      <w:r w:rsidR="00564922">
        <w:t xml:space="preserve">. </w:t>
      </w:r>
      <w:commentRangeStart w:id="68"/>
      <w:r w:rsidR="007B3424">
        <w:t xml:space="preserve">Comparatively, </w:t>
      </w:r>
      <w:r w:rsidR="009E627D">
        <w:t xml:space="preserve">in Canada </w:t>
      </w:r>
      <w:r w:rsidR="007B3424">
        <w:t>there is no explicit mention of such technology and its malicious potential in the draft AIDA, presenting a gap in the regulation</w:t>
      </w:r>
      <w:r w:rsidR="00264F80">
        <w:t xml:space="preserve"> </w:t>
      </w:r>
      <w:commentRangeEnd w:id="68"/>
      <w:r w:rsidR="006D67EF">
        <w:rPr>
          <w:rStyle w:val="CommentReference"/>
        </w:rPr>
        <w:commentReference w:id="68"/>
      </w:r>
      <w:r w:rsidR="00264F80">
        <w:t>(</w:t>
      </w:r>
      <w:r w:rsidR="009F5D4F">
        <w:t>Parliament of Canada, 2022</w:t>
      </w:r>
      <w:r w:rsidR="00264F80">
        <w:t>)</w:t>
      </w:r>
      <w:r w:rsidR="009F5D4F">
        <w:rPr>
          <w:rStyle w:val="FootnoteReference"/>
        </w:rPr>
        <w:footnoteReference w:id="120"/>
      </w:r>
      <w:r w:rsidR="007B3424">
        <w:t>.</w:t>
      </w:r>
      <w:r w:rsidR="00206821">
        <w:t xml:space="preserve"> </w:t>
      </w:r>
      <w:commentRangeStart w:id="69"/>
      <w:commentRangeStart w:id="70"/>
      <w:r w:rsidR="002A38C7">
        <w:t>The AIDA proposal is in its infancy relative to the draft AI</w:t>
      </w:r>
      <w:r w:rsidR="009E627D">
        <w:t>A</w:t>
      </w:r>
      <w:r w:rsidR="002A38C7">
        <w:t xml:space="preserve"> </w:t>
      </w:r>
      <w:commentRangeEnd w:id="69"/>
      <w:r w:rsidR="009E627D">
        <w:rPr>
          <w:rStyle w:val="CommentReference"/>
        </w:rPr>
        <w:commentReference w:id="69"/>
      </w:r>
      <w:commentRangeEnd w:id="70"/>
      <w:r w:rsidR="00E7033D">
        <w:rPr>
          <w:rStyle w:val="CommentReference"/>
        </w:rPr>
        <w:commentReference w:id="70"/>
      </w:r>
      <w:r w:rsidR="002A38C7">
        <w:t>proposed by the E</w:t>
      </w:r>
      <w:r w:rsidR="009F5D4F">
        <w:t>U, largely due to the fact that many requirements and definitions have been resolved to be established later in regulation</w:t>
      </w:r>
      <w:r w:rsidR="0089413B">
        <w:t xml:space="preserve">. </w:t>
      </w:r>
      <w:r w:rsidR="009F5D4F">
        <w:t>For instance, t</w:t>
      </w:r>
      <w:r w:rsidR="0089413B">
        <w:t>he AIDA proposes</w:t>
      </w:r>
      <w:r w:rsidR="00B7185E">
        <w:t xml:space="preserve"> that </w:t>
      </w:r>
      <w:r w:rsidR="00C97222">
        <w:t xml:space="preserve">AI regulation should “prohibit reckless and malicious uses of AI that cause serious harm to Canadians and their interests through the creation of new criminal law provisions” </w:t>
      </w:r>
      <w:commentRangeStart w:id="71"/>
      <w:r w:rsidR="00C97222">
        <w:t>(Government of Canada, 2023</w:t>
      </w:r>
      <w:r w:rsidR="009F5D4F">
        <w:t>a</w:t>
      </w:r>
      <w:r w:rsidR="00C97222">
        <w:t>)</w:t>
      </w:r>
      <w:commentRangeEnd w:id="71"/>
      <w:r w:rsidR="009F5D4F">
        <w:rPr>
          <w:rStyle w:val="FootnoteReference"/>
        </w:rPr>
        <w:footnoteReference w:id="121"/>
      </w:r>
      <w:r w:rsidR="00860A70">
        <w:rPr>
          <w:rStyle w:val="CommentReference"/>
        </w:rPr>
        <w:commentReference w:id="71"/>
      </w:r>
      <w:r w:rsidR="00C97222">
        <w:t xml:space="preserve"> </w:t>
      </w:r>
      <w:r w:rsidR="008B5A2A">
        <w:t xml:space="preserve">without specifying what </w:t>
      </w:r>
      <w:r w:rsidR="00860A70">
        <w:t>“</w:t>
      </w:r>
      <w:r w:rsidR="008B5A2A">
        <w:t>reckless</w:t>
      </w:r>
      <w:r w:rsidR="00860A70">
        <w:t>”</w:t>
      </w:r>
      <w:r w:rsidR="008B5A2A">
        <w:t xml:space="preserve"> or </w:t>
      </w:r>
      <w:r w:rsidR="00860A70">
        <w:t>“</w:t>
      </w:r>
      <w:r w:rsidR="008B5A2A">
        <w:t>malicious</w:t>
      </w:r>
      <w:r w:rsidR="00860A70">
        <w:t>”</w:t>
      </w:r>
      <w:r w:rsidR="008B5A2A">
        <w:t xml:space="preserve"> use </w:t>
      </w:r>
      <w:r w:rsidR="00860A70">
        <w:t>entails</w:t>
      </w:r>
      <w:r w:rsidR="008B5A2A">
        <w:t xml:space="preserve">. </w:t>
      </w:r>
      <w:r w:rsidR="00812861">
        <w:t>U</w:t>
      </w:r>
      <w:r w:rsidR="00C84453">
        <w:t>nless</w:t>
      </w:r>
      <w:r w:rsidR="00206821">
        <w:t xml:space="preserve"> safeguards </w:t>
      </w:r>
      <w:r w:rsidR="00206821">
        <w:lastRenderedPageBreak/>
        <w:t>against synthetic content</w:t>
      </w:r>
      <w:r w:rsidR="00BA3DD4">
        <w:t xml:space="preserve"> generated by AI</w:t>
      </w:r>
      <w:r w:rsidR="00C84453">
        <w:t xml:space="preserve"> is </w:t>
      </w:r>
      <w:r w:rsidR="002C7162">
        <w:t>enshrined in the AIDA</w:t>
      </w:r>
      <w:r w:rsidR="00206821">
        <w:t>,</w:t>
      </w:r>
      <w:r w:rsidR="006160BE">
        <w:t xml:space="preserve"> it is unlikely that Canada can achieve a</w:t>
      </w:r>
      <w:r w:rsidR="00C84453">
        <w:t xml:space="preserve">n </w:t>
      </w:r>
      <w:r w:rsidR="00B22747">
        <w:t>approach to AI</w:t>
      </w:r>
      <w:r w:rsidR="00C0217F">
        <w:t xml:space="preserve"> systems</w:t>
      </w:r>
      <w:r w:rsidR="003B3216">
        <w:t xml:space="preserve"> based in trust and accountability. </w:t>
      </w:r>
      <w:r w:rsidR="00BE3BF9">
        <w:t xml:space="preserve">To reduce the risk of recidivism, </w:t>
      </w:r>
      <w:r w:rsidR="00666243">
        <w:t>interventions</w:t>
      </w:r>
      <w:r w:rsidR="00BE3BF9">
        <w:t xml:space="preserve"> </w:t>
      </w:r>
      <w:r w:rsidR="00666243">
        <w:t xml:space="preserve">against deep fakes </w:t>
      </w:r>
      <w:r w:rsidR="00BE3BF9">
        <w:t>can be determined on a case-by-case basis, with consideration for the type of sanction (</w:t>
      </w:r>
      <w:proofErr w:type="spellStart"/>
      <w:r w:rsidR="00BE3BF9">
        <w:t>eg.</w:t>
      </w:r>
      <w:proofErr w:type="spellEnd"/>
      <w:r w:rsidR="00BE3BF9">
        <w:t xml:space="preserve"> imprisonment, community service, fine), probation, parole, and eligibility for programs such as training and education (Custers</w:t>
      </w:r>
      <w:r w:rsidR="002C71DB">
        <w:t xml:space="preserve"> &amp; </w:t>
      </w:r>
      <w:proofErr w:type="spellStart"/>
      <w:r w:rsidR="002C71DB">
        <w:t>Fosch</w:t>
      </w:r>
      <w:proofErr w:type="spellEnd"/>
      <w:r w:rsidR="002C71DB">
        <w:t>-Villaronga</w:t>
      </w:r>
      <w:r w:rsidR="00BE3BF9">
        <w:t xml:space="preserve">, 2022, </w:t>
      </w:r>
      <w:r w:rsidR="002C71DB">
        <w:t>p.211)</w:t>
      </w:r>
      <w:r w:rsidR="002C71DB">
        <w:rPr>
          <w:rStyle w:val="FootnoteReference"/>
        </w:rPr>
        <w:footnoteReference w:id="122"/>
      </w:r>
      <w:r w:rsidR="002C71DB">
        <w:t>.</w:t>
      </w:r>
    </w:p>
    <w:p w14:paraId="37313917" w14:textId="4AB3DDEB" w:rsidR="00362708" w:rsidRPr="001B4D2F" w:rsidRDefault="007E69AF" w:rsidP="00B30131">
      <w:pPr>
        <w:pStyle w:val="NormalWeb"/>
        <w:spacing w:before="0" w:beforeAutospacing="0" w:after="0" w:afterAutospacing="0" w:line="276" w:lineRule="auto"/>
        <w:rPr>
          <w:rFonts w:ascii="Calibri" w:hAnsi="Calibri" w:cs="Calibri"/>
          <w:color w:val="000000"/>
          <w:sz w:val="22"/>
          <w:szCs w:val="22"/>
        </w:rPr>
      </w:pPr>
      <w:r w:rsidRPr="001B4D2F">
        <w:rPr>
          <w:rFonts w:ascii="Calibri" w:hAnsi="Calibri" w:cs="Calibri"/>
          <w:sz w:val="22"/>
          <w:szCs w:val="22"/>
        </w:rPr>
        <w:t xml:space="preserve">Lastly, </w:t>
      </w:r>
      <w:r w:rsidR="0044165C" w:rsidRPr="001B4D2F">
        <w:rPr>
          <w:rFonts w:ascii="Calibri" w:hAnsi="Calibri" w:cs="Calibri"/>
          <w:sz w:val="22"/>
          <w:szCs w:val="22"/>
        </w:rPr>
        <w:t xml:space="preserve">the federal and constitutional setting in Canada </w:t>
      </w:r>
      <w:r w:rsidR="0084630D" w:rsidRPr="001B4D2F">
        <w:rPr>
          <w:rFonts w:ascii="Calibri" w:hAnsi="Calibri" w:cs="Calibri"/>
          <w:sz w:val="22"/>
          <w:szCs w:val="22"/>
        </w:rPr>
        <w:t xml:space="preserve">means that </w:t>
      </w:r>
      <w:r w:rsidR="005A0C12" w:rsidRPr="001B4D2F">
        <w:rPr>
          <w:rFonts w:ascii="Calibri" w:hAnsi="Calibri" w:cs="Calibri"/>
          <w:sz w:val="22"/>
          <w:szCs w:val="22"/>
        </w:rPr>
        <w:t xml:space="preserve">there will be shared jurisdiction </w:t>
      </w:r>
      <w:r w:rsidR="0084630D" w:rsidRPr="001B4D2F">
        <w:rPr>
          <w:rFonts w:ascii="Calibri" w:hAnsi="Calibri" w:cs="Calibri"/>
          <w:sz w:val="22"/>
          <w:szCs w:val="22"/>
        </w:rPr>
        <w:t>across national and sub-national governments in the regulation of AI</w:t>
      </w:r>
      <w:r w:rsidR="005A0C12" w:rsidRPr="001B4D2F">
        <w:rPr>
          <w:rFonts w:ascii="Calibri" w:hAnsi="Calibri" w:cs="Calibri"/>
          <w:sz w:val="22"/>
          <w:szCs w:val="22"/>
        </w:rPr>
        <w:t>, presenting challenges with effective coordination</w:t>
      </w:r>
      <w:r w:rsidR="00B26699" w:rsidRPr="001B4D2F">
        <w:rPr>
          <w:rFonts w:ascii="Calibri" w:hAnsi="Calibri" w:cs="Calibri"/>
          <w:sz w:val="22"/>
          <w:szCs w:val="22"/>
        </w:rPr>
        <w:t xml:space="preserve"> </w:t>
      </w:r>
      <w:r w:rsidR="00C306E9" w:rsidRPr="001B4D2F">
        <w:rPr>
          <w:rFonts w:ascii="Calibri" w:hAnsi="Calibri" w:cs="Calibri"/>
          <w:sz w:val="22"/>
          <w:szCs w:val="22"/>
        </w:rPr>
        <w:t>and streamlined guidelines for industry</w:t>
      </w:r>
      <w:r w:rsidR="0084630D" w:rsidRPr="001B4D2F">
        <w:rPr>
          <w:rFonts w:ascii="Calibri" w:hAnsi="Calibri" w:cs="Calibri"/>
          <w:sz w:val="22"/>
          <w:szCs w:val="22"/>
        </w:rPr>
        <w:t xml:space="preserve">. </w:t>
      </w:r>
      <w:r w:rsidR="001B4D2F" w:rsidRPr="001B4D2F">
        <w:rPr>
          <w:rFonts w:ascii="Calibri" w:hAnsi="Calibri" w:cs="Calibri"/>
          <w:color w:val="000000"/>
          <w:sz w:val="22"/>
          <w:szCs w:val="22"/>
        </w:rPr>
        <w:t xml:space="preserve">A range of subject matter that is not always within federal jurisdiction, or is shared jurisdiction, will be brought into question by AI, such as privacy and data protection, health, and human rights. Competition law and intellectual property are managed federally, while consumer protection law, property law, and torts are managed provincially. </w:t>
      </w:r>
      <w:r w:rsidR="0004445E">
        <w:rPr>
          <w:rFonts w:ascii="Calibri" w:hAnsi="Calibri" w:cs="Calibri"/>
          <w:color w:val="000000"/>
          <w:sz w:val="22"/>
          <w:szCs w:val="22"/>
        </w:rPr>
        <w:t>Another example is</w:t>
      </w:r>
      <w:r w:rsidR="001B4D2F" w:rsidRPr="001B4D2F">
        <w:rPr>
          <w:rFonts w:ascii="Calibri" w:hAnsi="Calibri" w:cs="Calibri"/>
          <w:color w:val="000000"/>
          <w:sz w:val="22"/>
          <w:szCs w:val="22"/>
        </w:rPr>
        <w:t xml:space="preserve"> biased data being used to train AI algorithms</w:t>
      </w:r>
      <w:r w:rsidR="0004445E">
        <w:rPr>
          <w:rFonts w:ascii="Calibri" w:hAnsi="Calibri" w:cs="Calibri"/>
          <w:color w:val="000000"/>
          <w:sz w:val="22"/>
          <w:szCs w:val="22"/>
        </w:rPr>
        <w:t>, which</w:t>
      </w:r>
      <w:r w:rsidR="001B4D2F" w:rsidRPr="001B4D2F">
        <w:rPr>
          <w:rFonts w:ascii="Calibri" w:hAnsi="Calibri" w:cs="Calibri"/>
          <w:color w:val="000000"/>
          <w:sz w:val="22"/>
          <w:szCs w:val="22"/>
        </w:rPr>
        <w:t xml:space="preserve"> has privacy, human rights, and consumer protection implications – each governed by different legislation in different agencies (Martin-Bariteau &amp; </w:t>
      </w:r>
      <w:proofErr w:type="spellStart"/>
      <w:r w:rsidR="001B4D2F" w:rsidRPr="001B4D2F">
        <w:rPr>
          <w:rFonts w:ascii="Calibri" w:hAnsi="Calibri" w:cs="Calibri"/>
          <w:color w:val="000000"/>
          <w:sz w:val="22"/>
          <w:szCs w:val="22"/>
        </w:rPr>
        <w:t>Scassa</w:t>
      </w:r>
      <w:proofErr w:type="spellEnd"/>
      <w:r w:rsidR="001B4D2F" w:rsidRPr="001B4D2F">
        <w:rPr>
          <w:rFonts w:ascii="Calibri" w:hAnsi="Calibri" w:cs="Calibri"/>
          <w:color w:val="000000"/>
          <w:sz w:val="22"/>
          <w:szCs w:val="22"/>
        </w:rPr>
        <w:t>, 2020</w:t>
      </w:r>
      <w:r w:rsidR="009E627D">
        <w:rPr>
          <w:rFonts w:ascii="Calibri" w:hAnsi="Calibri" w:cs="Calibri"/>
          <w:color w:val="000000"/>
          <w:sz w:val="22"/>
          <w:szCs w:val="22"/>
        </w:rPr>
        <w:t>, p</w:t>
      </w:r>
      <w:r w:rsidR="0004445E">
        <w:rPr>
          <w:rFonts w:ascii="Calibri" w:hAnsi="Calibri" w:cs="Calibri"/>
          <w:color w:val="000000"/>
          <w:sz w:val="22"/>
          <w:szCs w:val="22"/>
        </w:rPr>
        <w:t>.9</w:t>
      </w:r>
      <w:r w:rsidR="001B4D2F" w:rsidRPr="001B4D2F">
        <w:rPr>
          <w:rFonts w:ascii="Calibri" w:hAnsi="Calibri" w:cs="Calibri"/>
          <w:color w:val="000000"/>
          <w:sz w:val="22"/>
          <w:szCs w:val="22"/>
        </w:rPr>
        <w:t>)</w:t>
      </w:r>
      <w:r w:rsidR="0004445E">
        <w:rPr>
          <w:rStyle w:val="FootnoteReference"/>
          <w:rFonts w:ascii="Calibri" w:hAnsi="Calibri" w:cs="Calibri"/>
          <w:color w:val="000000"/>
          <w:sz w:val="22"/>
          <w:szCs w:val="22"/>
        </w:rPr>
        <w:footnoteReference w:id="123"/>
      </w:r>
      <w:r w:rsidR="001B4D2F" w:rsidRPr="001B4D2F">
        <w:rPr>
          <w:rFonts w:ascii="Calibri" w:hAnsi="Calibri" w:cs="Calibri"/>
          <w:color w:val="000000"/>
          <w:sz w:val="22"/>
          <w:szCs w:val="22"/>
        </w:rPr>
        <w:t>.</w:t>
      </w:r>
    </w:p>
    <w:p w14:paraId="49150855" w14:textId="77777777" w:rsidR="001B4D2F" w:rsidRPr="001B4D2F" w:rsidRDefault="001B4D2F" w:rsidP="00B30131">
      <w:pPr>
        <w:pStyle w:val="NormalWeb"/>
        <w:spacing w:before="0" w:beforeAutospacing="0" w:after="0" w:afterAutospacing="0" w:line="276" w:lineRule="auto"/>
        <w:rPr>
          <w:rFonts w:ascii="Calibri" w:hAnsi="Calibri" w:cs="Calibri"/>
          <w:color w:val="000000"/>
          <w:sz w:val="22"/>
          <w:szCs w:val="22"/>
        </w:rPr>
      </w:pPr>
    </w:p>
    <w:p w14:paraId="5C976098" w14:textId="7A1E3C63" w:rsidR="00D3489D" w:rsidRDefault="0004445E" w:rsidP="00B30131">
      <w:pPr>
        <w:spacing w:line="276" w:lineRule="auto"/>
        <w:rPr>
          <w:rFonts w:ascii="Calibri" w:hAnsi="Calibri" w:cs="Calibri"/>
          <w:color w:val="000000"/>
        </w:rPr>
      </w:pPr>
      <w:r>
        <w:t xml:space="preserve">There have also been strides to reform different regulatory frameworks to accommodate the growing use of AI by varying actors. </w:t>
      </w:r>
      <w:r w:rsidR="00C306E9">
        <w:t xml:space="preserve">In </w:t>
      </w:r>
      <w:r w:rsidR="00D3489D" w:rsidRPr="00D3489D">
        <w:rPr>
          <w:rFonts w:ascii="Calibri" w:hAnsi="Calibri" w:cs="Calibri"/>
          <w:color w:val="000000"/>
        </w:rPr>
        <w:t>2020, the Privacy Commissioner of Canada published recommendations to reform the PIPEDA to address AI-related concerns.</w:t>
      </w:r>
      <w:r w:rsidR="00E863F3">
        <w:rPr>
          <w:rFonts w:ascii="Calibri" w:hAnsi="Calibri" w:cs="Calibri"/>
          <w:color w:val="000000"/>
        </w:rPr>
        <w:t xml:space="preserve"> There</w:t>
      </w:r>
      <w:r w:rsidR="00EE5E3F">
        <w:rPr>
          <w:rFonts w:ascii="Calibri" w:hAnsi="Calibri" w:cs="Calibri"/>
          <w:color w:val="000000"/>
        </w:rPr>
        <w:t xml:space="preserve"> have</w:t>
      </w:r>
      <w:r w:rsidR="00D3489D" w:rsidRPr="00D3489D">
        <w:rPr>
          <w:rFonts w:ascii="Calibri" w:hAnsi="Calibri" w:cs="Calibri"/>
          <w:color w:val="000000"/>
        </w:rPr>
        <w:t xml:space="preserve"> </w:t>
      </w:r>
      <w:r w:rsidR="00E863F3">
        <w:rPr>
          <w:rFonts w:ascii="Calibri" w:hAnsi="Calibri" w:cs="Calibri"/>
          <w:color w:val="000000"/>
        </w:rPr>
        <w:t xml:space="preserve">also </w:t>
      </w:r>
      <w:r w:rsidR="00D3489D" w:rsidRPr="00D3489D">
        <w:rPr>
          <w:rFonts w:ascii="Calibri" w:hAnsi="Calibri" w:cs="Calibri"/>
          <w:color w:val="000000"/>
        </w:rPr>
        <w:t>been changes at the provincial level, such as private sector privacy laws emerging in Quebec, reforms to the Personal Information Protection Act in British Columbia, and a private sector data protection law that would likely address AI concerns being contemplated in Ontario</w:t>
      </w:r>
      <w:r w:rsidR="00BA2668">
        <w:rPr>
          <w:rFonts w:ascii="Calibri" w:hAnsi="Calibri" w:cs="Calibri"/>
          <w:color w:val="000000"/>
        </w:rPr>
        <w:t xml:space="preserve"> (Martin-Bariteau &amp; </w:t>
      </w:r>
      <w:proofErr w:type="spellStart"/>
      <w:r w:rsidR="00BA2668">
        <w:rPr>
          <w:rFonts w:ascii="Calibri" w:hAnsi="Calibri" w:cs="Calibri"/>
          <w:color w:val="000000"/>
        </w:rPr>
        <w:t>Scassa</w:t>
      </w:r>
      <w:proofErr w:type="spellEnd"/>
      <w:r w:rsidR="00BA2668">
        <w:rPr>
          <w:rFonts w:ascii="Calibri" w:hAnsi="Calibri" w:cs="Calibri"/>
          <w:color w:val="000000"/>
        </w:rPr>
        <w:t>, 2020</w:t>
      </w:r>
      <w:r w:rsidR="009E627D">
        <w:rPr>
          <w:rFonts w:ascii="Calibri" w:hAnsi="Calibri" w:cs="Calibri"/>
          <w:color w:val="000000"/>
        </w:rPr>
        <w:t>, p</w:t>
      </w:r>
      <w:r w:rsidR="00E863F3">
        <w:rPr>
          <w:rFonts w:ascii="Calibri" w:hAnsi="Calibri" w:cs="Calibri"/>
          <w:color w:val="000000"/>
        </w:rPr>
        <w:t>.8</w:t>
      </w:r>
      <w:r w:rsidR="00BA2668">
        <w:rPr>
          <w:rFonts w:ascii="Calibri" w:hAnsi="Calibri" w:cs="Calibri"/>
          <w:color w:val="000000"/>
        </w:rPr>
        <w:t>)</w:t>
      </w:r>
      <w:r w:rsidR="00E863F3">
        <w:rPr>
          <w:rStyle w:val="FootnoteReference"/>
          <w:rFonts w:ascii="Calibri" w:hAnsi="Calibri" w:cs="Calibri"/>
          <w:color w:val="000000"/>
        </w:rPr>
        <w:footnoteReference w:id="124"/>
      </w:r>
      <w:r w:rsidR="00D3489D" w:rsidRPr="00D3489D">
        <w:rPr>
          <w:rFonts w:ascii="Calibri" w:hAnsi="Calibri" w:cs="Calibri"/>
          <w:color w:val="000000"/>
        </w:rPr>
        <w:t>.</w:t>
      </w:r>
    </w:p>
    <w:p w14:paraId="623E6ECE" w14:textId="644EC86B" w:rsidR="002F45F8" w:rsidRDefault="00BA23D1" w:rsidP="00B30131">
      <w:pPr>
        <w:spacing w:line="276" w:lineRule="auto"/>
        <w:rPr>
          <w:rFonts w:ascii="Calibri" w:hAnsi="Calibri" w:cs="Calibri"/>
          <w:color w:val="000000"/>
        </w:rPr>
      </w:pPr>
      <w:r>
        <w:rPr>
          <w:rFonts w:ascii="Calibri" w:hAnsi="Calibri" w:cs="Calibri"/>
          <w:color w:val="000000"/>
        </w:rPr>
        <w:t xml:space="preserve">While the EU differs from Canada as a supranational authority, its reliance on national supervisory authorities </w:t>
      </w:r>
      <w:r w:rsidR="00C84112">
        <w:rPr>
          <w:rFonts w:ascii="Calibri" w:hAnsi="Calibri" w:cs="Calibri"/>
          <w:color w:val="000000"/>
        </w:rPr>
        <w:t>to oversee the implementation of harmoni</w:t>
      </w:r>
      <w:r w:rsidR="00113D09">
        <w:rPr>
          <w:rFonts w:ascii="Calibri" w:hAnsi="Calibri" w:cs="Calibri"/>
          <w:color w:val="000000"/>
        </w:rPr>
        <w:t>s</w:t>
      </w:r>
      <w:r w:rsidR="00C84112">
        <w:rPr>
          <w:rFonts w:ascii="Calibri" w:hAnsi="Calibri" w:cs="Calibri"/>
          <w:color w:val="000000"/>
        </w:rPr>
        <w:t>ed rules proposed within the AI</w:t>
      </w:r>
      <w:r w:rsidR="009E627D">
        <w:rPr>
          <w:rFonts w:ascii="Calibri" w:hAnsi="Calibri" w:cs="Calibri"/>
          <w:color w:val="000000"/>
        </w:rPr>
        <w:t>A</w:t>
      </w:r>
      <w:r>
        <w:rPr>
          <w:rFonts w:ascii="Calibri" w:hAnsi="Calibri" w:cs="Calibri"/>
          <w:color w:val="000000"/>
        </w:rPr>
        <w:t xml:space="preserve"> </w:t>
      </w:r>
      <w:r w:rsidR="00C84112">
        <w:rPr>
          <w:rFonts w:ascii="Calibri" w:hAnsi="Calibri" w:cs="Calibri"/>
          <w:color w:val="000000"/>
        </w:rPr>
        <w:t>embod</w:t>
      </w:r>
      <w:r>
        <w:rPr>
          <w:rFonts w:ascii="Calibri" w:hAnsi="Calibri" w:cs="Calibri"/>
          <w:color w:val="000000"/>
        </w:rPr>
        <w:t xml:space="preserve">ies </w:t>
      </w:r>
      <w:r w:rsidR="00C84112">
        <w:rPr>
          <w:rFonts w:ascii="Calibri" w:hAnsi="Calibri" w:cs="Calibri"/>
          <w:color w:val="000000"/>
        </w:rPr>
        <w:t>a quasi-federal structure (</w:t>
      </w:r>
      <w:proofErr w:type="spellStart"/>
      <w:r w:rsidR="00C84112">
        <w:rPr>
          <w:rFonts w:ascii="Calibri" w:hAnsi="Calibri" w:cs="Calibri"/>
          <w:color w:val="000000"/>
        </w:rPr>
        <w:t>Lilkov</w:t>
      </w:r>
      <w:proofErr w:type="spellEnd"/>
      <w:r w:rsidR="00C84112">
        <w:rPr>
          <w:rFonts w:ascii="Calibri" w:hAnsi="Calibri" w:cs="Calibri"/>
          <w:color w:val="000000"/>
        </w:rPr>
        <w:t>, 2021</w:t>
      </w:r>
      <w:r w:rsidR="009E627D">
        <w:rPr>
          <w:rFonts w:ascii="Calibri" w:hAnsi="Calibri" w:cs="Calibri"/>
          <w:color w:val="000000"/>
        </w:rPr>
        <w:t>, p</w:t>
      </w:r>
      <w:r w:rsidR="00E863F3">
        <w:rPr>
          <w:rFonts w:ascii="Calibri" w:hAnsi="Calibri" w:cs="Calibri"/>
          <w:color w:val="000000"/>
        </w:rPr>
        <w:t>.170</w:t>
      </w:r>
      <w:r w:rsidR="00C84112">
        <w:rPr>
          <w:rFonts w:ascii="Calibri" w:hAnsi="Calibri" w:cs="Calibri"/>
          <w:color w:val="000000"/>
        </w:rPr>
        <w:t>)</w:t>
      </w:r>
      <w:r w:rsidR="00E863F3">
        <w:rPr>
          <w:rStyle w:val="FootnoteReference"/>
          <w:rFonts w:ascii="Calibri" w:hAnsi="Calibri" w:cs="Calibri"/>
          <w:color w:val="000000"/>
        </w:rPr>
        <w:footnoteReference w:id="125"/>
      </w:r>
      <w:r w:rsidR="00C84112">
        <w:rPr>
          <w:rFonts w:ascii="Calibri" w:hAnsi="Calibri" w:cs="Calibri"/>
          <w:color w:val="000000"/>
        </w:rPr>
        <w:t>.</w:t>
      </w:r>
      <w:r w:rsidR="001A7474">
        <w:rPr>
          <w:rFonts w:ascii="Calibri" w:hAnsi="Calibri" w:cs="Calibri"/>
          <w:color w:val="000000"/>
        </w:rPr>
        <w:t xml:space="preserve"> The proposed rules will be enforced through governance at the Member State level while building on existing structures</w:t>
      </w:r>
      <w:r w:rsidR="0041540A">
        <w:rPr>
          <w:rFonts w:ascii="Calibri" w:hAnsi="Calibri" w:cs="Calibri"/>
          <w:color w:val="000000"/>
        </w:rPr>
        <w:t>, and c</w:t>
      </w:r>
      <w:r w:rsidR="001A7474">
        <w:rPr>
          <w:rFonts w:ascii="Calibri" w:hAnsi="Calibri" w:cs="Calibri"/>
          <w:color w:val="000000"/>
        </w:rPr>
        <w:t>ooperation at the EU level will be ensured through</w:t>
      </w:r>
      <w:r w:rsidR="00B04236">
        <w:rPr>
          <w:rFonts w:ascii="Calibri" w:hAnsi="Calibri" w:cs="Calibri"/>
          <w:color w:val="000000"/>
        </w:rPr>
        <w:t xml:space="preserve"> the establishment of a European Artificial Intelligence Board (European Commission, 2021</w:t>
      </w:r>
      <w:r w:rsidR="00E863F3">
        <w:rPr>
          <w:rFonts w:ascii="Calibri" w:hAnsi="Calibri" w:cs="Calibri"/>
          <w:color w:val="000000"/>
        </w:rPr>
        <w:t>, p.3</w:t>
      </w:r>
      <w:r w:rsidR="00B04236">
        <w:rPr>
          <w:rFonts w:ascii="Calibri" w:hAnsi="Calibri" w:cs="Calibri"/>
          <w:color w:val="000000"/>
        </w:rPr>
        <w:t>)</w:t>
      </w:r>
      <w:r w:rsidR="00E863F3">
        <w:rPr>
          <w:rStyle w:val="FootnoteReference"/>
          <w:rFonts w:ascii="Calibri" w:hAnsi="Calibri" w:cs="Calibri"/>
          <w:color w:val="000000"/>
        </w:rPr>
        <w:footnoteReference w:id="126"/>
      </w:r>
      <w:r w:rsidR="00B04236">
        <w:rPr>
          <w:rFonts w:ascii="Calibri" w:hAnsi="Calibri" w:cs="Calibri"/>
          <w:color w:val="000000"/>
        </w:rPr>
        <w:t>.</w:t>
      </w:r>
      <w:r w:rsidR="00C705D4">
        <w:rPr>
          <w:rFonts w:ascii="Calibri" w:hAnsi="Calibri" w:cs="Calibri"/>
          <w:color w:val="000000"/>
        </w:rPr>
        <w:t xml:space="preserve"> There is also an emphasis on harmoni</w:t>
      </w:r>
      <w:r w:rsidR="00113D09">
        <w:rPr>
          <w:rFonts w:ascii="Calibri" w:hAnsi="Calibri" w:cs="Calibri"/>
          <w:color w:val="000000"/>
        </w:rPr>
        <w:t>s</w:t>
      </w:r>
      <w:r w:rsidR="00C705D4">
        <w:rPr>
          <w:rFonts w:ascii="Calibri" w:hAnsi="Calibri" w:cs="Calibri"/>
          <w:color w:val="000000"/>
        </w:rPr>
        <w:t>ed rules in the draft AI</w:t>
      </w:r>
      <w:r w:rsidR="009E627D">
        <w:rPr>
          <w:rFonts w:ascii="Calibri" w:hAnsi="Calibri" w:cs="Calibri"/>
          <w:color w:val="000000"/>
        </w:rPr>
        <w:t>A</w:t>
      </w:r>
      <w:r w:rsidR="00360774">
        <w:rPr>
          <w:rFonts w:ascii="Calibri" w:hAnsi="Calibri" w:cs="Calibri"/>
          <w:color w:val="000000"/>
        </w:rPr>
        <w:t xml:space="preserve"> to ensure consistency with existing policy provisions</w:t>
      </w:r>
      <w:r w:rsidR="003D7D1C">
        <w:rPr>
          <w:rFonts w:ascii="Calibri" w:hAnsi="Calibri" w:cs="Calibri"/>
          <w:color w:val="000000"/>
        </w:rPr>
        <w:t xml:space="preserve">. </w:t>
      </w:r>
      <w:r w:rsidR="00360774">
        <w:rPr>
          <w:rFonts w:ascii="Calibri" w:hAnsi="Calibri" w:cs="Calibri"/>
          <w:color w:val="000000"/>
        </w:rPr>
        <w:t>As such, the</w:t>
      </w:r>
      <w:r w:rsidR="003D7D1C">
        <w:rPr>
          <w:rFonts w:ascii="Calibri" w:hAnsi="Calibri" w:cs="Calibri"/>
          <w:color w:val="000000"/>
        </w:rPr>
        <w:t xml:space="preserve"> new</w:t>
      </w:r>
      <w:r w:rsidR="00360774">
        <w:rPr>
          <w:rFonts w:ascii="Calibri" w:hAnsi="Calibri" w:cs="Calibri"/>
          <w:color w:val="000000"/>
        </w:rPr>
        <w:t xml:space="preserve"> proposal aligns itself with </w:t>
      </w:r>
      <w:r w:rsidR="00F77D5A">
        <w:rPr>
          <w:rFonts w:ascii="Calibri" w:hAnsi="Calibri" w:cs="Calibri"/>
          <w:color w:val="000000"/>
        </w:rPr>
        <w:t xml:space="preserve">a host of harmonised </w:t>
      </w:r>
      <w:r w:rsidR="000A0A44">
        <w:rPr>
          <w:rFonts w:ascii="Calibri" w:hAnsi="Calibri" w:cs="Calibri"/>
          <w:color w:val="000000"/>
        </w:rPr>
        <w:t>legislation</w:t>
      </w:r>
      <w:r w:rsidR="00F77D5A">
        <w:rPr>
          <w:rFonts w:ascii="Calibri" w:hAnsi="Calibri" w:cs="Calibri"/>
          <w:color w:val="000000"/>
        </w:rPr>
        <w:t xml:space="preserve"> listed under</w:t>
      </w:r>
      <w:r w:rsidR="000A0A44">
        <w:rPr>
          <w:rFonts w:ascii="Calibri" w:hAnsi="Calibri" w:cs="Calibri"/>
          <w:color w:val="000000"/>
        </w:rPr>
        <w:t xml:space="preserve"> Annex II of the draft AI</w:t>
      </w:r>
      <w:r w:rsidR="009E627D">
        <w:rPr>
          <w:rFonts w:ascii="Calibri" w:hAnsi="Calibri" w:cs="Calibri"/>
          <w:color w:val="000000"/>
        </w:rPr>
        <w:t>A</w:t>
      </w:r>
      <w:r w:rsidR="000A0A44">
        <w:rPr>
          <w:rFonts w:ascii="Calibri" w:hAnsi="Calibri" w:cs="Calibri"/>
          <w:color w:val="000000"/>
        </w:rPr>
        <w:t xml:space="preserve">, </w:t>
      </w:r>
      <w:r w:rsidR="007C56C8">
        <w:rPr>
          <w:rFonts w:ascii="Calibri" w:hAnsi="Calibri" w:cs="Calibri"/>
          <w:color w:val="000000"/>
        </w:rPr>
        <w:t>as well as</w:t>
      </w:r>
      <w:r w:rsidR="00F77D5A">
        <w:rPr>
          <w:rFonts w:ascii="Calibri" w:hAnsi="Calibri" w:cs="Calibri"/>
          <w:color w:val="000000"/>
        </w:rPr>
        <w:t xml:space="preserve"> </w:t>
      </w:r>
      <w:r w:rsidR="00360774">
        <w:rPr>
          <w:rFonts w:ascii="Calibri" w:hAnsi="Calibri" w:cs="Calibri"/>
          <w:color w:val="000000"/>
        </w:rPr>
        <w:t xml:space="preserve">the EU Charter of Fundamental Rights, </w:t>
      </w:r>
      <w:r w:rsidR="00C165D5">
        <w:rPr>
          <w:rFonts w:ascii="Calibri" w:hAnsi="Calibri" w:cs="Calibri"/>
          <w:color w:val="000000"/>
        </w:rPr>
        <w:t xml:space="preserve">the </w:t>
      </w:r>
      <w:r w:rsidR="00D2632B">
        <w:rPr>
          <w:rFonts w:ascii="Calibri" w:hAnsi="Calibri" w:cs="Calibri"/>
          <w:color w:val="000000"/>
        </w:rPr>
        <w:t>GDPR,</w:t>
      </w:r>
      <w:r w:rsidR="00C165D5">
        <w:rPr>
          <w:rFonts w:ascii="Calibri" w:hAnsi="Calibri" w:cs="Calibri"/>
          <w:color w:val="000000"/>
        </w:rPr>
        <w:t xml:space="preserve"> </w:t>
      </w:r>
      <w:r w:rsidR="002827C6">
        <w:rPr>
          <w:rFonts w:ascii="Calibri" w:hAnsi="Calibri" w:cs="Calibri"/>
          <w:color w:val="000000"/>
        </w:rPr>
        <w:t xml:space="preserve">and </w:t>
      </w:r>
      <w:r w:rsidR="00C165D5">
        <w:rPr>
          <w:rFonts w:ascii="Calibri" w:hAnsi="Calibri" w:cs="Calibri"/>
          <w:color w:val="000000"/>
        </w:rPr>
        <w:t>the Law Enforcement Directive (European Commission, 2021</w:t>
      </w:r>
      <w:r w:rsidR="00E863F3">
        <w:rPr>
          <w:rFonts w:ascii="Calibri" w:hAnsi="Calibri" w:cs="Calibri"/>
          <w:color w:val="000000"/>
        </w:rPr>
        <w:t>, p.4</w:t>
      </w:r>
      <w:r w:rsidR="00C165D5">
        <w:rPr>
          <w:rFonts w:ascii="Calibri" w:hAnsi="Calibri" w:cs="Calibri"/>
          <w:color w:val="000000"/>
        </w:rPr>
        <w:t>)</w:t>
      </w:r>
      <w:r w:rsidR="00E863F3">
        <w:rPr>
          <w:rStyle w:val="FootnoteReference"/>
          <w:rFonts w:ascii="Calibri" w:hAnsi="Calibri" w:cs="Calibri"/>
          <w:color w:val="000000"/>
        </w:rPr>
        <w:footnoteReference w:id="127"/>
      </w:r>
      <w:r w:rsidR="00C165D5">
        <w:rPr>
          <w:rFonts w:ascii="Calibri" w:hAnsi="Calibri" w:cs="Calibri"/>
          <w:color w:val="000000"/>
        </w:rPr>
        <w:t>.</w:t>
      </w:r>
    </w:p>
    <w:p w14:paraId="4EA878C8" w14:textId="4D0220AC" w:rsidR="00773EBA" w:rsidRPr="00CA39EE" w:rsidRDefault="00414889" w:rsidP="00B30131">
      <w:pPr>
        <w:spacing w:line="276" w:lineRule="auto"/>
        <w:rPr>
          <w:rFonts w:ascii="Calibri" w:hAnsi="Calibri" w:cs="Calibri"/>
          <w:color w:val="000000"/>
        </w:rPr>
      </w:pPr>
      <w:r>
        <w:rPr>
          <w:rFonts w:ascii="Calibri" w:hAnsi="Calibri" w:cs="Calibri"/>
          <w:color w:val="000000"/>
        </w:rPr>
        <w:lastRenderedPageBreak/>
        <w:t xml:space="preserve">To facilitate </w:t>
      </w:r>
      <w:r w:rsidR="001E6F96">
        <w:rPr>
          <w:rFonts w:ascii="Calibri" w:hAnsi="Calibri" w:cs="Calibri"/>
          <w:color w:val="000000"/>
        </w:rPr>
        <w:t>collaboration across jurisdictions</w:t>
      </w:r>
      <w:r w:rsidR="00D07E49">
        <w:rPr>
          <w:rFonts w:ascii="Calibri" w:hAnsi="Calibri" w:cs="Calibri"/>
          <w:color w:val="000000"/>
        </w:rPr>
        <w:t xml:space="preserve"> and ensure a smooth transition </w:t>
      </w:r>
      <w:r w:rsidR="001929AB">
        <w:rPr>
          <w:rFonts w:ascii="Calibri" w:hAnsi="Calibri" w:cs="Calibri"/>
          <w:color w:val="000000"/>
        </w:rPr>
        <w:t xml:space="preserve">process as industry comes into compliance with proposed legislation, </w:t>
      </w:r>
      <w:r w:rsidR="00840C5A">
        <w:rPr>
          <w:rFonts w:ascii="Calibri" w:hAnsi="Calibri" w:cs="Calibri"/>
          <w:color w:val="000000"/>
        </w:rPr>
        <w:t xml:space="preserve">Canada should consider </w:t>
      </w:r>
      <w:r w:rsidR="003748A8">
        <w:rPr>
          <w:rFonts w:ascii="Calibri" w:hAnsi="Calibri" w:cs="Calibri"/>
          <w:color w:val="000000"/>
        </w:rPr>
        <w:t>creating</w:t>
      </w:r>
      <w:r w:rsidR="00CA7061">
        <w:rPr>
          <w:rFonts w:ascii="Calibri" w:hAnsi="Calibri" w:cs="Calibri"/>
          <w:color w:val="000000"/>
        </w:rPr>
        <w:t xml:space="preserve"> a horizontal and cross-cutting policy-making body similar to the </w:t>
      </w:r>
      <w:r w:rsidR="00562338">
        <w:rPr>
          <w:rFonts w:ascii="Calibri" w:hAnsi="Calibri" w:cs="Calibri"/>
          <w:color w:val="000000"/>
        </w:rPr>
        <w:t xml:space="preserve">European </w:t>
      </w:r>
      <w:commentRangeStart w:id="72"/>
      <w:r w:rsidR="00562338" w:rsidRPr="00CA39EE">
        <w:rPr>
          <w:rFonts w:ascii="Calibri" w:hAnsi="Calibri" w:cs="Calibri"/>
          <w:color w:val="000000"/>
        </w:rPr>
        <w:t>Artificial Intelligence Board</w:t>
      </w:r>
      <w:commentRangeEnd w:id="72"/>
      <w:r w:rsidR="00CA39EE">
        <w:rPr>
          <w:rStyle w:val="CommentReference"/>
        </w:rPr>
        <w:commentReference w:id="72"/>
      </w:r>
      <w:r w:rsidR="00562338" w:rsidRPr="00CA39EE">
        <w:rPr>
          <w:rFonts w:ascii="Calibri" w:hAnsi="Calibri" w:cs="Calibri"/>
          <w:color w:val="000000"/>
        </w:rPr>
        <w:t xml:space="preserve">. </w:t>
      </w:r>
      <w:r w:rsidR="00D728C5" w:rsidRPr="00CA39EE">
        <w:rPr>
          <w:rFonts w:ascii="Calibri" w:hAnsi="Calibri" w:cs="Calibri"/>
          <w:color w:val="000000"/>
        </w:rPr>
        <w:t>I</w:t>
      </w:r>
      <w:r w:rsidR="001924EC">
        <w:rPr>
          <w:rFonts w:ascii="Calibri" w:hAnsi="Calibri" w:cs="Calibri"/>
          <w:color w:val="000000"/>
        </w:rPr>
        <w:t>n the AIA, i</w:t>
      </w:r>
      <w:r w:rsidR="00D728C5" w:rsidRPr="00CA39EE">
        <w:rPr>
          <w:rFonts w:ascii="Calibri" w:hAnsi="Calibri" w:cs="Calibri"/>
          <w:color w:val="000000"/>
        </w:rPr>
        <w:t>t is proposed that t</w:t>
      </w:r>
      <w:r w:rsidR="00B60924" w:rsidRPr="00CA39EE">
        <w:rPr>
          <w:rFonts w:ascii="Calibri" w:hAnsi="Calibri" w:cs="Calibri"/>
          <w:color w:val="000000"/>
        </w:rPr>
        <w:t>he Board will operate at the Union level</w:t>
      </w:r>
      <w:r w:rsidR="00D61762" w:rsidRPr="00CA39EE">
        <w:rPr>
          <w:rFonts w:ascii="Calibri" w:hAnsi="Calibri" w:cs="Calibri"/>
          <w:color w:val="000000"/>
        </w:rPr>
        <w:t xml:space="preserve"> and will be composed of representatives from Member States and the European Commission. It will be responsible for </w:t>
      </w:r>
      <w:r w:rsidR="008E17F3" w:rsidRPr="00CA39EE">
        <w:rPr>
          <w:rFonts w:ascii="Calibri" w:hAnsi="Calibri" w:cs="Calibri"/>
          <w:color w:val="000000"/>
        </w:rPr>
        <w:t>contributing to</w:t>
      </w:r>
      <w:r w:rsidR="00D61762" w:rsidRPr="00CA39EE">
        <w:rPr>
          <w:rFonts w:ascii="Calibri" w:hAnsi="Calibri" w:cs="Calibri"/>
          <w:color w:val="000000"/>
        </w:rPr>
        <w:t xml:space="preserve"> the implementation of the AIA </w:t>
      </w:r>
      <w:r w:rsidR="008E17F3" w:rsidRPr="00CA39EE">
        <w:rPr>
          <w:rFonts w:ascii="Calibri" w:hAnsi="Calibri" w:cs="Calibri"/>
          <w:color w:val="000000"/>
        </w:rPr>
        <w:t>by facilitating cooperation between national supervisory authorities</w:t>
      </w:r>
      <w:r w:rsidR="00746602" w:rsidRPr="00CA39EE">
        <w:rPr>
          <w:rFonts w:ascii="Calibri" w:hAnsi="Calibri" w:cs="Calibri"/>
          <w:color w:val="000000"/>
        </w:rPr>
        <w:t xml:space="preserve"> </w:t>
      </w:r>
      <w:r w:rsidR="00D728C5" w:rsidRPr="00CA39EE">
        <w:rPr>
          <w:rFonts w:ascii="Calibri" w:hAnsi="Calibri" w:cs="Calibri"/>
          <w:color w:val="000000"/>
        </w:rPr>
        <w:t>overseeing</w:t>
      </w:r>
      <w:r w:rsidR="00746602" w:rsidRPr="00CA39EE">
        <w:rPr>
          <w:rFonts w:ascii="Calibri" w:hAnsi="Calibri" w:cs="Calibri"/>
          <w:color w:val="000000"/>
        </w:rPr>
        <w:t xml:space="preserve"> </w:t>
      </w:r>
      <w:r w:rsidR="0082110B" w:rsidRPr="00CA39EE">
        <w:rPr>
          <w:rFonts w:ascii="Calibri" w:hAnsi="Calibri" w:cs="Calibri"/>
          <w:color w:val="000000"/>
        </w:rPr>
        <w:t>the implementation of the AIA within their respective jurisdiction</w:t>
      </w:r>
      <w:r w:rsidR="009E17C3">
        <w:rPr>
          <w:rFonts w:ascii="Calibri" w:hAnsi="Calibri" w:cs="Calibri"/>
          <w:color w:val="000000"/>
        </w:rPr>
        <w:t>s</w:t>
      </w:r>
      <w:r w:rsidR="0082110B" w:rsidRPr="00CA39EE">
        <w:rPr>
          <w:rFonts w:ascii="Calibri" w:hAnsi="Calibri" w:cs="Calibri"/>
          <w:color w:val="000000"/>
        </w:rPr>
        <w:t xml:space="preserve"> and </w:t>
      </w:r>
      <w:r w:rsidR="00773EBA" w:rsidRPr="00CA39EE">
        <w:rPr>
          <w:rFonts w:ascii="Calibri" w:hAnsi="Calibri" w:cs="Calibri"/>
          <w:color w:val="000000"/>
        </w:rPr>
        <w:t>sharing best practices among member states</w:t>
      </w:r>
      <w:r w:rsidR="00495F1F" w:rsidRPr="00CA39EE">
        <w:rPr>
          <w:rFonts w:ascii="Calibri" w:hAnsi="Calibri" w:cs="Calibri"/>
          <w:color w:val="000000"/>
        </w:rPr>
        <w:t xml:space="preserve"> (European Commission, 2021, p.15)</w:t>
      </w:r>
      <w:r w:rsidR="00A02476" w:rsidRPr="00CA39EE">
        <w:rPr>
          <w:rStyle w:val="FootnoteReference"/>
          <w:rFonts w:ascii="Calibri" w:hAnsi="Calibri" w:cs="Calibri"/>
          <w:color w:val="000000"/>
        </w:rPr>
        <w:footnoteReference w:id="128"/>
      </w:r>
      <w:r w:rsidR="0082110B" w:rsidRPr="00CA39EE">
        <w:rPr>
          <w:rFonts w:ascii="Calibri" w:hAnsi="Calibri" w:cs="Calibri"/>
          <w:color w:val="000000"/>
        </w:rPr>
        <w:t>.</w:t>
      </w:r>
    </w:p>
    <w:p w14:paraId="56974E75" w14:textId="125D566F" w:rsidR="00B60924" w:rsidRDefault="00C05E37" w:rsidP="00B30131">
      <w:pPr>
        <w:spacing w:line="276" w:lineRule="auto"/>
        <w:rPr>
          <w:rFonts w:ascii="Calibri" w:hAnsi="Calibri" w:cs="Calibri"/>
          <w:color w:val="000000"/>
        </w:rPr>
      </w:pPr>
      <w:r w:rsidRPr="00CA39EE">
        <w:rPr>
          <w:rFonts w:ascii="Calibri" w:hAnsi="Calibri" w:cs="Calibri"/>
          <w:color w:val="000000"/>
        </w:rPr>
        <w:t>In contrast, t</w:t>
      </w:r>
      <w:r w:rsidR="00242077" w:rsidRPr="00CA39EE">
        <w:rPr>
          <w:rFonts w:ascii="Calibri" w:hAnsi="Calibri" w:cs="Calibri"/>
          <w:color w:val="000000"/>
        </w:rPr>
        <w:t>he</w:t>
      </w:r>
      <w:r w:rsidR="00242077">
        <w:rPr>
          <w:rFonts w:ascii="Calibri" w:hAnsi="Calibri" w:cs="Calibri"/>
          <w:color w:val="000000"/>
        </w:rPr>
        <w:t xml:space="preserve"> current draft AIDA proposes the instatement of an </w:t>
      </w:r>
      <w:r w:rsidR="000310A5" w:rsidRPr="00CA39EE">
        <w:rPr>
          <w:rFonts w:ascii="Calibri" w:hAnsi="Calibri" w:cs="Calibri"/>
          <w:color w:val="000000"/>
        </w:rPr>
        <w:t>AI</w:t>
      </w:r>
      <w:r w:rsidR="00242077">
        <w:rPr>
          <w:rFonts w:ascii="Calibri" w:hAnsi="Calibri" w:cs="Calibri"/>
          <w:color w:val="000000"/>
        </w:rPr>
        <w:t xml:space="preserve"> and Data </w:t>
      </w:r>
      <w:r w:rsidR="00242077" w:rsidRPr="00CA39EE">
        <w:rPr>
          <w:rFonts w:ascii="Calibri" w:hAnsi="Calibri" w:cs="Calibri"/>
          <w:color w:val="000000"/>
        </w:rPr>
        <w:t>Commissioner</w:t>
      </w:r>
      <w:r w:rsidR="00242077" w:rsidRPr="00E863F3">
        <w:rPr>
          <w:rFonts w:ascii="Calibri" w:hAnsi="Calibri" w:cs="Calibri"/>
          <w:color w:val="000000"/>
        </w:rPr>
        <w:t>,</w:t>
      </w:r>
      <w:r w:rsidR="00242077">
        <w:rPr>
          <w:rFonts w:ascii="Calibri" w:hAnsi="Calibri" w:cs="Calibri"/>
          <w:color w:val="000000"/>
        </w:rPr>
        <w:t xml:space="preserve"> as well as an </w:t>
      </w:r>
      <w:r w:rsidR="00242077" w:rsidRPr="00CA39EE">
        <w:rPr>
          <w:rFonts w:ascii="Calibri" w:hAnsi="Calibri" w:cs="Calibri"/>
          <w:color w:val="000000"/>
        </w:rPr>
        <w:t>Advisory Committee</w:t>
      </w:r>
      <w:r w:rsidR="00F353AB">
        <w:rPr>
          <w:rFonts w:ascii="Calibri" w:hAnsi="Calibri" w:cs="Calibri"/>
          <w:color w:val="000000"/>
        </w:rPr>
        <w:t xml:space="preserve"> to assist the Minister</w:t>
      </w:r>
      <w:r w:rsidR="0025600D">
        <w:rPr>
          <w:rFonts w:ascii="Calibri" w:hAnsi="Calibri" w:cs="Calibri"/>
          <w:color w:val="000000"/>
        </w:rPr>
        <w:t xml:space="preserve"> of Innovation, Science, and Industry</w:t>
      </w:r>
      <w:r w:rsidR="005A33DF">
        <w:rPr>
          <w:rFonts w:ascii="Calibri" w:hAnsi="Calibri" w:cs="Calibri"/>
          <w:color w:val="000000"/>
        </w:rPr>
        <w:t xml:space="preserve"> </w:t>
      </w:r>
      <w:r w:rsidR="005B5149">
        <w:rPr>
          <w:rFonts w:ascii="Calibri" w:hAnsi="Calibri" w:cs="Calibri"/>
          <w:color w:val="000000"/>
        </w:rPr>
        <w:t>with</w:t>
      </w:r>
      <w:r w:rsidR="005A33DF">
        <w:rPr>
          <w:rFonts w:ascii="Calibri" w:hAnsi="Calibri" w:cs="Calibri"/>
          <w:color w:val="000000"/>
        </w:rPr>
        <w:t xml:space="preserve"> the administration of the proposed legislation (Parliament of Canada, 2022)</w:t>
      </w:r>
      <w:r w:rsidR="00E863F3">
        <w:rPr>
          <w:rStyle w:val="FootnoteReference"/>
          <w:rFonts w:ascii="Calibri" w:hAnsi="Calibri" w:cs="Calibri"/>
          <w:color w:val="000000"/>
        </w:rPr>
        <w:footnoteReference w:id="129"/>
      </w:r>
      <w:r w:rsidR="00E77A07" w:rsidRPr="00CA39EE">
        <w:rPr>
          <w:rFonts w:ascii="Calibri" w:hAnsi="Calibri" w:cs="Calibri"/>
          <w:color w:val="000000"/>
        </w:rPr>
        <w:t>.</w:t>
      </w:r>
      <w:r w:rsidR="005D2D4F">
        <w:rPr>
          <w:rFonts w:ascii="Calibri" w:hAnsi="Calibri" w:cs="Calibri"/>
          <w:color w:val="000000"/>
        </w:rPr>
        <w:t xml:space="preserve"> The responsibilities of the AI and Data Commissioner</w:t>
      </w:r>
      <w:r w:rsidR="006B342A">
        <w:rPr>
          <w:rFonts w:ascii="Calibri" w:hAnsi="Calibri" w:cs="Calibri"/>
          <w:color w:val="000000"/>
        </w:rPr>
        <w:t xml:space="preserve"> have yet to be defined</w:t>
      </w:r>
      <w:r w:rsidR="00BA7054">
        <w:rPr>
          <w:rFonts w:ascii="Calibri" w:hAnsi="Calibri" w:cs="Calibri"/>
          <w:color w:val="000000"/>
        </w:rPr>
        <w:t xml:space="preserve">, but it </w:t>
      </w:r>
      <w:r w:rsidR="006B342A">
        <w:rPr>
          <w:rFonts w:ascii="Calibri" w:hAnsi="Calibri" w:cs="Calibri"/>
          <w:color w:val="000000"/>
        </w:rPr>
        <w:t>is proposed in vague terms that they will be empowered to monitor compliance and in</w:t>
      </w:r>
      <w:r w:rsidR="00855607">
        <w:rPr>
          <w:rFonts w:ascii="Calibri" w:hAnsi="Calibri" w:cs="Calibri"/>
          <w:color w:val="000000"/>
        </w:rPr>
        <w:t>tervene if necessary to ensure that AI systems are safe and non-discriminatory (Government of Canada, 2023</w:t>
      </w:r>
      <w:r w:rsidR="0092230B">
        <w:rPr>
          <w:rFonts w:ascii="Calibri" w:hAnsi="Calibri" w:cs="Calibri"/>
          <w:color w:val="000000"/>
        </w:rPr>
        <w:t>e)</w:t>
      </w:r>
      <w:r w:rsidR="0092230B">
        <w:rPr>
          <w:rStyle w:val="FootnoteReference"/>
          <w:rFonts w:ascii="Calibri" w:hAnsi="Calibri" w:cs="Calibri"/>
          <w:color w:val="000000"/>
        </w:rPr>
        <w:footnoteReference w:id="130"/>
      </w:r>
      <w:r w:rsidR="0092230B">
        <w:rPr>
          <w:rFonts w:ascii="Calibri" w:hAnsi="Calibri" w:cs="Calibri"/>
          <w:color w:val="000000"/>
        </w:rPr>
        <w:t>.</w:t>
      </w:r>
      <w:r w:rsidR="00FC1598">
        <w:rPr>
          <w:rFonts w:ascii="Calibri" w:hAnsi="Calibri" w:cs="Calibri"/>
          <w:color w:val="000000"/>
        </w:rPr>
        <w:t xml:space="preserve"> </w:t>
      </w:r>
      <w:r w:rsidR="00691AD1">
        <w:rPr>
          <w:rFonts w:ascii="Calibri" w:hAnsi="Calibri" w:cs="Calibri"/>
          <w:color w:val="000000"/>
        </w:rPr>
        <w:t xml:space="preserve">The Commissioner’s work would also include coordinating with other regulators to ensure consistent </w:t>
      </w:r>
      <w:r w:rsidR="00B42088">
        <w:rPr>
          <w:rFonts w:ascii="Calibri" w:hAnsi="Calibri" w:cs="Calibri"/>
          <w:color w:val="000000"/>
        </w:rPr>
        <w:t>application</w:t>
      </w:r>
      <w:r w:rsidR="00691AD1">
        <w:rPr>
          <w:rFonts w:ascii="Calibri" w:hAnsi="Calibri" w:cs="Calibri"/>
          <w:color w:val="000000"/>
        </w:rPr>
        <w:t xml:space="preserve"> across different contexts and tracking systemic effects of AI systems to inform policy decisions</w:t>
      </w:r>
      <w:r w:rsidR="000C787E">
        <w:rPr>
          <w:rFonts w:ascii="Calibri" w:hAnsi="Calibri" w:cs="Calibri"/>
          <w:color w:val="000000"/>
        </w:rPr>
        <w:t xml:space="preserve">. Defining the work of the Commissioner </w:t>
      </w:r>
      <w:r w:rsidR="00255D1D">
        <w:rPr>
          <w:rFonts w:ascii="Calibri" w:hAnsi="Calibri" w:cs="Calibri"/>
          <w:color w:val="000000"/>
        </w:rPr>
        <w:t xml:space="preserve">through </w:t>
      </w:r>
      <w:r w:rsidR="002B21A2">
        <w:rPr>
          <w:rFonts w:ascii="Calibri" w:hAnsi="Calibri" w:cs="Calibri"/>
          <w:color w:val="000000"/>
        </w:rPr>
        <w:t xml:space="preserve">public consultation </w:t>
      </w:r>
      <w:r w:rsidR="000C787E">
        <w:rPr>
          <w:rFonts w:ascii="Calibri" w:hAnsi="Calibri" w:cs="Calibri"/>
          <w:color w:val="000000"/>
        </w:rPr>
        <w:t>has been identified as a</w:t>
      </w:r>
      <w:r w:rsidR="001A2292">
        <w:rPr>
          <w:rFonts w:ascii="Calibri" w:hAnsi="Calibri" w:cs="Calibri"/>
          <w:color w:val="000000"/>
        </w:rPr>
        <w:t xml:space="preserve"> priority </w:t>
      </w:r>
      <w:r w:rsidR="000C787E">
        <w:rPr>
          <w:rFonts w:ascii="Calibri" w:hAnsi="Calibri" w:cs="Calibri"/>
          <w:color w:val="000000"/>
        </w:rPr>
        <w:t>following the royal assent of Bill C-27</w:t>
      </w:r>
      <w:r w:rsidR="0055440E">
        <w:rPr>
          <w:rFonts w:ascii="Calibri" w:hAnsi="Calibri" w:cs="Calibri"/>
          <w:color w:val="000000"/>
        </w:rPr>
        <w:t xml:space="preserve"> </w:t>
      </w:r>
      <w:r w:rsidR="00691AD1">
        <w:rPr>
          <w:rFonts w:ascii="Calibri" w:hAnsi="Calibri" w:cs="Calibri"/>
          <w:color w:val="000000"/>
        </w:rPr>
        <w:t>(Government of Canada, 2023a)</w:t>
      </w:r>
      <w:r w:rsidR="00691AD1">
        <w:rPr>
          <w:rStyle w:val="FootnoteReference"/>
          <w:rFonts w:ascii="Calibri" w:hAnsi="Calibri" w:cs="Calibri"/>
          <w:color w:val="000000"/>
        </w:rPr>
        <w:footnoteReference w:id="131"/>
      </w:r>
      <w:r w:rsidR="00691AD1">
        <w:rPr>
          <w:rFonts w:ascii="Calibri" w:hAnsi="Calibri" w:cs="Calibri"/>
          <w:color w:val="000000"/>
        </w:rPr>
        <w:t>.</w:t>
      </w:r>
      <w:r w:rsidR="00621DF7">
        <w:rPr>
          <w:rFonts w:ascii="Calibri" w:hAnsi="Calibri" w:cs="Calibri"/>
          <w:color w:val="000000"/>
        </w:rPr>
        <w:t xml:space="preserve"> </w:t>
      </w:r>
    </w:p>
    <w:p w14:paraId="2EC6D95D" w14:textId="2A0DFCFF" w:rsidR="00C44129" w:rsidRDefault="00C87CF6" w:rsidP="00B30131">
      <w:pPr>
        <w:spacing w:line="276" w:lineRule="auto"/>
        <w:rPr>
          <w:rFonts w:ascii="Calibri" w:hAnsi="Calibri" w:cs="Calibri"/>
          <w:color w:val="000000"/>
        </w:rPr>
      </w:pPr>
      <w:r>
        <w:rPr>
          <w:rFonts w:ascii="Calibri" w:hAnsi="Calibri" w:cs="Calibri"/>
          <w:color w:val="000000"/>
        </w:rPr>
        <w:t xml:space="preserve">To facilitate cooperation in AI regulation in the federal context in Canada, an </w:t>
      </w:r>
      <w:r w:rsidR="00576DF6">
        <w:rPr>
          <w:rFonts w:ascii="Calibri" w:hAnsi="Calibri" w:cs="Calibri"/>
          <w:color w:val="000000"/>
        </w:rPr>
        <w:t>AI</w:t>
      </w:r>
      <w:r>
        <w:rPr>
          <w:rFonts w:ascii="Calibri" w:hAnsi="Calibri" w:cs="Calibri"/>
          <w:color w:val="000000"/>
        </w:rPr>
        <w:t xml:space="preserve"> Board that draws from the expertise </w:t>
      </w:r>
      <w:r w:rsidR="000E6625">
        <w:rPr>
          <w:rFonts w:ascii="Calibri" w:hAnsi="Calibri" w:cs="Calibri"/>
          <w:color w:val="000000"/>
        </w:rPr>
        <w:t xml:space="preserve">of </w:t>
      </w:r>
      <w:r>
        <w:rPr>
          <w:rFonts w:ascii="Calibri" w:hAnsi="Calibri" w:cs="Calibri"/>
          <w:color w:val="000000"/>
        </w:rPr>
        <w:t>sub-national representatives</w:t>
      </w:r>
      <w:r w:rsidR="009808D3">
        <w:rPr>
          <w:rFonts w:ascii="Calibri" w:hAnsi="Calibri" w:cs="Calibri"/>
          <w:color w:val="000000"/>
        </w:rPr>
        <w:t xml:space="preserve"> (parallel to national supervisory authorities in the EU)</w:t>
      </w:r>
      <w:r>
        <w:rPr>
          <w:rFonts w:ascii="Calibri" w:hAnsi="Calibri" w:cs="Calibri"/>
          <w:color w:val="000000"/>
        </w:rPr>
        <w:t xml:space="preserve"> </w:t>
      </w:r>
      <w:r w:rsidR="002F4C47">
        <w:rPr>
          <w:rFonts w:ascii="Calibri" w:hAnsi="Calibri" w:cs="Calibri"/>
          <w:color w:val="000000"/>
        </w:rPr>
        <w:t xml:space="preserve">representing their respective province or territory could be implemented </w:t>
      </w:r>
      <w:r w:rsidR="00266E10">
        <w:rPr>
          <w:rFonts w:ascii="Calibri" w:hAnsi="Calibri" w:cs="Calibri"/>
          <w:color w:val="000000"/>
        </w:rPr>
        <w:t>under the purview of</w:t>
      </w:r>
      <w:r w:rsidR="002F4C47">
        <w:rPr>
          <w:rFonts w:ascii="Calibri" w:hAnsi="Calibri" w:cs="Calibri"/>
          <w:color w:val="000000"/>
        </w:rPr>
        <w:t xml:space="preserve"> the Commissioner. </w:t>
      </w:r>
      <w:r w:rsidR="006B0CEF">
        <w:rPr>
          <w:rFonts w:ascii="Calibri" w:hAnsi="Calibri" w:cs="Calibri"/>
          <w:color w:val="000000"/>
        </w:rPr>
        <w:t xml:space="preserve">The Board would </w:t>
      </w:r>
      <w:r w:rsidR="009C34AB">
        <w:rPr>
          <w:rFonts w:ascii="Calibri" w:hAnsi="Calibri" w:cs="Calibri"/>
          <w:color w:val="000000"/>
        </w:rPr>
        <w:t xml:space="preserve">thus </w:t>
      </w:r>
      <w:r w:rsidR="00AD1EB0">
        <w:rPr>
          <w:rFonts w:ascii="Calibri" w:hAnsi="Calibri" w:cs="Calibri"/>
          <w:color w:val="000000"/>
        </w:rPr>
        <w:t xml:space="preserve">contribute to the tracking </w:t>
      </w:r>
      <w:r w:rsidR="009C34AB">
        <w:rPr>
          <w:rFonts w:ascii="Calibri" w:hAnsi="Calibri" w:cs="Calibri"/>
          <w:color w:val="000000"/>
        </w:rPr>
        <w:t xml:space="preserve">and policy advising function </w:t>
      </w:r>
      <w:r w:rsidR="00AD1EB0">
        <w:rPr>
          <w:rFonts w:ascii="Calibri" w:hAnsi="Calibri" w:cs="Calibri"/>
          <w:color w:val="000000"/>
        </w:rPr>
        <w:t>of the Commissioner</w:t>
      </w:r>
      <w:r w:rsidR="009C34AB">
        <w:rPr>
          <w:rFonts w:ascii="Calibri" w:hAnsi="Calibri" w:cs="Calibri"/>
          <w:color w:val="000000"/>
        </w:rPr>
        <w:t xml:space="preserve">. </w:t>
      </w:r>
      <w:r w:rsidR="00567F9B">
        <w:rPr>
          <w:rFonts w:ascii="Calibri" w:hAnsi="Calibri" w:cs="Calibri"/>
          <w:color w:val="000000"/>
        </w:rPr>
        <w:t>The regulation of AI is a massive undertaking</w:t>
      </w:r>
      <w:r w:rsidR="00CA39EE">
        <w:rPr>
          <w:rFonts w:ascii="Calibri" w:hAnsi="Calibri" w:cs="Calibri"/>
          <w:color w:val="000000"/>
        </w:rPr>
        <w:t xml:space="preserve">, and </w:t>
      </w:r>
      <w:r w:rsidR="00576DF6">
        <w:rPr>
          <w:rFonts w:ascii="Calibri" w:hAnsi="Calibri" w:cs="Calibri"/>
          <w:color w:val="000000"/>
        </w:rPr>
        <w:t>an AI board with territorial representation could provide for</w:t>
      </w:r>
      <w:r w:rsidR="00CA39EE">
        <w:rPr>
          <w:rFonts w:ascii="Calibri" w:hAnsi="Calibri" w:cs="Calibri"/>
          <w:color w:val="000000"/>
        </w:rPr>
        <w:t xml:space="preserve"> effective</w:t>
      </w:r>
      <w:r w:rsidR="002951FE">
        <w:rPr>
          <w:rFonts w:ascii="Calibri" w:hAnsi="Calibri" w:cs="Calibri"/>
          <w:color w:val="000000"/>
        </w:rPr>
        <w:t xml:space="preserve"> collaborative work</w:t>
      </w:r>
      <w:r w:rsidR="00CA39EE">
        <w:rPr>
          <w:rFonts w:ascii="Calibri" w:hAnsi="Calibri" w:cs="Calibri"/>
          <w:color w:val="000000"/>
        </w:rPr>
        <w:t>.</w:t>
      </w:r>
    </w:p>
    <w:p w14:paraId="305A3EDF" w14:textId="6A544AB6" w:rsidR="00A23B1B" w:rsidRDefault="00A23B1B" w:rsidP="00B30131">
      <w:pPr>
        <w:spacing w:line="276" w:lineRule="auto"/>
        <w:rPr>
          <w:b/>
          <w:bCs/>
        </w:rPr>
      </w:pPr>
      <w:r>
        <w:rPr>
          <w:b/>
          <w:bCs/>
        </w:rPr>
        <w:t>Conclusion</w:t>
      </w:r>
      <w:r w:rsidR="00BC4820">
        <w:rPr>
          <w:b/>
          <w:bCs/>
        </w:rPr>
        <w:t xml:space="preserve"> </w:t>
      </w:r>
    </w:p>
    <w:p w14:paraId="7DD1E13D" w14:textId="153898AB" w:rsidR="00E47CDC" w:rsidRDefault="00FB7306" w:rsidP="009E627D">
      <w:pPr>
        <w:spacing w:line="276" w:lineRule="auto"/>
        <w:rPr>
          <w:rFonts w:ascii="Calibri" w:hAnsi="Calibri" w:cs="Calibri"/>
          <w:color w:val="000000"/>
        </w:rPr>
      </w:pPr>
      <w:r>
        <w:rPr>
          <w:rFonts w:ascii="Calibri" w:hAnsi="Calibri" w:cs="Calibri"/>
          <w:color w:val="000000"/>
        </w:rPr>
        <w:t xml:space="preserve">AI </w:t>
      </w:r>
      <w:r w:rsidR="00135C8C">
        <w:rPr>
          <w:rFonts w:ascii="Calibri" w:hAnsi="Calibri" w:cs="Calibri"/>
          <w:color w:val="000000"/>
        </w:rPr>
        <w:t xml:space="preserve">has been ubiquitous in our digital </w:t>
      </w:r>
      <w:r w:rsidR="0095031D">
        <w:rPr>
          <w:rFonts w:ascii="Calibri" w:hAnsi="Calibri" w:cs="Calibri"/>
          <w:color w:val="000000"/>
        </w:rPr>
        <w:t>activities</w:t>
      </w:r>
      <w:r w:rsidR="00135C8C">
        <w:rPr>
          <w:rFonts w:ascii="Calibri" w:hAnsi="Calibri" w:cs="Calibri"/>
          <w:color w:val="000000"/>
        </w:rPr>
        <w:t xml:space="preserve"> for </w:t>
      </w:r>
      <w:r w:rsidR="00DD1128">
        <w:rPr>
          <w:rFonts w:ascii="Calibri" w:hAnsi="Calibri" w:cs="Calibri"/>
          <w:color w:val="000000"/>
        </w:rPr>
        <w:t>decades</w:t>
      </w:r>
      <w:r w:rsidR="00135C8C">
        <w:rPr>
          <w:rFonts w:ascii="Calibri" w:hAnsi="Calibri" w:cs="Calibri"/>
          <w:color w:val="000000"/>
        </w:rPr>
        <w:t xml:space="preserve"> </w:t>
      </w:r>
      <w:r w:rsidR="0075165F">
        <w:rPr>
          <w:rFonts w:ascii="Calibri" w:hAnsi="Calibri" w:cs="Calibri"/>
          <w:color w:val="000000"/>
        </w:rPr>
        <w:t>–</w:t>
      </w:r>
      <w:r w:rsidR="00135C8C">
        <w:rPr>
          <w:rFonts w:ascii="Calibri" w:hAnsi="Calibri" w:cs="Calibri"/>
          <w:color w:val="000000"/>
        </w:rPr>
        <w:t xml:space="preserve"> </w:t>
      </w:r>
      <w:r w:rsidR="0075165F">
        <w:rPr>
          <w:rFonts w:ascii="Calibri" w:hAnsi="Calibri" w:cs="Calibri"/>
          <w:color w:val="000000"/>
        </w:rPr>
        <w:t>search engines like Google are stark proof of this</w:t>
      </w:r>
      <w:r w:rsidR="0095031D">
        <w:rPr>
          <w:rFonts w:ascii="Calibri" w:hAnsi="Calibri" w:cs="Calibri"/>
          <w:color w:val="000000"/>
        </w:rPr>
        <w:t xml:space="preserve"> – but its </w:t>
      </w:r>
      <w:r w:rsidR="00FB4A34">
        <w:rPr>
          <w:rFonts w:ascii="Calibri" w:hAnsi="Calibri" w:cs="Calibri"/>
          <w:color w:val="000000"/>
        </w:rPr>
        <w:t xml:space="preserve">recent accessibility through </w:t>
      </w:r>
      <w:r w:rsidR="00063DFE">
        <w:rPr>
          <w:rFonts w:ascii="Calibri" w:hAnsi="Calibri" w:cs="Calibri"/>
          <w:color w:val="000000"/>
        </w:rPr>
        <w:t xml:space="preserve">applications such as ChatGPT, and its deployment in </w:t>
      </w:r>
      <w:r w:rsidR="007015A7">
        <w:rPr>
          <w:rFonts w:ascii="Calibri" w:hAnsi="Calibri" w:cs="Calibri"/>
          <w:color w:val="000000"/>
        </w:rPr>
        <w:t>more proximal</w:t>
      </w:r>
      <w:r w:rsidR="005155D5">
        <w:rPr>
          <w:rFonts w:ascii="Calibri" w:hAnsi="Calibri" w:cs="Calibri"/>
          <w:color w:val="000000"/>
        </w:rPr>
        <w:t xml:space="preserve"> sectors of the labour market</w:t>
      </w:r>
      <w:r w:rsidR="00041BAD">
        <w:rPr>
          <w:rFonts w:ascii="Calibri" w:hAnsi="Calibri" w:cs="Calibri"/>
          <w:color w:val="000000"/>
        </w:rPr>
        <w:t>,</w:t>
      </w:r>
      <w:r w:rsidR="005155D5">
        <w:rPr>
          <w:rFonts w:ascii="Calibri" w:hAnsi="Calibri" w:cs="Calibri"/>
          <w:color w:val="000000"/>
        </w:rPr>
        <w:t xml:space="preserve"> has increased public consciousness </w:t>
      </w:r>
      <w:r w:rsidR="007015A7">
        <w:rPr>
          <w:rFonts w:ascii="Calibri" w:hAnsi="Calibri" w:cs="Calibri"/>
          <w:color w:val="000000"/>
        </w:rPr>
        <w:t xml:space="preserve">of its existence and generated the need for a regulatory regime more than ever before. </w:t>
      </w:r>
      <w:r w:rsidR="00D70A09">
        <w:rPr>
          <w:rFonts w:ascii="Calibri" w:hAnsi="Calibri" w:cs="Calibri"/>
          <w:color w:val="000000"/>
        </w:rPr>
        <w:t xml:space="preserve">This paper sought to compare the regulatory frameworks proposed within the EU and Canada, given that they are two jurisdictions that have pledged to become global leaders in the AI industry. </w:t>
      </w:r>
      <w:r w:rsidR="00294D6F">
        <w:rPr>
          <w:rFonts w:ascii="Calibri" w:hAnsi="Calibri" w:cs="Calibri"/>
          <w:color w:val="000000"/>
        </w:rPr>
        <w:t xml:space="preserve">We have argued that </w:t>
      </w:r>
      <w:r w:rsidR="002376EF">
        <w:rPr>
          <w:rFonts w:ascii="Calibri" w:hAnsi="Calibri" w:cs="Calibri"/>
          <w:color w:val="000000"/>
        </w:rPr>
        <w:t xml:space="preserve">the EU has demonstrated a preference </w:t>
      </w:r>
      <w:r w:rsidR="002376EF">
        <w:rPr>
          <w:rFonts w:ascii="Calibri" w:hAnsi="Calibri" w:cs="Calibri"/>
          <w:color w:val="000000"/>
        </w:rPr>
        <w:lastRenderedPageBreak/>
        <w:t xml:space="preserve">for a hard law approach </w:t>
      </w:r>
      <w:r w:rsidR="000304BC">
        <w:rPr>
          <w:rFonts w:ascii="Calibri" w:hAnsi="Calibri" w:cs="Calibri"/>
          <w:color w:val="000000"/>
        </w:rPr>
        <w:t xml:space="preserve">through a robust risk-based tiered </w:t>
      </w:r>
      <w:r w:rsidR="00B2518C">
        <w:rPr>
          <w:rFonts w:ascii="Calibri" w:hAnsi="Calibri" w:cs="Calibri"/>
          <w:color w:val="000000"/>
        </w:rPr>
        <w:t>framework</w:t>
      </w:r>
      <w:r w:rsidR="000304BC">
        <w:rPr>
          <w:rFonts w:ascii="Calibri" w:hAnsi="Calibri" w:cs="Calibri"/>
          <w:color w:val="000000"/>
        </w:rPr>
        <w:t xml:space="preserve"> in the AIA, and embedded principles such as the precautionary principle and </w:t>
      </w:r>
      <w:r w:rsidR="000D1AA5">
        <w:rPr>
          <w:rFonts w:ascii="Calibri" w:hAnsi="Calibri" w:cs="Calibri"/>
          <w:color w:val="000000"/>
        </w:rPr>
        <w:t xml:space="preserve">a </w:t>
      </w:r>
      <w:r w:rsidR="000304BC">
        <w:rPr>
          <w:rFonts w:ascii="Calibri" w:hAnsi="Calibri" w:cs="Calibri"/>
          <w:color w:val="000000"/>
        </w:rPr>
        <w:t xml:space="preserve">human-centric approach. </w:t>
      </w:r>
      <w:r w:rsidR="00B7778C">
        <w:rPr>
          <w:rFonts w:ascii="Calibri" w:hAnsi="Calibri" w:cs="Calibri"/>
          <w:color w:val="000000"/>
        </w:rPr>
        <w:t xml:space="preserve">In contrast, Canada is inclined towards a soft law approach, due to the </w:t>
      </w:r>
      <w:r w:rsidR="007F1229">
        <w:rPr>
          <w:rFonts w:ascii="Calibri" w:hAnsi="Calibri" w:cs="Calibri"/>
          <w:color w:val="000000"/>
        </w:rPr>
        <w:t>lack of specificity around “</w:t>
      </w:r>
      <w:proofErr w:type="gramStart"/>
      <w:r w:rsidR="007F1229">
        <w:rPr>
          <w:rFonts w:ascii="Calibri" w:hAnsi="Calibri" w:cs="Calibri"/>
          <w:color w:val="000000"/>
        </w:rPr>
        <w:t>high-impact</w:t>
      </w:r>
      <w:proofErr w:type="gramEnd"/>
      <w:r w:rsidR="007F1229">
        <w:rPr>
          <w:rFonts w:ascii="Calibri" w:hAnsi="Calibri" w:cs="Calibri"/>
          <w:color w:val="000000"/>
        </w:rPr>
        <w:t xml:space="preserve">” systems in the AIDA, and the reliance on non-binding tools such as </w:t>
      </w:r>
      <w:r w:rsidR="00DE59F3">
        <w:rPr>
          <w:rFonts w:ascii="Calibri" w:hAnsi="Calibri" w:cs="Calibri"/>
          <w:color w:val="000000"/>
        </w:rPr>
        <w:t xml:space="preserve">companion documents, voluntary codes of conduct, and directives in the regulation of AI. </w:t>
      </w:r>
      <w:r w:rsidR="00133D09">
        <w:rPr>
          <w:rFonts w:ascii="Calibri" w:hAnsi="Calibri" w:cs="Calibri"/>
          <w:color w:val="000000"/>
        </w:rPr>
        <w:t xml:space="preserve">Given that a hard law approach is more legally binding, it is better suited to enforceability </w:t>
      </w:r>
      <w:r w:rsidR="00001A03">
        <w:rPr>
          <w:rFonts w:ascii="Calibri" w:hAnsi="Calibri" w:cs="Calibri"/>
          <w:color w:val="000000"/>
        </w:rPr>
        <w:t xml:space="preserve">and the protection of the public, giving the EU an edge in </w:t>
      </w:r>
      <w:r w:rsidR="00C55927">
        <w:rPr>
          <w:rFonts w:ascii="Calibri" w:hAnsi="Calibri" w:cs="Calibri"/>
          <w:color w:val="000000"/>
        </w:rPr>
        <w:t>its regulatory framework.</w:t>
      </w:r>
      <w:r w:rsidR="00001A03">
        <w:rPr>
          <w:rFonts w:ascii="Calibri" w:hAnsi="Calibri" w:cs="Calibri"/>
          <w:color w:val="000000"/>
        </w:rPr>
        <w:t xml:space="preserve"> </w:t>
      </w:r>
      <w:r w:rsidR="00923875">
        <w:rPr>
          <w:rFonts w:ascii="Calibri" w:hAnsi="Calibri" w:cs="Calibri"/>
          <w:color w:val="000000"/>
        </w:rPr>
        <w:t xml:space="preserve">Although Canada </w:t>
      </w:r>
      <w:r w:rsidR="00E763BA">
        <w:rPr>
          <w:rFonts w:ascii="Calibri" w:hAnsi="Calibri" w:cs="Calibri"/>
          <w:color w:val="000000"/>
        </w:rPr>
        <w:t xml:space="preserve">implements a </w:t>
      </w:r>
      <w:r w:rsidR="00742C5B">
        <w:rPr>
          <w:rFonts w:ascii="Calibri" w:hAnsi="Calibri" w:cs="Calibri"/>
          <w:color w:val="000000"/>
        </w:rPr>
        <w:t>harm</w:t>
      </w:r>
      <w:r w:rsidR="00E763BA">
        <w:rPr>
          <w:rFonts w:ascii="Calibri" w:hAnsi="Calibri" w:cs="Calibri"/>
          <w:color w:val="000000"/>
        </w:rPr>
        <w:t>-based approach in its consideration for high and minimal impact</w:t>
      </w:r>
      <w:r w:rsidR="00BA14A5">
        <w:rPr>
          <w:rFonts w:ascii="Calibri" w:hAnsi="Calibri" w:cs="Calibri"/>
          <w:color w:val="000000"/>
        </w:rPr>
        <w:t xml:space="preserve"> </w:t>
      </w:r>
      <w:proofErr w:type="gramStart"/>
      <w:r w:rsidR="00BA14A5">
        <w:rPr>
          <w:rFonts w:ascii="Calibri" w:hAnsi="Calibri" w:cs="Calibri"/>
          <w:color w:val="000000"/>
        </w:rPr>
        <w:t>systems</w:t>
      </w:r>
      <w:r w:rsidR="00E763BA">
        <w:rPr>
          <w:rFonts w:ascii="Calibri" w:hAnsi="Calibri" w:cs="Calibri"/>
          <w:color w:val="000000"/>
        </w:rPr>
        <w:t xml:space="preserve">, </w:t>
      </w:r>
      <w:r w:rsidR="005C3703">
        <w:rPr>
          <w:rFonts w:ascii="Calibri" w:hAnsi="Calibri" w:cs="Calibri"/>
          <w:color w:val="000000"/>
        </w:rPr>
        <w:t>and</w:t>
      </w:r>
      <w:proofErr w:type="gramEnd"/>
      <w:r w:rsidR="005C3703">
        <w:rPr>
          <w:rFonts w:ascii="Calibri" w:hAnsi="Calibri" w:cs="Calibri"/>
          <w:color w:val="000000"/>
        </w:rPr>
        <w:t xml:space="preserve"> reflects a human-centric approach through the ambition to entrench privacy as a fundamental human right </w:t>
      </w:r>
      <w:r w:rsidR="006E5357">
        <w:rPr>
          <w:rFonts w:ascii="Calibri" w:hAnsi="Calibri" w:cs="Calibri"/>
          <w:color w:val="000000"/>
        </w:rPr>
        <w:t>similar to the GDPR</w:t>
      </w:r>
      <w:r w:rsidR="005C3703">
        <w:rPr>
          <w:rFonts w:ascii="Calibri" w:hAnsi="Calibri" w:cs="Calibri"/>
          <w:color w:val="000000"/>
        </w:rPr>
        <w:t>,</w:t>
      </w:r>
      <w:r w:rsidR="004B4575">
        <w:rPr>
          <w:rFonts w:ascii="Calibri" w:hAnsi="Calibri" w:cs="Calibri"/>
          <w:color w:val="000000"/>
        </w:rPr>
        <w:t xml:space="preserve"> the EU is more successful in </w:t>
      </w:r>
      <w:r w:rsidR="00323A3C">
        <w:rPr>
          <w:rFonts w:ascii="Calibri" w:hAnsi="Calibri" w:cs="Calibri"/>
          <w:color w:val="000000"/>
        </w:rPr>
        <w:t>implementing the</w:t>
      </w:r>
      <w:r w:rsidR="004B4575">
        <w:rPr>
          <w:rFonts w:ascii="Calibri" w:hAnsi="Calibri" w:cs="Calibri"/>
          <w:color w:val="000000"/>
        </w:rPr>
        <w:t xml:space="preserve"> future-oriented outlook </w:t>
      </w:r>
      <w:r w:rsidR="00323A3C">
        <w:rPr>
          <w:rFonts w:ascii="Calibri" w:hAnsi="Calibri" w:cs="Calibri"/>
          <w:color w:val="000000"/>
        </w:rPr>
        <w:t xml:space="preserve">needed </w:t>
      </w:r>
      <w:r w:rsidR="003C3650">
        <w:rPr>
          <w:rFonts w:ascii="Calibri" w:hAnsi="Calibri" w:cs="Calibri"/>
          <w:color w:val="000000"/>
        </w:rPr>
        <w:t>to address</w:t>
      </w:r>
      <w:r w:rsidR="00323A3C">
        <w:rPr>
          <w:rFonts w:ascii="Calibri" w:hAnsi="Calibri" w:cs="Calibri"/>
          <w:color w:val="000000"/>
        </w:rPr>
        <w:t xml:space="preserve"> the unanticipated consequences for AI systems </w:t>
      </w:r>
      <w:r w:rsidR="008326E7">
        <w:rPr>
          <w:rFonts w:ascii="Calibri" w:hAnsi="Calibri" w:cs="Calibri"/>
          <w:color w:val="000000"/>
        </w:rPr>
        <w:t xml:space="preserve">by prioritizing risk over harm in policy development. </w:t>
      </w:r>
    </w:p>
    <w:p w14:paraId="1DD38846" w14:textId="62427582" w:rsidR="009E627D" w:rsidRPr="002922BA" w:rsidRDefault="00650200" w:rsidP="009E627D">
      <w:pPr>
        <w:spacing w:line="276" w:lineRule="auto"/>
        <w:rPr>
          <w:rFonts w:ascii="Calibri" w:hAnsi="Calibri" w:cs="Calibri"/>
          <w:color w:val="000000"/>
        </w:rPr>
      </w:pPr>
      <w:r>
        <w:rPr>
          <w:rFonts w:ascii="Calibri" w:hAnsi="Calibri" w:cs="Calibri"/>
          <w:color w:val="000000"/>
        </w:rPr>
        <w:t>This paper has</w:t>
      </w:r>
      <w:r w:rsidR="00C84BCF">
        <w:rPr>
          <w:rFonts w:ascii="Calibri" w:hAnsi="Calibri" w:cs="Calibri"/>
          <w:color w:val="000000"/>
        </w:rPr>
        <w:t xml:space="preserve"> also</w:t>
      </w:r>
      <w:r>
        <w:rPr>
          <w:rFonts w:ascii="Calibri" w:hAnsi="Calibri" w:cs="Calibri"/>
          <w:color w:val="000000"/>
        </w:rPr>
        <w:t xml:space="preserve"> aimed to </w:t>
      </w:r>
      <w:r w:rsidR="009A687B">
        <w:rPr>
          <w:rFonts w:ascii="Calibri" w:hAnsi="Calibri" w:cs="Calibri"/>
          <w:color w:val="000000"/>
        </w:rPr>
        <w:t xml:space="preserve">compare the current regulatory frameworks on AI in the EU and Canada to identify </w:t>
      </w:r>
      <w:r w:rsidR="004E6BDD">
        <w:rPr>
          <w:rFonts w:ascii="Calibri" w:hAnsi="Calibri" w:cs="Calibri"/>
          <w:color w:val="000000"/>
        </w:rPr>
        <w:t xml:space="preserve">challenges, subsequent </w:t>
      </w:r>
      <w:r w:rsidR="00C84BCF">
        <w:rPr>
          <w:rFonts w:ascii="Calibri" w:hAnsi="Calibri" w:cs="Calibri"/>
          <w:color w:val="000000"/>
        </w:rPr>
        <w:t>gaps</w:t>
      </w:r>
      <w:r w:rsidR="004E6BDD">
        <w:rPr>
          <w:rFonts w:ascii="Calibri" w:hAnsi="Calibri" w:cs="Calibri"/>
          <w:color w:val="000000"/>
        </w:rPr>
        <w:t>,</w:t>
      </w:r>
      <w:r w:rsidR="00C84BCF">
        <w:rPr>
          <w:rFonts w:ascii="Calibri" w:hAnsi="Calibri" w:cs="Calibri"/>
          <w:color w:val="000000"/>
        </w:rPr>
        <w:t xml:space="preserve"> and make recommendations for effective governance.</w:t>
      </w:r>
      <w:r w:rsidR="009E627D">
        <w:rPr>
          <w:rFonts w:ascii="Calibri" w:hAnsi="Calibri" w:cs="Calibri"/>
          <w:color w:val="000000"/>
        </w:rPr>
        <w:t xml:space="preserve"> Canadian governance of AI vis-à-vis the EU AI</w:t>
      </w:r>
      <w:r w:rsidR="002C6BAD">
        <w:rPr>
          <w:rFonts w:ascii="Calibri" w:hAnsi="Calibri" w:cs="Calibri"/>
          <w:color w:val="000000"/>
        </w:rPr>
        <w:t>A</w:t>
      </w:r>
      <w:r w:rsidR="009E627D">
        <w:rPr>
          <w:rFonts w:ascii="Calibri" w:hAnsi="Calibri" w:cs="Calibri"/>
          <w:color w:val="000000"/>
        </w:rPr>
        <w:t xml:space="preserve"> would benefit from a clearer definition of AI systems that constitute as high-impact, a </w:t>
      </w:r>
      <w:r w:rsidR="001D2AB0">
        <w:rPr>
          <w:rFonts w:ascii="Calibri" w:hAnsi="Calibri" w:cs="Calibri"/>
          <w:color w:val="000000"/>
        </w:rPr>
        <w:t xml:space="preserve">third-party </w:t>
      </w:r>
      <w:r w:rsidR="009E627D">
        <w:rPr>
          <w:rFonts w:ascii="Calibri" w:hAnsi="Calibri" w:cs="Calibri"/>
          <w:color w:val="000000"/>
        </w:rPr>
        <w:t xml:space="preserve">conformity assessment procedure rather than self-assessment for human rights compliance by businesses, the imposition of a tiered risk-based approach similar to the EU rather than a single-tier for high impact systems, delegated resources to address the digital divide with the growth of AI through skills training and traineeship programs, safeguards against synthetic content such as deep fakes within the draft AIDA, and a horizontal policymaking body to encourage cooperation across government departments and </w:t>
      </w:r>
      <w:r w:rsidR="00E47CDC">
        <w:rPr>
          <w:rFonts w:ascii="Calibri" w:hAnsi="Calibri" w:cs="Calibri"/>
          <w:color w:val="000000"/>
        </w:rPr>
        <w:t xml:space="preserve">sub-national </w:t>
      </w:r>
      <w:commentRangeStart w:id="73"/>
      <w:r w:rsidR="009E627D">
        <w:rPr>
          <w:rFonts w:ascii="Calibri" w:hAnsi="Calibri" w:cs="Calibri"/>
          <w:color w:val="000000"/>
        </w:rPr>
        <w:t>jurisdictions</w:t>
      </w:r>
      <w:commentRangeEnd w:id="73"/>
      <w:r w:rsidR="009E627D">
        <w:rPr>
          <w:rStyle w:val="CommentReference"/>
        </w:rPr>
        <w:commentReference w:id="73"/>
      </w:r>
      <w:r w:rsidR="009E627D">
        <w:rPr>
          <w:rFonts w:ascii="Calibri" w:hAnsi="Calibri" w:cs="Calibri"/>
          <w:color w:val="000000"/>
        </w:rPr>
        <w:t>.</w:t>
      </w:r>
    </w:p>
    <w:p w14:paraId="7C0A86A5" w14:textId="377AD248" w:rsidR="00A23B1B" w:rsidRPr="00A23B1B" w:rsidRDefault="00A23B1B" w:rsidP="00B30131">
      <w:pPr>
        <w:spacing w:line="276" w:lineRule="auto"/>
      </w:pPr>
    </w:p>
    <w:p w14:paraId="531AF54B" w14:textId="77777777" w:rsidR="00B0615F" w:rsidRDefault="00B0615F" w:rsidP="00B30131">
      <w:pPr>
        <w:spacing w:line="276" w:lineRule="auto"/>
        <w:rPr>
          <w:b/>
          <w:bCs/>
        </w:rPr>
      </w:pPr>
    </w:p>
    <w:p w14:paraId="2F7A48A1" w14:textId="77777777" w:rsidR="00614085" w:rsidRDefault="00614085" w:rsidP="00452DD3">
      <w:pPr>
        <w:spacing w:line="276" w:lineRule="auto"/>
        <w:rPr>
          <w:b/>
          <w:bCs/>
        </w:rPr>
      </w:pPr>
    </w:p>
    <w:p w14:paraId="0A72F2DC" w14:textId="77777777" w:rsidR="00452DD3" w:rsidRDefault="00452DD3" w:rsidP="00452DD3">
      <w:pPr>
        <w:spacing w:line="276" w:lineRule="auto"/>
        <w:rPr>
          <w:rFonts w:ascii="Times New Roman" w:hAnsi="Times New Roman" w:cs="Times New Roman"/>
          <w:b/>
          <w:bCs/>
          <w:sz w:val="24"/>
          <w:szCs w:val="24"/>
        </w:rPr>
      </w:pPr>
    </w:p>
    <w:p w14:paraId="15064C7F" w14:textId="77777777" w:rsidR="00C46697" w:rsidRDefault="00C46697" w:rsidP="00452DD3">
      <w:pPr>
        <w:spacing w:line="276" w:lineRule="auto"/>
        <w:rPr>
          <w:rFonts w:ascii="Times New Roman" w:hAnsi="Times New Roman" w:cs="Times New Roman"/>
          <w:b/>
          <w:bCs/>
          <w:sz w:val="24"/>
          <w:szCs w:val="24"/>
        </w:rPr>
      </w:pPr>
    </w:p>
    <w:p w14:paraId="0860E95D" w14:textId="77777777" w:rsidR="00C46697" w:rsidRDefault="00C46697" w:rsidP="00452DD3">
      <w:pPr>
        <w:spacing w:line="276" w:lineRule="auto"/>
        <w:rPr>
          <w:rFonts w:ascii="Times New Roman" w:hAnsi="Times New Roman" w:cs="Times New Roman"/>
          <w:b/>
          <w:bCs/>
          <w:sz w:val="24"/>
          <w:szCs w:val="24"/>
        </w:rPr>
      </w:pPr>
    </w:p>
    <w:p w14:paraId="6156A9E3" w14:textId="77777777" w:rsidR="00C46697" w:rsidRDefault="00C46697" w:rsidP="00452DD3">
      <w:pPr>
        <w:spacing w:line="276" w:lineRule="auto"/>
        <w:rPr>
          <w:rFonts w:ascii="Times New Roman" w:hAnsi="Times New Roman" w:cs="Times New Roman"/>
          <w:b/>
          <w:bCs/>
          <w:sz w:val="24"/>
          <w:szCs w:val="24"/>
        </w:rPr>
      </w:pPr>
    </w:p>
    <w:p w14:paraId="708C45DD" w14:textId="77777777" w:rsidR="00C46697" w:rsidRDefault="00C46697" w:rsidP="00452DD3">
      <w:pPr>
        <w:spacing w:line="276" w:lineRule="auto"/>
        <w:rPr>
          <w:rFonts w:ascii="Times New Roman" w:hAnsi="Times New Roman" w:cs="Times New Roman"/>
          <w:b/>
          <w:bCs/>
          <w:sz w:val="24"/>
          <w:szCs w:val="24"/>
        </w:rPr>
      </w:pPr>
    </w:p>
    <w:p w14:paraId="3BEBDA35" w14:textId="77777777" w:rsidR="00C46697" w:rsidRDefault="00C46697" w:rsidP="00452DD3">
      <w:pPr>
        <w:spacing w:line="276" w:lineRule="auto"/>
        <w:rPr>
          <w:rFonts w:ascii="Times New Roman" w:hAnsi="Times New Roman" w:cs="Times New Roman"/>
          <w:b/>
          <w:bCs/>
          <w:sz w:val="24"/>
          <w:szCs w:val="24"/>
        </w:rPr>
      </w:pPr>
    </w:p>
    <w:p w14:paraId="5B30A442" w14:textId="77777777" w:rsidR="00C46697" w:rsidRDefault="00C46697" w:rsidP="00452DD3">
      <w:pPr>
        <w:spacing w:line="276" w:lineRule="auto"/>
        <w:rPr>
          <w:rFonts w:ascii="Times New Roman" w:hAnsi="Times New Roman" w:cs="Times New Roman"/>
          <w:b/>
          <w:bCs/>
          <w:sz w:val="24"/>
          <w:szCs w:val="24"/>
        </w:rPr>
      </w:pPr>
    </w:p>
    <w:p w14:paraId="332B94CB" w14:textId="77777777" w:rsidR="00C46697" w:rsidRDefault="00C46697" w:rsidP="00452DD3">
      <w:pPr>
        <w:spacing w:line="276" w:lineRule="auto"/>
        <w:rPr>
          <w:rFonts w:ascii="Times New Roman" w:hAnsi="Times New Roman" w:cs="Times New Roman"/>
          <w:b/>
          <w:bCs/>
          <w:sz w:val="24"/>
          <w:szCs w:val="24"/>
        </w:rPr>
      </w:pPr>
    </w:p>
    <w:p w14:paraId="2AF95826" w14:textId="77777777" w:rsidR="00C46697" w:rsidRDefault="00C46697" w:rsidP="00452DD3">
      <w:pPr>
        <w:spacing w:line="276" w:lineRule="auto"/>
        <w:rPr>
          <w:rFonts w:ascii="Times New Roman" w:hAnsi="Times New Roman" w:cs="Times New Roman"/>
          <w:b/>
          <w:bCs/>
          <w:sz w:val="24"/>
          <w:szCs w:val="24"/>
        </w:rPr>
      </w:pPr>
    </w:p>
    <w:p w14:paraId="6B758A8C" w14:textId="77777777" w:rsidR="00AC605A" w:rsidRDefault="00AC605A" w:rsidP="00452DD3">
      <w:pPr>
        <w:spacing w:line="276" w:lineRule="auto"/>
        <w:rPr>
          <w:rFonts w:ascii="Times New Roman" w:hAnsi="Times New Roman" w:cs="Times New Roman"/>
          <w:b/>
          <w:bCs/>
          <w:sz w:val="24"/>
          <w:szCs w:val="24"/>
        </w:rPr>
      </w:pPr>
    </w:p>
    <w:p w14:paraId="23247ED0" w14:textId="77777777" w:rsidR="00DE3AB2" w:rsidRDefault="00DE3AB2" w:rsidP="00452DD3">
      <w:pPr>
        <w:spacing w:line="276" w:lineRule="auto"/>
        <w:rPr>
          <w:rFonts w:ascii="Times New Roman" w:hAnsi="Times New Roman" w:cs="Times New Roman"/>
          <w:b/>
          <w:bCs/>
          <w:sz w:val="24"/>
          <w:szCs w:val="24"/>
        </w:rPr>
      </w:pPr>
    </w:p>
    <w:p w14:paraId="0A83C98F" w14:textId="6F08C15E" w:rsidR="00CA3027" w:rsidRPr="00B0615F" w:rsidRDefault="00CA3027" w:rsidP="00B0615F">
      <w:pPr>
        <w:spacing w:line="276" w:lineRule="auto"/>
        <w:jc w:val="center"/>
        <w:rPr>
          <w:rFonts w:ascii="Times New Roman" w:hAnsi="Times New Roman" w:cs="Times New Roman"/>
          <w:b/>
          <w:bCs/>
          <w:sz w:val="24"/>
          <w:szCs w:val="24"/>
        </w:rPr>
      </w:pPr>
      <w:r w:rsidRPr="00B0615F">
        <w:rPr>
          <w:rFonts w:ascii="Times New Roman" w:hAnsi="Times New Roman" w:cs="Times New Roman"/>
          <w:b/>
          <w:bCs/>
          <w:sz w:val="24"/>
          <w:szCs w:val="24"/>
        </w:rPr>
        <w:lastRenderedPageBreak/>
        <w:t>Reference</w:t>
      </w:r>
      <w:r w:rsidR="00C965DB">
        <w:rPr>
          <w:rFonts w:ascii="Times New Roman" w:hAnsi="Times New Roman" w:cs="Times New Roman"/>
          <w:b/>
          <w:bCs/>
          <w:sz w:val="24"/>
          <w:szCs w:val="24"/>
        </w:rPr>
        <w:t>s</w:t>
      </w:r>
    </w:p>
    <w:p w14:paraId="5775DD8E" w14:textId="0EDAC727" w:rsidR="00B0615F" w:rsidRDefault="00B0615F" w:rsidP="00B0615F">
      <w:pPr>
        <w:spacing w:line="276" w:lineRule="auto"/>
        <w:ind w:left="720" w:hanging="720"/>
        <w:rPr>
          <w:rFonts w:ascii="Arial" w:hAnsi="Arial" w:cs="Arial"/>
          <w:color w:val="000000"/>
        </w:rPr>
      </w:pPr>
      <w:r w:rsidRPr="00780C30">
        <w:rPr>
          <w:rFonts w:ascii="Arial" w:hAnsi="Arial" w:cs="Arial"/>
          <w:color w:val="000000"/>
        </w:rPr>
        <w:t xml:space="preserve">Baldridge, D., Coleman, B., &amp; Sandhu J. A. (2024, February 14). </w:t>
      </w:r>
      <w:r w:rsidRPr="00780C30">
        <w:rPr>
          <w:rFonts w:ascii="Arial" w:hAnsi="Arial" w:cs="Arial"/>
          <w:i/>
          <w:iCs/>
          <w:color w:val="000000"/>
        </w:rPr>
        <w:t>The terminology of AI regulation: Preventing “harm” and mitigating “risk”</w:t>
      </w:r>
      <w:r w:rsidRPr="00780C30">
        <w:rPr>
          <w:rFonts w:ascii="Arial" w:hAnsi="Arial" w:cs="Arial"/>
          <w:color w:val="000000"/>
        </w:rPr>
        <w:t xml:space="preserve">. Schwartz Reisman Institute for Technology and Society. </w:t>
      </w:r>
      <w:hyperlink r:id="rId14" w:history="1">
        <w:r w:rsidRPr="00780C30">
          <w:rPr>
            <w:rStyle w:val="Hyperlink"/>
            <w:rFonts w:ascii="Arial" w:hAnsi="Arial" w:cs="Arial"/>
          </w:rPr>
          <w:t>https://srinstitute.utoronto.ca/news/terminology-regulation-risk-harm</w:t>
        </w:r>
      </w:hyperlink>
    </w:p>
    <w:p w14:paraId="063CF548" w14:textId="2D4BFEAC" w:rsidR="00B0615F" w:rsidRPr="00B0615F" w:rsidRDefault="00B0615F" w:rsidP="00B0615F">
      <w:pPr>
        <w:spacing w:line="276" w:lineRule="auto"/>
        <w:ind w:left="720" w:hanging="720"/>
        <w:rPr>
          <w:rFonts w:ascii="Arial" w:hAnsi="Arial" w:cs="Arial"/>
          <w:color w:val="272727"/>
          <w:shd w:val="clear" w:color="auto" w:fill="FFFFFF"/>
        </w:rPr>
      </w:pPr>
      <w:proofErr w:type="spellStart"/>
      <w:r w:rsidRPr="007243D8">
        <w:rPr>
          <w:rFonts w:ascii="Arial" w:hAnsi="Arial" w:cs="Arial"/>
          <w:color w:val="000000"/>
        </w:rPr>
        <w:t>Beardwood</w:t>
      </w:r>
      <w:proofErr w:type="spellEnd"/>
      <w:r w:rsidRPr="007243D8">
        <w:rPr>
          <w:rFonts w:ascii="Arial" w:hAnsi="Arial" w:cs="Arial"/>
          <w:color w:val="000000"/>
        </w:rPr>
        <w:t xml:space="preserve">, J. (2023). Heads Up: The Companion Document to the Canadian Artificial Intelligence and Data Act – AIDA Companion provides answers to some key questions but then raises others. </w:t>
      </w:r>
      <w:r w:rsidRPr="007243D8">
        <w:rPr>
          <w:rFonts w:ascii="Arial" w:hAnsi="Arial" w:cs="Arial"/>
          <w:i/>
          <w:iCs/>
          <w:color w:val="000000"/>
        </w:rPr>
        <w:t>Computer Law Review International, 24</w:t>
      </w:r>
      <w:r w:rsidRPr="007243D8">
        <w:rPr>
          <w:rFonts w:ascii="Arial" w:hAnsi="Arial" w:cs="Arial"/>
          <w:color w:val="000000"/>
        </w:rPr>
        <w:t xml:space="preserve">(3), 65-72. </w:t>
      </w:r>
      <w:hyperlink r:id="rId15" w:history="1">
        <w:r w:rsidRPr="007243D8">
          <w:rPr>
            <w:rStyle w:val="Hyperlink"/>
            <w:rFonts w:ascii="Arial" w:hAnsi="Arial" w:cs="Arial"/>
            <w:shd w:val="clear" w:color="auto" w:fill="FFFFFF"/>
          </w:rPr>
          <w:t>https://doi.org/10.9785/cri-2023-240302</w:t>
        </w:r>
      </w:hyperlink>
    </w:p>
    <w:p w14:paraId="297AAB87" w14:textId="7058CCDA" w:rsidR="002D00C1" w:rsidRDefault="002D00C1" w:rsidP="002D00C1">
      <w:pPr>
        <w:spacing w:line="276" w:lineRule="auto"/>
        <w:ind w:left="720" w:hanging="720"/>
        <w:rPr>
          <w:rFonts w:ascii="Arial" w:hAnsi="Arial" w:cs="Arial"/>
          <w:color w:val="000000"/>
        </w:rPr>
      </w:pPr>
      <w:r>
        <w:rPr>
          <w:rFonts w:ascii="Arial" w:hAnsi="Arial" w:cs="Arial"/>
          <w:color w:val="000000"/>
        </w:rPr>
        <w:t xml:space="preserve">Bosi, G. (2021, November 30). </w:t>
      </w:r>
      <w:r w:rsidRPr="002D00C1">
        <w:rPr>
          <w:rFonts w:ascii="Arial" w:hAnsi="Arial" w:cs="Arial"/>
          <w:i/>
          <w:iCs/>
          <w:color w:val="000000"/>
        </w:rPr>
        <w:t>Overcoming the “Soft vs Hard Law” Debate in the Development of New Global Health Instruments</w:t>
      </w:r>
      <w:r>
        <w:rPr>
          <w:rFonts w:ascii="Arial" w:hAnsi="Arial" w:cs="Arial"/>
          <w:color w:val="000000"/>
        </w:rPr>
        <w:t xml:space="preserve">. </w:t>
      </w:r>
      <w:proofErr w:type="spellStart"/>
      <w:r>
        <w:rPr>
          <w:rFonts w:ascii="Arial" w:hAnsi="Arial" w:cs="Arial"/>
          <w:color w:val="000000"/>
        </w:rPr>
        <w:t>OpinioJuris</w:t>
      </w:r>
      <w:proofErr w:type="spellEnd"/>
      <w:r>
        <w:rPr>
          <w:rFonts w:ascii="Arial" w:hAnsi="Arial" w:cs="Arial"/>
          <w:color w:val="000000"/>
        </w:rPr>
        <w:t xml:space="preserve">. </w:t>
      </w:r>
      <w:hyperlink r:id="rId16" w:history="1">
        <w:r w:rsidRPr="007B39A3">
          <w:rPr>
            <w:rStyle w:val="Hyperlink"/>
            <w:rFonts w:ascii="Arial" w:hAnsi="Arial" w:cs="Arial"/>
          </w:rPr>
          <w:t>https://opiniojuris.org/2021/11/30/overcoming-the-soft-vs-hard-law-debate-in-the-development-of-new-global-health-instruments/</w:t>
        </w:r>
      </w:hyperlink>
    </w:p>
    <w:p w14:paraId="7BE5AA30" w14:textId="1A5CC4D8" w:rsidR="00B0615F" w:rsidRDefault="00B0615F" w:rsidP="00B0615F">
      <w:pPr>
        <w:spacing w:line="276" w:lineRule="auto"/>
        <w:ind w:left="720" w:hanging="720"/>
        <w:rPr>
          <w:rFonts w:ascii="Arial" w:hAnsi="Arial" w:cs="Arial"/>
          <w:color w:val="000000"/>
        </w:rPr>
      </w:pPr>
      <w:proofErr w:type="spellStart"/>
      <w:r>
        <w:rPr>
          <w:rFonts w:ascii="Arial" w:hAnsi="Arial" w:cs="Arial"/>
          <w:color w:val="000000"/>
        </w:rPr>
        <w:t>Buolamwini</w:t>
      </w:r>
      <w:proofErr w:type="spellEnd"/>
      <w:r>
        <w:rPr>
          <w:rFonts w:ascii="Arial" w:hAnsi="Arial" w:cs="Arial"/>
          <w:color w:val="000000"/>
        </w:rPr>
        <w:t>, J. &amp; Gebru, T. (2018). Gender Shades: Intersection</w:t>
      </w:r>
      <w:r w:rsidR="00DE0F51">
        <w:rPr>
          <w:rFonts w:ascii="Arial" w:hAnsi="Arial" w:cs="Arial"/>
          <w:color w:val="000000"/>
        </w:rPr>
        <w:t>al</w:t>
      </w:r>
      <w:r>
        <w:rPr>
          <w:rFonts w:ascii="Arial" w:hAnsi="Arial" w:cs="Arial"/>
          <w:color w:val="000000"/>
        </w:rPr>
        <w:t xml:space="preserve"> Accuracy Disparities in Commercial Gender Classification. </w:t>
      </w:r>
      <w:r>
        <w:rPr>
          <w:rFonts w:ascii="Arial" w:hAnsi="Arial" w:cs="Arial"/>
          <w:i/>
          <w:iCs/>
          <w:color w:val="000000"/>
        </w:rPr>
        <w:t>Proceedings of Machine Learning Research, 81</w:t>
      </w:r>
      <w:r>
        <w:rPr>
          <w:rFonts w:ascii="Arial" w:hAnsi="Arial" w:cs="Arial"/>
          <w:color w:val="000000"/>
        </w:rPr>
        <w:t xml:space="preserve">, 1-15. </w:t>
      </w:r>
      <w:hyperlink r:id="rId17" w:history="1">
        <w:r w:rsidRPr="003F7CD1">
          <w:rPr>
            <w:rStyle w:val="Hyperlink"/>
            <w:rFonts w:ascii="Arial" w:hAnsi="Arial" w:cs="Arial"/>
          </w:rPr>
          <w:t>https://proceedings.mlr.press/v81/buolamwini18a/buolamwini18a.pdf</w:t>
        </w:r>
      </w:hyperlink>
    </w:p>
    <w:p w14:paraId="4B2F638E" w14:textId="2B571EB0" w:rsidR="00B0615F" w:rsidRPr="00B0615F" w:rsidRDefault="00B0615F" w:rsidP="00B0615F">
      <w:pPr>
        <w:spacing w:line="276" w:lineRule="auto"/>
        <w:ind w:left="720" w:hanging="720"/>
      </w:pPr>
      <w:proofErr w:type="spellStart"/>
      <w:r>
        <w:rPr>
          <w:rFonts w:ascii="Arial" w:hAnsi="Arial" w:cs="Arial"/>
          <w:color w:val="000000"/>
        </w:rPr>
        <w:t>Caradaica</w:t>
      </w:r>
      <w:proofErr w:type="spellEnd"/>
      <w:r>
        <w:rPr>
          <w:rFonts w:ascii="Arial" w:hAnsi="Arial" w:cs="Arial"/>
          <w:color w:val="000000"/>
        </w:rPr>
        <w:t xml:space="preserve">, M. (2020). Artificial Intelligence and Inequality in European Union. </w:t>
      </w:r>
      <w:proofErr w:type="spellStart"/>
      <w:r>
        <w:rPr>
          <w:rFonts w:ascii="Arial" w:hAnsi="Arial" w:cs="Arial"/>
          <w:i/>
          <w:iCs/>
          <w:color w:val="000000"/>
        </w:rPr>
        <w:t>Europolity</w:t>
      </w:r>
      <w:proofErr w:type="spellEnd"/>
      <w:r>
        <w:rPr>
          <w:rFonts w:ascii="Arial" w:hAnsi="Arial" w:cs="Arial"/>
          <w:i/>
          <w:iCs/>
          <w:color w:val="000000"/>
        </w:rPr>
        <w:t>: Continuity and Change in European Governance, 14</w:t>
      </w:r>
      <w:r>
        <w:rPr>
          <w:rFonts w:ascii="Arial" w:hAnsi="Arial" w:cs="Arial"/>
          <w:color w:val="000000"/>
        </w:rPr>
        <w:t xml:space="preserve">(1), 5-31. </w:t>
      </w:r>
      <w:hyperlink r:id="rId18" w:history="1">
        <w:r>
          <w:rPr>
            <w:rStyle w:val="Hyperlink"/>
            <w:rFonts w:ascii="Arial" w:hAnsi="Arial" w:cs="Arial"/>
            <w:color w:val="1155CC"/>
          </w:rPr>
          <w:t>https://www-ceeol-com.myaccess.library.utoronto.ca/search/viewpdf?id=906412</w:t>
        </w:r>
      </w:hyperlink>
    </w:p>
    <w:p w14:paraId="5ADE48F5" w14:textId="63FD7F8D" w:rsidR="00CF53FE" w:rsidRPr="00CF53FE" w:rsidRDefault="00514E2C" w:rsidP="00CF53FE">
      <w:pPr>
        <w:spacing w:line="276" w:lineRule="auto"/>
        <w:ind w:left="720" w:hanging="720"/>
        <w:rPr>
          <w:rFonts w:ascii="Arial" w:hAnsi="Arial" w:cs="Arial"/>
        </w:rPr>
      </w:pPr>
      <w:r w:rsidRPr="00514E2C">
        <w:rPr>
          <w:rFonts w:ascii="Arial" w:hAnsi="Arial" w:cs="Arial"/>
        </w:rPr>
        <w:t xml:space="preserve">Carter, L., Liu, D., &amp; Cantrell, C. (2020). Exploring the Intersection of the Digital Divide and Artificial Intelligence: A Hermeneutic Literature Review. </w:t>
      </w:r>
      <w:r w:rsidRPr="00CF53FE">
        <w:rPr>
          <w:rFonts w:ascii="Arial" w:hAnsi="Arial" w:cs="Arial"/>
          <w:i/>
          <w:iCs/>
        </w:rPr>
        <w:t>AIS Transactions on Human-Computer Interaction, 12</w:t>
      </w:r>
      <w:r w:rsidRPr="00514E2C">
        <w:rPr>
          <w:rFonts w:ascii="Arial" w:hAnsi="Arial" w:cs="Arial"/>
        </w:rPr>
        <w:t xml:space="preserve">(4), 253-275. </w:t>
      </w:r>
      <w:hyperlink r:id="rId19" w:history="1">
        <w:r w:rsidR="00CF53FE" w:rsidRPr="007B39A3">
          <w:rPr>
            <w:rStyle w:val="Hyperlink"/>
            <w:rFonts w:ascii="Arial" w:hAnsi="Arial" w:cs="Arial"/>
          </w:rPr>
          <w:t>https://doi.org/10.17705/1thci.00138</w:t>
        </w:r>
      </w:hyperlink>
    </w:p>
    <w:p w14:paraId="3F18A984" w14:textId="2110A5E4" w:rsidR="00B0615F" w:rsidRDefault="00B0615F" w:rsidP="00B0615F">
      <w:pPr>
        <w:spacing w:line="276" w:lineRule="auto"/>
        <w:ind w:left="720" w:hanging="720"/>
        <w:rPr>
          <w:color w:val="000000"/>
        </w:rPr>
      </w:pPr>
      <w:r>
        <w:rPr>
          <w:rFonts w:ascii="Arial" w:hAnsi="Arial" w:cs="Arial"/>
          <w:color w:val="000000"/>
        </w:rPr>
        <w:t xml:space="preserve">Chesney, R. &amp; Citron, K. D. (2018). Deep Fakes: A Looming Challenge for Privacy, Democracy, and National Security. </w:t>
      </w:r>
      <w:r>
        <w:rPr>
          <w:rFonts w:ascii="Arial" w:hAnsi="Arial" w:cs="Arial"/>
          <w:i/>
          <w:iCs/>
          <w:color w:val="272727"/>
          <w:shd w:val="clear" w:color="auto" w:fill="FFFFFF"/>
        </w:rPr>
        <w:t>California Law Review,</w:t>
      </w:r>
      <w:r>
        <w:rPr>
          <w:rFonts w:ascii="Arial" w:hAnsi="Arial" w:cs="Arial"/>
          <w:color w:val="272727"/>
          <w:shd w:val="clear" w:color="auto" w:fill="FFFFFF"/>
        </w:rPr>
        <w:t xml:space="preserve"> </w:t>
      </w:r>
      <w:r>
        <w:rPr>
          <w:rFonts w:ascii="Arial" w:hAnsi="Arial" w:cs="Arial"/>
          <w:i/>
          <w:iCs/>
          <w:color w:val="272727"/>
          <w:shd w:val="clear" w:color="auto" w:fill="FFFFFF"/>
        </w:rPr>
        <w:t>107</w:t>
      </w:r>
      <w:r>
        <w:rPr>
          <w:rFonts w:ascii="Arial" w:hAnsi="Arial" w:cs="Arial"/>
          <w:color w:val="272727"/>
          <w:shd w:val="clear" w:color="auto" w:fill="FFFFFF"/>
        </w:rPr>
        <w:t>(6), 1753–1820. https://doi.org/10.15779/Z38RV0D15J.</w:t>
      </w:r>
      <w:r w:rsidRPr="00404A35">
        <w:rPr>
          <w:color w:val="000000"/>
        </w:rPr>
        <w:t xml:space="preserve"> </w:t>
      </w:r>
    </w:p>
    <w:p w14:paraId="3E1C5986" w14:textId="529D1581" w:rsidR="002C71DB" w:rsidRPr="002C71DB" w:rsidRDefault="002C71DB" w:rsidP="002C71DB">
      <w:pPr>
        <w:spacing w:after="0" w:line="240" w:lineRule="auto"/>
        <w:ind w:left="720" w:hanging="720"/>
        <w:rPr>
          <w:rFonts w:ascii="Arial" w:eastAsia="Times New Roman" w:hAnsi="Arial" w:cs="Arial"/>
          <w:kern w:val="0"/>
          <w:lang w:eastAsia="en-CA"/>
          <w14:ligatures w14:val="none"/>
        </w:rPr>
      </w:pPr>
      <w:r w:rsidRPr="002C71DB">
        <w:rPr>
          <w:rFonts w:ascii="Arial" w:eastAsia="Times New Roman" w:hAnsi="Arial" w:cs="Arial"/>
          <w:kern w:val="0"/>
          <w:lang w:eastAsia="en-CA"/>
          <w14:ligatures w14:val="none"/>
        </w:rPr>
        <w:t xml:space="preserve">Custers, B., &amp; </w:t>
      </w:r>
      <w:proofErr w:type="spellStart"/>
      <w:r w:rsidRPr="002C71DB">
        <w:rPr>
          <w:rFonts w:ascii="Arial" w:eastAsia="Times New Roman" w:hAnsi="Arial" w:cs="Arial"/>
          <w:kern w:val="0"/>
          <w:lang w:eastAsia="en-CA"/>
          <w14:ligatures w14:val="none"/>
        </w:rPr>
        <w:t>Fosch</w:t>
      </w:r>
      <w:proofErr w:type="spellEnd"/>
      <w:r w:rsidRPr="002C71DB">
        <w:rPr>
          <w:rFonts w:ascii="Arial" w:eastAsia="Times New Roman" w:hAnsi="Arial" w:cs="Arial"/>
          <w:kern w:val="0"/>
          <w:lang w:eastAsia="en-CA"/>
          <w14:ligatures w14:val="none"/>
        </w:rPr>
        <w:t xml:space="preserve">-Villaronga, E. (2022). AI in Criminal Law: An Overview of AI Applications in Substantive and Procedural Criminal Law. In </w:t>
      </w:r>
      <w:r w:rsidRPr="002C71DB">
        <w:rPr>
          <w:rFonts w:ascii="Arial" w:eastAsia="Times New Roman" w:hAnsi="Arial" w:cs="Arial"/>
          <w:i/>
          <w:iCs/>
          <w:kern w:val="0"/>
          <w:lang w:eastAsia="en-CA"/>
          <w14:ligatures w14:val="none"/>
        </w:rPr>
        <w:t>Law and Artificial Intelligence</w:t>
      </w:r>
      <w:r w:rsidRPr="002C71DB">
        <w:rPr>
          <w:rFonts w:ascii="Arial" w:eastAsia="Times New Roman" w:hAnsi="Arial" w:cs="Arial"/>
          <w:kern w:val="0"/>
          <w:lang w:eastAsia="en-CA"/>
          <w14:ligatures w14:val="none"/>
        </w:rPr>
        <w:t xml:space="preserve"> (Vol. 35). T.M.C. Asser Press.</w:t>
      </w:r>
    </w:p>
    <w:p w14:paraId="3F5788FC" w14:textId="77777777" w:rsidR="002C71DB" w:rsidRPr="002C71DB" w:rsidRDefault="002C71DB" w:rsidP="002C71DB">
      <w:pPr>
        <w:spacing w:after="0" w:line="240" w:lineRule="auto"/>
        <w:rPr>
          <w:rFonts w:ascii="Times New Roman" w:eastAsia="Times New Roman" w:hAnsi="Times New Roman" w:cs="Times New Roman"/>
          <w:kern w:val="0"/>
          <w:sz w:val="24"/>
          <w:szCs w:val="24"/>
          <w:lang w:eastAsia="en-CA"/>
          <w14:ligatures w14:val="none"/>
        </w:rPr>
      </w:pPr>
    </w:p>
    <w:p w14:paraId="073149DC" w14:textId="608A068B" w:rsidR="002D00C1" w:rsidRDefault="002D00C1" w:rsidP="002D00C1">
      <w:pPr>
        <w:spacing w:line="276" w:lineRule="auto"/>
        <w:ind w:left="720" w:hanging="720"/>
        <w:rPr>
          <w:rFonts w:ascii="Arial" w:hAnsi="Arial" w:cs="Arial"/>
        </w:rPr>
      </w:pPr>
      <w:r>
        <w:rPr>
          <w:rFonts w:ascii="Arial" w:hAnsi="Arial" w:cs="Arial"/>
        </w:rPr>
        <w:t xml:space="preserve">European Center for Constitutional and Human Rights. (n.d.). </w:t>
      </w:r>
      <w:r w:rsidRPr="002D00C1">
        <w:rPr>
          <w:rFonts w:ascii="Arial" w:hAnsi="Arial" w:cs="Arial"/>
          <w:i/>
          <w:iCs/>
        </w:rPr>
        <w:t>Definition: Hard law/soft law</w:t>
      </w:r>
      <w:r>
        <w:rPr>
          <w:rFonts w:ascii="Arial" w:hAnsi="Arial" w:cs="Arial"/>
        </w:rPr>
        <w:t xml:space="preserve">. </w:t>
      </w:r>
      <w:hyperlink r:id="rId20" w:history="1">
        <w:r w:rsidRPr="007B39A3">
          <w:rPr>
            <w:rStyle w:val="Hyperlink"/>
            <w:rFonts w:ascii="Arial" w:hAnsi="Arial" w:cs="Arial"/>
          </w:rPr>
          <w:t>https://www.ecchr.eu/en/glossary/hard-law-soft-law/</w:t>
        </w:r>
      </w:hyperlink>
    </w:p>
    <w:p w14:paraId="690F9FE5" w14:textId="1D5B52EF" w:rsidR="00A54827" w:rsidRPr="00D05D83" w:rsidRDefault="00D05D83" w:rsidP="00B0615F">
      <w:pPr>
        <w:spacing w:line="276" w:lineRule="auto"/>
        <w:ind w:left="720" w:hanging="720"/>
        <w:rPr>
          <w:rFonts w:ascii="Arial" w:hAnsi="Arial" w:cs="Arial"/>
        </w:rPr>
      </w:pPr>
      <w:r w:rsidRPr="00D05D83">
        <w:rPr>
          <w:rFonts w:ascii="Arial" w:hAnsi="Arial" w:cs="Arial"/>
        </w:rPr>
        <w:t xml:space="preserve">European Commission. (2018, April 25). </w:t>
      </w:r>
      <w:r w:rsidRPr="00D05D83">
        <w:rPr>
          <w:rFonts w:ascii="Arial" w:hAnsi="Arial" w:cs="Arial"/>
          <w:i/>
          <w:iCs/>
        </w:rPr>
        <w:t>Artificial Intelligence for Europe</w:t>
      </w:r>
      <w:r w:rsidRPr="00D05D83">
        <w:rPr>
          <w:rFonts w:ascii="Arial" w:hAnsi="Arial" w:cs="Arial"/>
        </w:rPr>
        <w:t xml:space="preserve">. </w:t>
      </w:r>
      <w:hyperlink r:id="rId21" w:history="1">
        <w:r w:rsidR="00A54827" w:rsidRPr="00D05D83">
          <w:rPr>
            <w:rStyle w:val="Hyperlink"/>
            <w:rFonts w:ascii="Arial" w:hAnsi="Arial" w:cs="Arial"/>
          </w:rPr>
          <w:t>https://eur-lex.europa.eu/legal-content/EN/TXT/PDF/?uri=CELEX:52018DC0237</w:t>
        </w:r>
      </w:hyperlink>
    </w:p>
    <w:p w14:paraId="2F3887E2" w14:textId="35097273" w:rsidR="006D73C6" w:rsidRPr="00397A85" w:rsidRDefault="00397A85" w:rsidP="00B0615F">
      <w:pPr>
        <w:spacing w:line="276" w:lineRule="auto"/>
        <w:ind w:left="720" w:hanging="720"/>
        <w:rPr>
          <w:rFonts w:ascii="Arial" w:hAnsi="Arial" w:cs="Arial"/>
          <w:color w:val="000000"/>
        </w:rPr>
      </w:pPr>
      <w:r w:rsidRPr="00397A85">
        <w:rPr>
          <w:rFonts w:ascii="Arial" w:hAnsi="Arial" w:cs="Arial"/>
          <w:color w:val="000000"/>
        </w:rPr>
        <w:t xml:space="preserve">European Commission. (2024, January 31). </w:t>
      </w:r>
      <w:r w:rsidRPr="00397A85">
        <w:rPr>
          <w:rFonts w:ascii="Arial" w:hAnsi="Arial" w:cs="Arial"/>
          <w:i/>
          <w:iCs/>
          <w:color w:val="000000"/>
        </w:rPr>
        <w:t>Ethics guidelines for trustworthy AI</w:t>
      </w:r>
      <w:r w:rsidRPr="00397A85">
        <w:rPr>
          <w:rFonts w:ascii="Arial" w:hAnsi="Arial" w:cs="Arial"/>
          <w:color w:val="000000"/>
        </w:rPr>
        <w:t xml:space="preserve">. </w:t>
      </w:r>
      <w:hyperlink r:id="rId22" w:history="1">
        <w:r w:rsidR="006D4E75" w:rsidRPr="00397A85">
          <w:rPr>
            <w:rStyle w:val="Hyperlink"/>
            <w:rFonts w:ascii="Arial" w:hAnsi="Arial" w:cs="Arial"/>
          </w:rPr>
          <w:t>https://digital-strategy.ec.europa.eu/en/library/ethics-guidelines-trustworthy-ai</w:t>
        </w:r>
      </w:hyperlink>
    </w:p>
    <w:p w14:paraId="0FF0A25A" w14:textId="71497421" w:rsidR="00FF17D6" w:rsidRPr="00067287" w:rsidRDefault="00067287" w:rsidP="00B0615F">
      <w:pPr>
        <w:spacing w:line="276" w:lineRule="auto"/>
        <w:ind w:left="720" w:hanging="720"/>
        <w:rPr>
          <w:rFonts w:ascii="Arial" w:hAnsi="Arial" w:cs="Arial"/>
          <w:color w:val="000000"/>
        </w:rPr>
      </w:pPr>
      <w:r w:rsidRPr="00067287">
        <w:rPr>
          <w:rFonts w:ascii="Arial" w:hAnsi="Arial" w:cs="Arial"/>
          <w:color w:val="000000"/>
        </w:rPr>
        <w:t xml:space="preserve">European Commission. (2019, April 8). </w:t>
      </w:r>
      <w:r w:rsidRPr="00067287">
        <w:rPr>
          <w:rFonts w:ascii="Arial" w:hAnsi="Arial" w:cs="Arial"/>
          <w:i/>
          <w:iCs/>
          <w:color w:val="000000"/>
        </w:rPr>
        <w:t>Ethics Guidelines for Trustworthy AI</w:t>
      </w:r>
      <w:r w:rsidRPr="00067287">
        <w:rPr>
          <w:rFonts w:ascii="Arial" w:hAnsi="Arial" w:cs="Arial"/>
          <w:color w:val="000000"/>
        </w:rPr>
        <w:t>. High-Level Exp</w:t>
      </w:r>
      <w:r w:rsidR="00AD0B50">
        <w:rPr>
          <w:rFonts w:ascii="Arial" w:hAnsi="Arial" w:cs="Arial"/>
          <w:color w:val="000000"/>
        </w:rPr>
        <w:t>e</w:t>
      </w:r>
      <w:r w:rsidRPr="00067287">
        <w:rPr>
          <w:rFonts w:ascii="Arial" w:hAnsi="Arial" w:cs="Arial"/>
          <w:color w:val="000000"/>
        </w:rPr>
        <w:t xml:space="preserve">rt Group on Artificial Intelligence. </w:t>
      </w:r>
      <w:hyperlink r:id="rId23" w:history="1">
        <w:r w:rsidR="00FF17D6" w:rsidRPr="00067287">
          <w:rPr>
            <w:rStyle w:val="Hyperlink"/>
            <w:rFonts w:ascii="Arial" w:hAnsi="Arial" w:cs="Arial"/>
          </w:rPr>
          <w:t>https://ec.europa.eu/newsroom/dae/document.cfm?doc_id=60419</w:t>
        </w:r>
      </w:hyperlink>
    </w:p>
    <w:p w14:paraId="01962E31" w14:textId="3617484C" w:rsidR="00E0233F" w:rsidRDefault="00E0233F" w:rsidP="00B0615F">
      <w:pPr>
        <w:spacing w:line="276" w:lineRule="auto"/>
        <w:ind w:left="720" w:hanging="720"/>
        <w:rPr>
          <w:rStyle w:val="Hyperlink"/>
          <w:rFonts w:ascii="Arial" w:hAnsi="Arial" w:cs="Arial"/>
        </w:rPr>
      </w:pPr>
      <w:r w:rsidRPr="00B15B00">
        <w:rPr>
          <w:rFonts w:ascii="Arial" w:hAnsi="Arial" w:cs="Arial"/>
          <w:color w:val="000000"/>
        </w:rPr>
        <w:lastRenderedPageBreak/>
        <w:t>European Commission</w:t>
      </w:r>
      <w:r w:rsidR="00B15B00" w:rsidRPr="00B15B00">
        <w:rPr>
          <w:rFonts w:ascii="Arial" w:hAnsi="Arial" w:cs="Arial"/>
          <w:color w:val="000000"/>
        </w:rPr>
        <w:t>. (</w:t>
      </w:r>
      <w:r w:rsidRPr="00B15B00">
        <w:rPr>
          <w:rFonts w:ascii="Arial" w:hAnsi="Arial" w:cs="Arial"/>
          <w:color w:val="000000"/>
        </w:rPr>
        <w:t>2020</w:t>
      </w:r>
      <w:r w:rsidR="00B15B00" w:rsidRPr="00B15B00">
        <w:rPr>
          <w:rFonts w:ascii="Arial" w:hAnsi="Arial" w:cs="Arial"/>
          <w:color w:val="000000"/>
        </w:rPr>
        <w:t xml:space="preserve">, February 19). </w:t>
      </w:r>
      <w:r w:rsidR="00B15B00" w:rsidRPr="00B15B00">
        <w:rPr>
          <w:rFonts w:ascii="Arial" w:hAnsi="Arial" w:cs="Arial"/>
          <w:i/>
          <w:iCs/>
          <w:color w:val="000000"/>
        </w:rPr>
        <w:t>White Paper on Artificial Intelligence – A European Approach to Excellence and Trust</w:t>
      </w:r>
      <w:r w:rsidR="00B15B00" w:rsidRPr="00B15B00">
        <w:rPr>
          <w:rFonts w:ascii="Arial" w:hAnsi="Arial" w:cs="Arial"/>
          <w:color w:val="000000"/>
        </w:rPr>
        <w:t>.</w:t>
      </w:r>
      <w:r w:rsidRPr="00B15B00">
        <w:rPr>
          <w:rFonts w:ascii="Arial" w:hAnsi="Arial" w:cs="Arial"/>
          <w:color w:val="000000"/>
        </w:rPr>
        <w:t xml:space="preserve"> </w:t>
      </w:r>
      <w:hyperlink r:id="rId24" w:history="1">
        <w:r w:rsidRPr="00B15B00">
          <w:rPr>
            <w:rStyle w:val="Hyperlink"/>
            <w:rFonts w:ascii="Arial" w:hAnsi="Arial" w:cs="Arial"/>
          </w:rPr>
          <w:t>https://commission.europa.eu/system/files/2020-02/commission-white-paper-artificial-intelligence-feb2020_en.pdf</w:t>
        </w:r>
      </w:hyperlink>
    </w:p>
    <w:p w14:paraId="57B31260" w14:textId="77777777" w:rsidR="00B0615F" w:rsidRPr="00B0615F" w:rsidRDefault="00B0615F" w:rsidP="00B0615F">
      <w:pPr>
        <w:tabs>
          <w:tab w:val="left" w:pos="2871"/>
        </w:tabs>
        <w:spacing w:line="276" w:lineRule="auto"/>
        <w:ind w:left="720" w:hanging="720"/>
        <w:rPr>
          <w:rFonts w:ascii="Arial" w:hAnsi="Arial" w:cs="Arial"/>
          <w:color w:val="000000"/>
        </w:rPr>
      </w:pPr>
      <w:r w:rsidRPr="00B0615F">
        <w:rPr>
          <w:rFonts w:ascii="Arial" w:hAnsi="Arial" w:cs="Arial"/>
          <w:color w:val="000000"/>
        </w:rPr>
        <w:t xml:space="preserve">European Commission. (2023, December 12). </w:t>
      </w:r>
      <w:r w:rsidRPr="00B0615F">
        <w:rPr>
          <w:rFonts w:ascii="Arial" w:hAnsi="Arial" w:cs="Arial"/>
          <w:i/>
          <w:iCs/>
          <w:color w:val="000000"/>
        </w:rPr>
        <w:t>Artificial Intelligence – Questions and Answers.</w:t>
      </w:r>
      <w:r w:rsidRPr="00B0615F">
        <w:rPr>
          <w:rFonts w:ascii="Arial" w:hAnsi="Arial" w:cs="Arial"/>
          <w:color w:val="000000"/>
        </w:rPr>
        <w:t xml:space="preserve"> </w:t>
      </w:r>
      <w:hyperlink r:id="rId25" w:history="1">
        <w:r w:rsidRPr="00B0615F">
          <w:rPr>
            <w:rStyle w:val="Hyperlink"/>
            <w:rFonts w:ascii="Arial" w:hAnsi="Arial" w:cs="Arial"/>
          </w:rPr>
          <w:t>https://ec.europa.eu/commission/presscorner/detail/en/qanda_21_1683</w:t>
        </w:r>
      </w:hyperlink>
    </w:p>
    <w:p w14:paraId="0AC4054B" w14:textId="57D67476" w:rsidR="00B0615F" w:rsidRPr="00B15B00" w:rsidRDefault="00B0615F" w:rsidP="00B0615F">
      <w:pPr>
        <w:tabs>
          <w:tab w:val="left" w:pos="2871"/>
        </w:tabs>
        <w:spacing w:line="276" w:lineRule="auto"/>
        <w:ind w:left="720" w:hanging="720"/>
        <w:rPr>
          <w:rFonts w:ascii="Arial" w:hAnsi="Arial" w:cs="Arial"/>
          <w:color w:val="000000"/>
        </w:rPr>
      </w:pPr>
      <w:r w:rsidRPr="00B0615F">
        <w:rPr>
          <w:rFonts w:ascii="Arial" w:hAnsi="Arial" w:cs="Arial"/>
          <w:color w:val="000000"/>
        </w:rPr>
        <w:t xml:space="preserve">European Commission. (2021, April 21). </w:t>
      </w:r>
      <w:r w:rsidRPr="00397A85">
        <w:rPr>
          <w:rFonts w:ascii="Arial" w:hAnsi="Arial" w:cs="Arial"/>
          <w:i/>
          <w:iCs/>
          <w:color w:val="000000"/>
        </w:rPr>
        <w:t>Proposal for a Regulation of the European Parliament and of the Council: Laying Down Harmonised Rules on Artificial Intelligence (Artificial Intelligence Act) and Amending Certain Union Legislative Acts</w:t>
      </w:r>
      <w:r w:rsidRPr="00397A85">
        <w:rPr>
          <w:rFonts w:ascii="Arial" w:hAnsi="Arial" w:cs="Arial"/>
          <w:color w:val="000000"/>
        </w:rPr>
        <w:t xml:space="preserve">. </w:t>
      </w:r>
      <w:hyperlink r:id="rId26" w:history="1">
        <w:r w:rsidRPr="00397A85">
          <w:rPr>
            <w:rStyle w:val="Hyperlink"/>
            <w:rFonts w:ascii="Arial" w:hAnsi="Arial" w:cs="Arial"/>
          </w:rPr>
          <w:t>https://eur-lex.europa.eu/resource.html?uri=cellar:e0649735-a372-11eb-9585-01aa75ed71a1.0001.02/DOC_1&amp;format=PDF</w:t>
        </w:r>
      </w:hyperlink>
    </w:p>
    <w:p w14:paraId="1438AEE3" w14:textId="6CCE6D91" w:rsidR="00B0615F" w:rsidRPr="00E32C9C" w:rsidRDefault="00B0615F" w:rsidP="00B0615F">
      <w:pPr>
        <w:spacing w:line="276" w:lineRule="auto"/>
        <w:ind w:left="720" w:hanging="720"/>
        <w:rPr>
          <w:rStyle w:val="Hyperlink"/>
          <w:rFonts w:ascii="Arial" w:hAnsi="Arial" w:cs="Arial"/>
        </w:rPr>
      </w:pPr>
      <w:r w:rsidRPr="00CF1492">
        <w:rPr>
          <w:rFonts w:ascii="Arial" w:hAnsi="Arial" w:cs="Arial"/>
          <w:color w:val="000000"/>
        </w:rPr>
        <w:t xml:space="preserve">European Parliament. (2023). </w:t>
      </w:r>
      <w:r w:rsidRPr="00CF1492">
        <w:rPr>
          <w:rFonts w:ascii="Arial" w:hAnsi="Arial" w:cs="Arial"/>
          <w:i/>
          <w:iCs/>
          <w:color w:val="000000"/>
        </w:rPr>
        <w:t>Artificial Intelligence Act: Deal on comprehensive rules for trustworthy AI</w:t>
      </w:r>
      <w:r w:rsidRPr="00CF1492">
        <w:rPr>
          <w:rFonts w:ascii="Arial" w:hAnsi="Arial" w:cs="Arial"/>
          <w:color w:val="000000"/>
        </w:rPr>
        <w:t xml:space="preserve">. </w:t>
      </w:r>
      <w:hyperlink r:id="rId27" w:history="1">
        <w:r w:rsidRPr="00CF1492">
          <w:rPr>
            <w:rStyle w:val="Hyperlink"/>
            <w:rFonts w:ascii="Arial" w:hAnsi="Arial" w:cs="Arial"/>
          </w:rPr>
          <w:t>https://www.europarl.europa.eu/news/en/press-room/20231206IPR15699/artificial-intelligence-act-deal-on-comprehensive-rules-for-trustworthy-ai</w:t>
        </w:r>
      </w:hyperlink>
    </w:p>
    <w:p w14:paraId="0CD68BDA" w14:textId="77777777" w:rsidR="00B0615F" w:rsidRDefault="00B0615F" w:rsidP="00B0615F">
      <w:pPr>
        <w:spacing w:line="276" w:lineRule="auto"/>
        <w:ind w:left="720" w:hanging="720"/>
        <w:rPr>
          <w:rFonts w:ascii="Arial" w:hAnsi="Arial" w:cs="Arial"/>
          <w:color w:val="000000"/>
          <w:lang w:val="es-ES"/>
        </w:rPr>
      </w:pPr>
      <w:r w:rsidRPr="00BE117F">
        <w:rPr>
          <w:rFonts w:ascii="Arial" w:hAnsi="Arial" w:cs="Arial"/>
          <w:color w:val="000000"/>
        </w:rPr>
        <w:t xml:space="preserve">European Parliamentary Research Service. (2020). </w:t>
      </w:r>
      <w:r w:rsidRPr="00BE117F">
        <w:rPr>
          <w:rFonts w:ascii="Arial" w:hAnsi="Arial" w:cs="Arial"/>
          <w:i/>
          <w:iCs/>
          <w:color w:val="000000"/>
        </w:rPr>
        <w:t>The impact of the General Data Protection Regulation (GDPR) on artificial intelligence</w:t>
      </w:r>
      <w:r w:rsidRPr="00BE117F">
        <w:rPr>
          <w:rFonts w:ascii="Arial" w:hAnsi="Arial" w:cs="Arial"/>
          <w:color w:val="000000"/>
        </w:rPr>
        <w:t xml:space="preserve">. </w:t>
      </w:r>
      <w:proofErr w:type="spellStart"/>
      <w:r w:rsidRPr="00BE117F">
        <w:rPr>
          <w:rFonts w:ascii="Arial" w:hAnsi="Arial" w:cs="Arial"/>
          <w:color w:val="000000"/>
          <w:lang w:val="es-ES"/>
        </w:rPr>
        <w:t>European</w:t>
      </w:r>
      <w:proofErr w:type="spellEnd"/>
      <w:r w:rsidRPr="00BE117F">
        <w:rPr>
          <w:rFonts w:ascii="Arial" w:hAnsi="Arial" w:cs="Arial"/>
          <w:color w:val="000000"/>
          <w:lang w:val="es-ES"/>
        </w:rPr>
        <w:t xml:space="preserve"> </w:t>
      </w:r>
      <w:proofErr w:type="spellStart"/>
      <w:r w:rsidRPr="00BE117F">
        <w:rPr>
          <w:rFonts w:ascii="Arial" w:hAnsi="Arial" w:cs="Arial"/>
          <w:color w:val="000000"/>
          <w:lang w:val="es-ES"/>
        </w:rPr>
        <w:t>Parliament</w:t>
      </w:r>
      <w:proofErr w:type="spellEnd"/>
      <w:r w:rsidRPr="00BE117F">
        <w:rPr>
          <w:rFonts w:ascii="Arial" w:hAnsi="Arial" w:cs="Arial"/>
          <w:color w:val="000000"/>
          <w:lang w:val="es-ES"/>
        </w:rPr>
        <w:t xml:space="preserve">. </w:t>
      </w:r>
      <w:hyperlink r:id="rId28" w:history="1">
        <w:r w:rsidRPr="00BE117F">
          <w:rPr>
            <w:rStyle w:val="Hyperlink"/>
            <w:rFonts w:ascii="Arial" w:hAnsi="Arial" w:cs="Arial"/>
            <w:lang w:val="es-ES"/>
          </w:rPr>
          <w:t>https://www.europarl.europa.eu/RegData/etudes/STUD/2020/641530/EPRS_STU(2020)641530_EN.pdf</w:t>
        </w:r>
      </w:hyperlink>
    </w:p>
    <w:p w14:paraId="232CC133" w14:textId="1C098669" w:rsidR="00B0615F" w:rsidRPr="00B0615F" w:rsidRDefault="00B0615F" w:rsidP="00B0615F">
      <w:pPr>
        <w:spacing w:line="276" w:lineRule="auto"/>
        <w:ind w:left="720" w:hanging="720"/>
        <w:rPr>
          <w:rFonts w:ascii="Arial" w:hAnsi="Arial" w:cs="Arial"/>
          <w:color w:val="000000"/>
        </w:rPr>
      </w:pPr>
      <w:r w:rsidRPr="006578FA">
        <w:rPr>
          <w:rFonts w:ascii="Arial" w:hAnsi="Arial" w:cs="Arial"/>
          <w:color w:val="000000"/>
        </w:rPr>
        <w:t xml:space="preserve">European Union. (2016, November 30). </w:t>
      </w:r>
      <w:r w:rsidRPr="006578FA">
        <w:rPr>
          <w:rFonts w:ascii="Arial" w:hAnsi="Arial" w:cs="Arial"/>
          <w:i/>
          <w:iCs/>
          <w:color w:val="000000"/>
        </w:rPr>
        <w:t>The precautionary principle</w:t>
      </w:r>
      <w:r w:rsidRPr="006578FA">
        <w:rPr>
          <w:rFonts w:ascii="Arial" w:hAnsi="Arial" w:cs="Arial"/>
          <w:color w:val="000000"/>
        </w:rPr>
        <w:t xml:space="preserve">. </w:t>
      </w:r>
      <w:hyperlink r:id="rId29" w:history="1">
        <w:r w:rsidRPr="006578FA">
          <w:rPr>
            <w:rStyle w:val="Hyperlink"/>
            <w:rFonts w:ascii="Arial" w:hAnsi="Arial" w:cs="Arial"/>
          </w:rPr>
          <w:t>https://eur-lex.europa.eu/EN/legal-content/summary/the-precautionary-principle.html</w:t>
        </w:r>
      </w:hyperlink>
    </w:p>
    <w:p w14:paraId="06EE41D4" w14:textId="48D47804" w:rsidR="00E0351C" w:rsidRDefault="00E0351C" w:rsidP="00E0351C">
      <w:pPr>
        <w:spacing w:line="276" w:lineRule="auto"/>
        <w:ind w:left="720" w:hanging="720"/>
        <w:rPr>
          <w:rFonts w:ascii="Arial" w:hAnsi="Arial" w:cs="Arial"/>
          <w:color w:val="000000"/>
        </w:rPr>
      </w:pPr>
      <w:r>
        <w:rPr>
          <w:rFonts w:ascii="Arial" w:hAnsi="Arial" w:cs="Arial"/>
          <w:color w:val="000000"/>
        </w:rPr>
        <w:t xml:space="preserve">Evans, M., White, L., &amp; Sinclair, M. (2023, December 12). </w:t>
      </w:r>
      <w:r w:rsidRPr="00E0351C">
        <w:rPr>
          <w:rFonts w:ascii="Arial" w:hAnsi="Arial" w:cs="Arial"/>
          <w:i/>
          <w:iCs/>
          <w:color w:val="000000"/>
        </w:rPr>
        <w:t xml:space="preserve">The EU’s AI Act: the position is agreed. </w:t>
      </w:r>
      <w:r w:rsidRPr="00E0351C">
        <w:rPr>
          <w:rFonts w:ascii="Arial" w:hAnsi="Arial" w:cs="Arial"/>
          <w:color w:val="000000"/>
        </w:rPr>
        <w:t>Norton Rose Fulbright</w:t>
      </w:r>
      <w:r>
        <w:rPr>
          <w:rFonts w:ascii="Arial" w:hAnsi="Arial" w:cs="Arial"/>
          <w:color w:val="000000"/>
        </w:rPr>
        <w:t xml:space="preserve">. </w:t>
      </w:r>
      <w:hyperlink r:id="rId30" w:history="1">
        <w:r w:rsidRPr="007B39A3">
          <w:rPr>
            <w:rStyle w:val="Hyperlink"/>
            <w:rFonts w:ascii="Arial" w:hAnsi="Arial" w:cs="Arial"/>
          </w:rPr>
          <w:t>https://www.dataprotectionreport.com/2023/12/the-eus-ai-act-the-position-is-agreed/</w:t>
        </w:r>
      </w:hyperlink>
    </w:p>
    <w:p w14:paraId="7E87217A" w14:textId="323A8ADE" w:rsidR="00B0615F" w:rsidRPr="005D2E5F" w:rsidRDefault="00B0615F" w:rsidP="00B0615F">
      <w:pPr>
        <w:spacing w:line="276" w:lineRule="auto"/>
        <w:ind w:left="720" w:hanging="720"/>
        <w:rPr>
          <w:rFonts w:ascii="Arial" w:hAnsi="Arial" w:cs="Arial"/>
          <w:color w:val="000000"/>
        </w:rPr>
      </w:pPr>
      <w:r w:rsidRPr="009D64AA">
        <w:rPr>
          <w:rFonts w:ascii="Arial" w:hAnsi="Arial" w:cs="Arial"/>
          <w:color w:val="000000"/>
        </w:rPr>
        <w:t xml:space="preserve">Government of Canada. (2023a, March 13). </w:t>
      </w:r>
      <w:r w:rsidRPr="009D64AA">
        <w:rPr>
          <w:rFonts w:ascii="Arial" w:hAnsi="Arial" w:cs="Arial"/>
          <w:i/>
          <w:iCs/>
          <w:color w:val="000000"/>
        </w:rPr>
        <w:t>The Artificial Intelligence and Data Act (AIDA) – Companion document</w:t>
      </w:r>
      <w:r w:rsidRPr="009D64AA">
        <w:rPr>
          <w:rFonts w:ascii="Arial" w:hAnsi="Arial" w:cs="Arial"/>
          <w:color w:val="000000"/>
        </w:rPr>
        <w:t xml:space="preserve">. </w:t>
      </w:r>
      <w:hyperlink r:id="rId31" w:history="1">
        <w:r w:rsidRPr="009D64AA">
          <w:rPr>
            <w:rStyle w:val="Hyperlink"/>
            <w:rFonts w:ascii="Arial" w:hAnsi="Arial" w:cs="Arial"/>
          </w:rPr>
          <w:t>https://ised-isde.canada.ca/site/innovation-better-canada/en/artificial-intelligence-and-data-act-aida-companion-document</w:t>
        </w:r>
      </w:hyperlink>
    </w:p>
    <w:p w14:paraId="211C4886" w14:textId="77777777" w:rsidR="00B0615F" w:rsidRPr="00F342EC" w:rsidRDefault="00B0615F" w:rsidP="00B0615F">
      <w:pPr>
        <w:spacing w:line="276" w:lineRule="auto"/>
        <w:ind w:left="720" w:hanging="720"/>
        <w:rPr>
          <w:rFonts w:ascii="Arial" w:hAnsi="Arial" w:cs="Arial"/>
        </w:rPr>
      </w:pPr>
      <w:r w:rsidRPr="00F342EC">
        <w:rPr>
          <w:rFonts w:ascii="Arial" w:hAnsi="Arial" w:cs="Arial"/>
        </w:rPr>
        <w:t xml:space="preserve">Government of Canada. (2023b, April 25). </w:t>
      </w:r>
      <w:r w:rsidRPr="00F342EC">
        <w:rPr>
          <w:rFonts w:ascii="Arial" w:hAnsi="Arial" w:cs="Arial"/>
          <w:i/>
          <w:iCs/>
        </w:rPr>
        <w:t>Directive on Automated Decision-Making.</w:t>
      </w:r>
      <w:r w:rsidRPr="00F342EC">
        <w:rPr>
          <w:rFonts w:ascii="Arial" w:hAnsi="Arial" w:cs="Arial"/>
        </w:rPr>
        <w:t xml:space="preserve"> </w:t>
      </w:r>
      <w:hyperlink r:id="rId32" w:history="1">
        <w:r w:rsidRPr="00F342EC">
          <w:rPr>
            <w:rStyle w:val="Hyperlink"/>
            <w:rFonts w:ascii="Arial" w:hAnsi="Arial" w:cs="Arial"/>
          </w:rPr>
          <w:t>https://www.tbs-sct.canada.ca/pol/doc-eng.aspx?id=32592</w:t>
        </w:r>
      </w:hyperlink>
    </w:p>
    <w:p w14:paraId="5516F241" w14:textId="77777777" w:rsidR="00B0615F" w:rsidRPr="00F342EC" w:rsidRDefault="00B0615F" w:rsidP="00B0615F">
      <w:pPr>
        <w:spacing w:line="276" w:lineRule="auto"/>
        <w:ind w:left="720" w:hanging="720"/>
        <w:rPr>
          <w:rFonts w:ascii="Arial" w:hAnsi="Arial" w:cs="Arial"/>
        </w:rPr>
      </w:pPr>
      <w:r w:rsidRPr="00F342EC">
        <w:rPr>
          <w:rFonts w:ascii="Arial" w:hAnsi="Arial" w:cs="Arial"/>
        </w:rPr>
        <w:t>Government of Canada. (2023</w:t>
      </w:r>
      <w:r>
        <w:rPr>
          <w:rFonts w:ascii="Arial" w:hAnsi="Arial" w:cs="Arial"/>
        </w:rPr>
        <w:t>c</w:t>
      </w:r>
      <w:r w:rsidRPr="00F342EC">
        <w:rPr>
          <w:rFonts w:ascii="Arial" w:hAnsi="Arial" w:cs="Arial"/>
        </w:rPr>
        <w:t xml:space="preserve">, April 25). </w:t>
      </w:r>
      <w:r w:rsidRPr="00F342EC">
        <w:rPr>
          <w:rFonts w:ascii="Arial" w:hAnsi="Arial" w:cs="Arial"/>
          <w:i/>
          <w:iCs/>
        </w:rPr>
        <w:t>Algorithmic Impact Assessment Tool</w:t>
      </w:r>
      <w:r w:rsidRPr="00F342EC">
        <w:rPr>
          <w:rFonts w:ascii="Arial" w:hAnsi="Arial" w:cs="Arial"/>
        </w:rPr>
        <w:t xml:space="preserve">. </w:t>
      </w:r>
      <w:hyperlink r:id="rId33" w:history="1">
        <w:r w:rsidRPr="00F342EC">
          <w:rPr>
            <w:rStyle w:val="Hyperlink"/>
            <w:rFonts w:ascii="Arial" w:hAnsi="Arial" w:cs="Arial"/>
          </w:rPr>
          <w:t>https://www.canada.ca/en/government/system/digital-government/digital-government-innovations/responsible-use-ai/algorithmic-impact-assessment.html</w:t>
        </w:r>
      </w:hyperlink>
    </w:p>
    <w:p w14:paraId="6C587C94" w14:textId="77777777" w:rsidR="00B0615F" w:rsidRPr="00E32C9C" w:rsidRDefault="00B0615F" w:rsidP="00B0615F">
      <w:pPr>
        <w:spacing w:line="276" w:lineRule="auto"/>
        <w:ind w:left="720" w:hanging="720"/>
        <w:rPr>
          <w:rStyle w:val="Hyperlink"/>
          <w:rFonts w:ascii="Arial" w:hAnsi="Arial" w:cs="Arial"/>
          <w:lang w:val="es-ES"/>
        </w:rPr>
      </w:pPr>
      <w:r w:rsidRPr="008A217A">
        <w:rPr>
          <w:rFonts w:ascii="Arial" w:hAnsi="Arial" w:cs="Arial"/>
          <w:color w:val="000000"/>
        </w:rPr>
        <w:t xml:space="preserve">Government of Canada. (2023d, March 13). </w:t>
      </w:r>
      <w:proofErr w:type="spellStart"/>
      <w:r w:rsidRPr="00B0615F">
        <w:rPr>
          <w:rFonts w:ascii="Arial" w:hAnsi="Arial" w:cs="Arial"/>
          <w:i/>
          <w:iCs/>
          <w:color w:val="000000"/>
          <w:lang w:val="es-ES"/>
        </w:rPr>
        <w:t>Canada’s</w:t>
      </w:r>
      <w:proofErr w:type="spellEnd"/>
      <w:r w:rsidRPr="00B0615F">
        <w:rPr>
          <w:rFonts w:ascii="Arial" w:hAnsi="Arial" w:cs="Arial"/>
          <w:i/>
          <w:iCs/>
          <w:color w:val="000000"/>
          <w:lang w:val="es-ES"/>
        </w:rPr>
        <w:t xml:space="preserve"> Digital </w:t>
      </w:r>
      <w:proofErr w:type="spellStart"/>
      <w:r w:rsidRPr="00B0615F">
        <w:rPr>
          <w:rFonts w:ascii="Arial" w:hAnsi="Arial" w:cs="Arial"/>
          <w:i/>
          <w:iCs/>
          <w:color w:val="000000"/>
          <w:lang w:val="es-ES"/>
        </w:rPr>
        <w:t>Charter</w:t>
      </w:r>
      <w:proofErr w:type="spellEnd"/>
      <w:r w:rsidRPr="00B0615F">
        <w:rPr>
          <w:rFonts w:ascii="Arial" w:hAnsi="Arial" w:cs="Arial"/>
          <w:color w:val="000000"/>
          <w:lang w:val="es-ES"/>
        </w:rPr>
        <w:t xml:space="preserve">. </w:t>
      </w:r>
      <w:hyperlink r:id="rId34" w:history="1">
        <w:r w:rsidRPr="00B0615F">
          <w:rPr>
            <w:rStyle w:val="Hyperlink"/>
            <w:rFonts w:ascii="Arial" w:hAnsi="Arial" w:cs="Arial"/>
            <w:lang w:val="es-ES"/>
          </w:rPr>
          <w:t>https://ised-isde.canada.ca/site/innovation-better-canada/en/canadas-digital-charter-trust-digital-world</w:t>
        </w:r>
      </w:hyperlink>
    </w:p>
    <w:p w14:paraId="6308D647" w14:textId="33F8EF5D" w:rsidR="0092230B" w:rsidRPr="004F60D6" w:rsidRDefault="004F60D6" w:rsidP="0092230B">
      <w:pPr>
        <w:spacing w:line="276" w:lineRule="auto"/>
        <w:ind w:left="720" w:hanging="720"/>
        <w:rPr>
          <w:rFonts w:ascii="Arial" w:hAnsi="Arial" w:cs="Arial"/>
          <w:color w:val="000000"/>
        </w:rPr>
      </w:pPr>
      <w:r w:rsidRPr="004F60D6">
        <w:rPr>
          <w:rFonts w:ascii="Arial" w:hAnsi="Arial" w:cs="Arial"/>
          <w:color w:val="000000"/>
        </w:rPr>
        <w:t>Government of Canada. (2</w:t>
      </w:r>
      <w:r>
        <w:rPr>
          <w:rFonts w:ascii="Arial" w:hAnsi="Arial" w:cs="Arial"/>
          <w:color w:val="000000"/>
        </w:rPr>
        <w:t>023e</w:t>
      </w:r>
      <w:r w:rsidR="0092230B">
        <w:rPr>
          <w:rFonts w:ascii="Arial" w:hAnsi="Arial" w:cs="Arial"/>
          <w:color w:val="000000"/>
        </w:rPr>
        <w:t xml:space="preserve">, September 27). </w:t>
      </w:r>
      <w:r w:rsidR="0092230B" w:rsidRPr="0092230B">
        <w:rPr>
          <w:rFonts w:ascii="Arial" w:hAnsi="Arial" w:cs="Arial"/>
          <w:i/>
          <w:iCs/>
          <w:color w:val="000000"/>
        </w:rPr>
        <w:t>Artificial Intelligence and Data Act</w:t>
      </w:r>
      <w:r w:rsidR="0092230B">
        <w:rPr>
          <w:rFonts w:ascii="Arial" w:hAnsi="Arial" w:cs="Arial"/>
          <w:color w:val="000000"/>
        </w:rPr>
        <w:t xml:space="preserve">. </w:t>
      </w:r>
      <w:hyperlink r:id="rId35" w:history="1">
        <w:r w:rsidR="0092230B" w:rsidRPr="007B39A3">
          <w:rPr>
            <w:rStyle w:val="Hyperlink"/>
            <w:rFonts w:ascii="Arial" w:hAnsi="Arial" w:cs="Arial"/>
          </w:rPr>
          <w:t>https://ised-isde.canada.ca/site/innovation-better-canada/en/artificial-intelligence-and-data-act</w:t>
        </w:r>
      </w:hyperlink>
    </w:p>
    <w:p w14:paraId="19B03939" w14:textId="03035B8F" w:rsidR="00B0615F" w:rsidRPr="002C6BAD" w:rsidRDefault="00B0615F" w:rsidP="00B0615F">
      <w:pPr>
        <w:spacing w:line="276" w:lineRule="auto"/>
        <w:ind w:left="720" w:hanging="720"/>
        <w:rPr>
          <w:rFonts w:ascii="Arial" w:hAnsi="Arial" w:cs="Arial"/>
          <w:color w:val="000000"/>
        </w:rPr>
      </w:pPr>
      <w:r w:rsidRPr="002C6BAD">
        <w:rPr>
          <w:rFonts w:ascii="Arial" w:hAnsi="Arial" w:cs="Arial"/>
          <w:color w:val="000000"/>
        </w:rPr>
        <w:t xml:space="preserve">Government of Canada. (2024, January 12). </w:t>
      </w:r>
      <w:r w:rsidRPr="002C6BAD">
        <w:rPr>
          <w:rFonts w:ascii="Arial" w:hAnsi="Arial" w:cs="Arial"/>
          <w:i/>
          <w:iCs/>
          <w:color w:val="000000"/>
        </w:rPr>
        <w:t>Voluntary Code of Conduct on the Responsible Development and Management of Advanced Generative AI Systems</w:t>
      </w:r>
      <w:r w:rsidRPr="002C6BAD">
        <w:rPr>
          <w:rFonts w:ascii="Arial" w:hAnsi="Arial" w:cs="Arial"/>
          <w:color w:val="000000"/>
        </w:rPr>
        <w:t xml:space="preserve">. </w:t>
      </w:r>
      <w:hyperlink r:id="rId36" w:history="1">
        <w:r w:rsidRPr="002C6BAD">
          <w:rPr>
            <w:rStyle w:val="Hyperlink"/>
            <w:rFonts w:ascii="Arial" w:hAnsi="Arial" w:cs="Arial"/>
          </w:rPr>
          <w:t>https://ised-</w:t>
        </w:r>
        <w:r w:rsidRPr="002C6BAD">
          <w:rPr>
            <w:rStyle w:val="Hyperlink"/>
            <w:rFonts w:ascii="Arial" w:hAnsi="Arial" w:cs="Arial"/>
          </w:rPr>
          <w:lastRenderedPageBreak/>
          <w:t>isde.canada.ca/site/ised/en/voluntary-code-conduct-responsible-development-and-management-advanced-generative-ai-systems</w:t>
        </w:r>
      </w:hyperlink>
    </w:p>
    <w:p w14:paraId="4A68C026" w14:textId="7A286758" w:rsidR="00B0615F" w:rsidRDefault="00B0615F" w:rsidP="00B0615F">
      <w:pPr>
        <w:tabs>
          <w:tab w:val="left" w:pos="2871"/>
        </w:tabs>
        <w:spacing w:line="276" w:lineRule="auto"/>
        <w:ind w:left="720" w:hanging="720"/>
        <w:rPr>
          <w:rStyle w:val="Hyperlink"/>
          <w:rFonts w:ascii="Arial" w:hAnsi="Arial" w:cs="Arial"/>
        </w:rPr>
      </w:pPr>
      <w:r w:rsidRPr="00D05D83">
        <w:rPr>
          <w:rFonts w:ascii="Arial" w:hAnsi="Arial" w:cs="Arial"/>
          <w:color w:val="000000"/>
        </w:rPr>
        <w:t xml:space="preserve">Government of Canada. (2022, July 20). </w:t>
      </w:r>
      <w:r w:rsidRPr="00D05D83">
        <w:rPr>
          <w:rFonts w:ascii="Arial" w:hAnsi="Arial" w:cs="Arial"/>
          <w:i/>
          <w:iCs/>
          <w:color w:val="000000"/>
        </w:rPr>
        <w:t>Pan-Canadian Artificial Intelligence Strategy</w:t>
      </w:r>
      <w:r w:rsidRPr="00D05D83">
        <w:rPr>
          <w:rFonts w:ascii="Arial" w:hAnsi="Arial" w:cs="Arial"/>
          <w:color w:val="000000"/>
        </w:rPr>
        <w:t xml:space="preserve">. </w:t>
      </w:r>
      <w:hyperlink r:id="rId37" w:history="1">
        <w:r w:rsidRPr="00D05D83">
          <w:rPr>
            <w:rStyle w:val="Hyperlink"/>
            <w:rFonts w:ascii="Arial" w:hAnsi="Arial" w:cs="Arial"/>
          </w:rPr>
          <w:t>https://ised-isde.canada.ca/site/ai-strategy/en</w:t>
        </w:r>
      </w:hyperlink>
    </w:p>
    <w:p w14:paraId="38483B7D" w14:textId="2F5AC3E2" w:rsidR="0056006B" w:rsidRDefault="0056006B" w:rsidP="0056006B">
      <w:pPr>
        <w:pStyle w:val="NormalWeb"/>
        <w:spacing w:before="0" w:beforeAutospacing="0" w:after="0" w:afterAutospacing="0"/>
        <w:ind w:left="720" w:hanging="720"/>
        <w:rPr>
          <w:rFonts w:ascii="Arial" w:hAnsi="Arial" w:cs="Arial"/>
          <w:color w:val="000000"/>
          <w:sz w:val="22"/>
          <w:szCs w:val="22"/>
        </w:rPr>
      </w:pPr>
      <w:r>
        <w:rPr>
          <w:rFonts w:ascii="Arial" w:hAnsi="Arial" w:cs="Arial"/>
          <w:color w:val="000000"/>
          <w:sz w:val="22"/>
          <w:szCs w:val="22"/>
        </w:rPr>
        <w:t xml:space="preserve">Justo-Hanani, R. (2022). The Politics of Artificial Intelligence Regulation and Governance Reform in the European Union. </w:t>
      </w:r>
      <w:r>
        <w:rPr>
          <w:rFonts w:ascii="Arial" w:hAnsi="Arial" w:cs="Arial"/>
          <w:i/>
          <w:iCs/>
          <w:color w:val="000000"/>
          <w:sz w:val="22"/>
          <w:szCs w:val="22"/>
        </w:rPr>
        <w:t>Policy Sciences,</w:t>
      </w:r>
      <w:r>
        <w:rPr>
          <w:rFonts w:ascii="Arial" w:hAnsi="Arial" w:cs="Arial"/>
          <w:color w:val="000000"/>
          <w:sz w:val="22"/>
          <w:szCs w:val="22"/>
        </w:rPr>
        <w:t xml:space="preserve"> </w:t>
      </w:r>
      <w:r>
        <w:rPr>
          <w:rFonts w:ascii="Arial" w:hAnsi="Arial" w:cs="Arial"/>
          <w:i/>
          <w:iCs/>
          <w:color w:val="000000"/>
          <w:sz w:val="22"/>
          <w:szCs w:val="22"/>
        </w:rPr>
        <w:t>55</w:t>
      </w:r>
      <w:r>
        <w:rPr>
          <w:rFonts w:ascii="Arial" w:hAnsi="Arial" w:cs="Arial"/>
          <w:color w:val="000000"/>
          <w:sz w:val="22"/>
          <w:szCs w:val="22"/>
        </w:rPr>
        <w:t xml:space="preserve">(1),137–59. </w:t>
      </w:r>
      <w:hyperlink r:id="rId38" w:history="1">
        <w:r>
          <w:rPr>
            <w:rStyle w:val="Hyperlink"/>
            <w:rFonts w:ascii="Arial" w:hAnsi="Arial" w:cs="Arial"/>
            <w:color w:val="1155CC"/>
            <w:sz w:val="22"/>
            <w:szCs w:val="22"/>
          </w:rPr>
          <w:t>https://doi.org/10.1007/s11077-022-09452-8</w:t>
        </w:r>
      </w:hyperlink>
      <w:r>
        <w:rPr>
          <w:rFonts w:ascii="Arial" w:hAnsi="Arial" w:cs="Arial"/>
          <w:color w:val="000000"/>
          <w:sz w:val="22"/>
          <w:szCs w:val="22"/>
        </w:rPr>
        <w:t>.</w:t>
      </w:r>
    </w:p>
    <w:p w14:paraId="36B37B93" w14:textId="77777777" w:rsidR="0056006B" w:rsidRPr="0056006B" w:rsidRDefault="0056006B" w:rsidP="0056006B">
      <w:pPr>
        <w:pStyle w:val="NormalWeb"/>
        <w:spacing w:before="0" w:beforeAutospacing="0" w:after="0" w:afterAutospacing="0"/>
      </w:pPr>
    </w:p>
    <w:p w14:paraId="490E4B04" w14:textId="22EEA54D" w:rsidR="00EC2EA8" w:rsidRDefault="00EC2EA8" w:rsidP="00B0615F">
      <w:pPr>
        <w:spacing w:line="276" w:lineRule="auto"/>
        <w:ind w:left="720" w:hanging="720"/>
      </w:pPr>
      <w:proofErr w:type="spellStart"/>
      <w:r>
        <w:rPr>
          <w:rFonts w:ascii="Arial" w:hAnsi="Arial" w:cs="Arial"/>
          <w:color w:val="000000"/>
        </w:rPr>
        <w:t>Lilkov</w:t>
      </w:r>
      <w:proofErr w:type="spellEnd"/>
      <w:r>
        <w:rPr>
          <w:rFonts w:ascii="Arial" w:hAnsi="Arial" w:cs="Arial"/>
          <w:color w:val="000000"/>
        </w:rPr>
        <w:t xml:space="preserve">, D. (2021). Regulating artificial intelligence in the EU: A risky game. </w:t>
      </w:r>
      <w:r>
        <w:rPr>
          <w:rFonts w:ascii="Arial" w:hAnsi="Arial" w:cs="Arial"/>
          <w:i/>
          <w:iCs/>
          <w:color w:val="000000"/>
        </w:rPr>
        <w:t>European View, 20</w:t>
      </w:r>
      <w:r>
        <w:rPr>
          <w:rFonts w:ascii="Arial" w:hAnsi="Arial" w:cs="Arial"/>
          <w:color w:val="000000"/>
        </w:rPr>
        <w:t xml:space="preserve">(2), 166-174. </w:t>
      </w:r>
      <w:hyperlink r:id="rId39" w:history="1">
        <w:r>
          <w:rPr>
            <w:rStyle w:val="Hyperlink"/>
            <w:rFonts w:ascii="Arial" w:hAnsi="Arial" w:cs="Arial"/>
            <w:color w:val="006ACC"/>
            <w:shd w:val="clear" w:color="auto" w:fill="FFFFFF"/>
          </w:rPr>
          <w:t>https://doi.org/10.1177/17816858211059248</w:t>
        </w:r>
      </w:hyperlink>
    </w:p>
    <w:p w14:paraId="2D9931CC" w14:textId="01929E56" w:rsidR="00F342EC" w:rsidRDefault="00F342EC" w:rsidP="00B0615F">
      <w:pPr>
        <w:spacing w:line="276" w:lineRule="auto"/>
        <w:ind w:left="720" w:hanging="720"/>
      </w:pPr>
      <w:r w:rsidRPr="00B0615F">
        <w:rPr>
          <w:rFonts w:ascii="Arial" w:hAnsi="Arial" w:cs="Arial"/>
          <w:color w:val="000000"/>
        </w:rPr>
        <w:t xml:space="preserve">Martin-Bariteau, F., &amp; </w:t>
      </w:r>
      <w:proofErr w:type="spellStart"/>
      <w:r w:rsidRPr="00B0615F">
        <w:rPr>
          <w:rFonts w:ascii="Arial" w:hAnsi="Arial" w:cs="Arial"/>
          <w:color w:val="000000"/>
        </w:rPr>
        <w:t>Scassa</w:t>
      </w:r>
      <w:proofErr w:type="spellEnd"/>
      <w:r w:rsidRPr="00B0615F">
        <w:rPr>
          <w:rFonts w:ascii="Arial" w:hAnsi="Arial" w:cs="Arial"/>
          <w:color w:val="000000"/>
        </w:rPr>
        <w:t xml:space="preserve">, T. (2020). </w:t>
      </w:r>
      <w:r>
        <w:rPr>
          <w:rFonts w:ascii="Arial" w:hAnsi="Arial" w:cs="Arial"/>
          <w:color w:val="000000"/>
        </w:rPr>
        <w:t xml:space="preserve">Introduction. </w:t>
      </w:r>
      <w:r>
        <w:rPr>
          <w:rFonts w:ascii="Arial" w:hAnsi="Arial" w:cs="Arial"/>
          <w:i/>
          <w:iCs/>
          <w:color w:val="000000"/>
        </w:rPr>
        <w:t>Artificial Intelligence and the Law in Canada</w:t>
      </w:r>
      <w:r>
        <w:rPr>
          <w:rFonts w:ascii="Arial" w:hAnsi="Arial" w:cs="Arial"/>
          <w:color w:val="000000"/>
        </w:rPr>
        <w:t xml:space="preserve">. </w:t>
      </w:r>
      <w:hyperlink r:id="rId40" w:history="1">
        <w:r>
          <w:rPr>
            <w:rStyle w:val="Hyperlink"/>
            <w:rFonts w:ascii="Arial" w:hAnsi="Arial" w:cs="Arial"/>
            <w:color w:val="1155CC"/>
          </w:rPr>
          <w:t>https://papers.ssrn.com/sol3/papers.cfm?abstract_id=3734675</w:t>
        </w:r>
      </w:hyperlink>
    </w:p>
    <w:p w14:paraId="3CE8424C" w14:textId="59D1BBAE" w:rsidR="00B0615F" w:rsidRPr="00B0615F" w:rsidRDefault="00B0615F" w:rsidP="00B0615F">
      <w:pPr>
        <w:spacing w:line="276" w:lineRule="auto"/>
        <w:ind w:left="720" w:hanging="720"/>
        <w:rPr>
          <w:rFonts w:ascii="Arial" w:hAnsi="Arial" w:cs="Arial"/>
          <w:color w:val="0563C1" w:themeColor="hyperlink"/>
          <w:u w:val="single"/>
        </w:rPr>
      </w:pPr>
      <w:proofErr w:type="spellStart"/>
      <w:r w:rsidRPr="00EC2EA8">
        <w:rPr>
          <w:rFonts w:ascii="Arial" w:hAnsi="Arial" w:cs="Arial"/>
        </w:rPr>
        <w:t>Neschke</w:t>
      </w:r>
      <w:proofErr w:type="spellEnd"/>
      <w:r w:rsidRPr="00EC2EA8">
        <w:rPr>
          <w:rFonts w:ascii="Arial" w:hAnsi="Arial" w:cs="Arial"/>
        </w:rPr>
        <w:t xml:space="preserve">, S., </w:t>
      </w:r>
      <w:proofErr w:type="spellStart"/>
      <w:r w:rsidRPr="00EC2EA8">
        <w:rPr>
          <w:rFonts w:ascii="Arial" w:hAnsi="Arial" w:cs="Arial"/>
        </w:rPr>
        <w:t>Soroushian</w:t>
      </w:r>
      <w:proofErr w:type="spellEnd"/>
      <w:r w:rsidRPr="00EC2EA8">
        <w:rPr>
          <w:rFonts w:ascii="Arial" w:hAnsi="Arial" w:cs="Arial"/>
        </w:rPr>
        <w:t xml:space="preserve">, J., &amp; Pesner, J. (2022). </w:t>
      </w:r>
      <w:r w:rsidRPr="00EC2EA8">
        <w:rPr>
          <w:rFonts w:ascii="Arial" w:hAnsi="Arial" w:cs="Arial"/>
          <w:i/>
          <w:iCs/>
        </w:rPr>
        <w:t>Artificial Intelligence Policy and the European Union</w:t>
      </w:r>
      <w:r w:rsidRPr="00EC2EA8">
        <w:rPr>
          <w:rFonts w:ascii="Arial" w:hAnsi="Arial" w:cs="Arial"/>
        </w:rPr>
        <w:t xml:space="preserve">. Bipartisan Policy Center. </w:t>
      </w:r>
      <w:hyperlink r:id="rId41" w:history="1">
        <w:r w:rsidRPr="00EC2EA8">
          <w:rPr>
            <w:rStyle w:val="Hyperlink"/>
            <w:rFonts w:ascii="Arial" w:hAnsi="Arial" w:cs="Arial"/>
          </w:rPr>
          <w:t>bipartisanpolicy.org/download/?file=/wp-content/uploads/2022/08/AI-Policy-and-EU-Final-Paper.pdf</w:t>
        </w:r>
      </w:hyperlink>
    </w:p>
    <w:p w14:paraId="32D6CB74" w14:textId="07B1446D" w:rsidR="005B7A1B" w:rsidRDefault="00E42548" w:rsidP="00B0615F">
      <w:pPr>
        <w:spacing w:line="276" w:lineRule="auto"/>
        <w:ind w:left="720" w:hanging="720"/>
        <w:rPr>
          <w:rStyle w:val="Hyperlink"/>
          <w:rFonts w:ascii="Arial" w:hAnsi="Arial" w:cs="Arial"/>
        </w:rPr>
      </w:pPr>
      <w:r w:rsidRPr="00E42548">
        <w:rPr>
          <w:rFonts w:ascii="Arial" w:hAnsi="Arial" w:cs="Arial"/>
        </w:rPr>
        <w:t>Office of the Privacy Commissioner of Canada. (2020</w:t>
      </w:r>
      <w:r w:rsidR="00DA0AEB">
        <w:rPr>
          <w:rFonts w:ascii="Arial" w:hAnsi="Arial" w:cs="Arial"/>
        </w:rPr>
        <w:t>a</w:t>
      </w:r>
      <w:r w:rsidRPr="00E42548">
        <w:rPr>
          <w:rFonts w:ascii="Arial" w:hAnsi="Arial" w:cs="Arial"/>
        </w:rPr>
        <w:t xml:space="preserve">, November 12). </w:t>
      </w:r>
      <w:r w:rsidRPr="00E42548">
        <w:rPr>
          <w:rFonts w:ascii="Arial" w:hAnsi="Arial" w:cs="Arial"/>
          <w:i/>
          <w:iCs/>
        </w:rPr>
        <w:t>A Regulatory Framework for AI: Recommendations for PIPEDA Reform</w:t>
      </w:r>
      <w:r w:rsidRPr="00E42548">
        <w:rPr>
          <w:rFonts w:ascii="Arial" w:hAnsi="Arial" w:cs="Arial"/>
        </w:rPr>
        <w:t xml:space="preserve">. </w:t>
      </w:r>
      <w:hyperlink r:id="rId42" w:history="1">
        <w:r w:rsidRPr="00E42548">
          <w:rPr>
            <w:rStyle w:val="Hyperlink"/>
            <w:rFonts w:ascii="Arial" w:hAnsi="Arial" w:cs="Arial"/>
          </w:rPr>
          <w:t>https://www.priv.gc.ca/en/about-the-opc/what-we-do/consultations/completed-consultations/consultation-ai/reg-fw_202011/</w:t>
        </w:r>
      </w:hyperlink>
    </w:p>
    <w:p w14:paraId="6046BDF7" w14:textId="7CC77769" w:rsidR="0044362B" w:rsidRDefault="00DA0AEB" w:rsidP="0044362B">
      <w:pPr>
        <w:spacing w:line="276" w:lineRule="auto"/>
        <w:ind w:left="720" w:hanging="720"/>
        <w:rPr>
          <w:rFonts w:ascii="Arial" w:hAnsi="Arial" w:cs="Arial"/>
        </w:rPr>
      </w:pPr>
      <w:r>
        <w:rPr>
          <w:rFonts w:ascii="Arial" w:hAnsi="Arial" w:cs="Arial"/>
        </w:rPr>
        <w:t xml:space="preserve">Office of the Privacy Commissioner of Canada. (2020b, November 12). </w:t>
      </w:r>
      <w:r w:rsidRPr="0044362B">
        <w:rPr>
          <w:rFonts w:ascii="Arial" w:hAnsi="Arial" w:cs="Arial"/>
          <w:i/>
          <w:iCs/>
        </w:rPr>
        <w:t>Consultation on artificial intelligence</w:t>
      </w:r>
      <w:r>
        <w:rPr>
          <w:rFonts w:ascii="Arial" w:hAnsi="Arial" w:cs="Arial"/>
        </w:rPr>
        <w:t xml:space="preserve">. </w:t>
      </w:r>
      <w:hyperlink r:id="rId43" w:history="1">
        <w:r w:rsidR="0044362B" w:rsidRPr="007B39A3">
          <w:rPr>
            <w:rStyle w:val="Hyperlink"/>
            <w:rFonts w:ascii="Arial" w:hAnsi="Arial" w:cs="Arial"/>
          </w:rPr>
          <w:t>https://www.priv.gc.ca/en/about-the-opc/what-we-do/consultations/completed-consultations/consultation-ai/</w:t>
        </w:r>
      </w:hyperlink>
    </w:p>
    <w:p w14:paraId="3CA633DA" w14:textId="254D41D6" w:rsidR="00860394" w:rsidRPr="00E42548" w:rsidRDefault="00B63835" w:rsidP="00860394">
      <w:pPr>
        <w:spacing w:line="276" w:lineRule="auto"/>
        <w:ind w:left="720" w:hanging="720"/>
        <w:rPr>
          <w:rFonts w:ascii="Arial" w:hAnsi="Arial" w:cs="Arial"/>
        </w:rPr>
      </w:pPr>
      <w:r>
        <w:rPr>
          <w:rFonts w:ascii="Arial" w:hAnsi="Arial" w:cs="Arial"/>
        </w:rPr>
        <w:t xml:space="preserve">Office of the Privacy Commissioner of Canada. (2020c, January 28). </w:t>
      </w:r>
      <w:r w:rsidR="00860394" w:rsidRPr="00860394">
        <w:rPr>
          <w:rFonts w:ascii="Arial" w:hAnsi="Arial" w:cs="Arial"/>
          <w:i/>
          <w:iCs/>
        </w:rPr>
        <w:t>Seeking views on the OPC’s recommendations to Government/Parliament</w:t>
      </w:r>
      <w:r w:rsidR="00860394">
        <w:rPr>
          <w:rFonts w:ascii="Arial" w:hAnsi="Arial" w:cs="Arial"/>
        </w:rPr>
        <w:t xml:space="preserve">. </w:t>
      </w:r>
      <w:hyperlink r:id="rId44" w:anchor="fn1-rf" w:history="1">
        <w:r w:rsidR="00860394" w:rsidRPr="007B39A3">
          <w:rPr>
            <w:rStyle w:val="Hyperlink"/>
            <w:rFonts w:ascii="Arial" w:hAnsi="Arial" w:cs="Arial"/>
          </w:rPr>
          <w:t>https://www.priv.gc.ca/en/about-the-opc/what-we-do/consultations/completed-consultations/consultation-ai/pos_ai_202001/#fn1-rf</w:t>
        </w:r>
      </w:hyperlink>
    </w:p>
    <w:p w14:paraId="08CA5BEC" w14:textId="67D0C859" w:rsidR="00A14FF0" w:rsidRPr="008A217A" w:rsidRDefault="008A217A" w:rsidP="00B0615F">
      <w:pPr>
        <w:spacing w:line="276" w:lineRule="auto"/>
        <w:ind w:left="720" w:hanging="720"/>
        <w:rPr>
          <w:rFonts w:ascii="Arial" w:hAnsi="Arial" w:cs="Arial"/>
        </w:rPr>
      </w:pPr>
      <w:r w:rsidRPr="008A217A">
        <w:rPr>
          <w:rFonts w:ascii="Arial" w:hAnsi="Arial" w:cs="Arial"/>
          <w:color w:val="000000"/>
        </w:rPr>
        <w:t xml:space="preserve">Parliament of Canada. (n.d.). </w:t>
      </w:r>
      <w:r w:rsidRPr="008A217A">
        <w:rPr>
          <w:rFonts w:ascii="Arial" w:hAnsi="Arial" w:cs="Arial"/>
          <w:i/>
          <w:iCs/>
          <w:color w:val="000000"/>
        </w:rPr>
        <w:t>An Act to enact the Consumer Privacy Protection Act, the Personal Information and Data Protection Tribunal Act and the Artificial Intelligence and Data Act and to make consequential and related amendments to other acts</w:t>
      </w:r>
      <w:r w:rsidRPr="008A217A">
        <w:rPr>
          <w:rFonts w:ascii="Arial" w:hAnsi="Arial" w:cs="Arial"/>
          <w:color w:val="000000"/>
        </w:rPr>
        <w:t xml:space="preserve">. </w:t>
      </w:r>
      <w:hyperlink r:id="rId45" w:history="1">
        <w:r w:rsidRPr="008A217A">
          <w:rPr>
            <w:rStyle w:val="Hyperlink"/>
            <w:rFonts w:ascii="Arial" w:hAnsi="Arial" w:cs="Arial"/>
          </w:rPr>
          <w:t>https://www.parl.ca/LegisInfo/en/bill/44-1/c-27</w:t>
        </w:r>
      </w:hyperlink>
    </w:p>
    <w:p w14:paraId="7CAAAFB6" w14:textId="74D64451" w:rsidR="004700A3" w:rsidRDefault="009F5D4F" w:rsidP="00B0615F">
      <w:pPr>
        <w:tabs>
          <w:tab w:val="left" w:pos="2871"/>
        </w:tabs>
        <w:spacing w:line="276" w:lineRule="auto"/>
        <w:ind w:left="720" w:hanging="720"/>
        <w:rPr>
          <w:rFonts w:ascii="Arial" w:hAnsi="Arial" w:cs="Arial"/>
        </w:rPr>
      </w:pPr>
      <w:r w:rsidRPr="009F5D4F">
        <w:rPr>
          <w:rFonts w:ascii="Arial" w:hAnsi="Arial" w:cs="Arial"/>
          <w:color w:val="000000"/>
        </w:rPr>
        <w:t xml:space="preserve">Parliament of Canada. (2022, June 16). </w:t>
      </w:r>
      <w:r w:rsidRPr="009F5D4F">
        <w:rPr>
          <w:rFonts w:ascii="Arial" w:hAnsi="Arial" w:cs="Arial"/>
          <w:i/>
          <w:iCs/>
          <w:color w:val="000000"/>
        </w:rPr>
        <w:t xml:space="preserve">Bill C-27 </w:t>
      </w:r>
      <w:r w:rsidRPr="009F5D4F">
        <w:rPr>
          <w:rFonts w:ascii="Arial" w:hAnsi="Arial" w:cs="Arial"/>
          <w:i/>
          <w:iCs/>
          <w:color w:val="333333"/>
          <w:shd w:val="clear" w:color="auto" w:fill="FFFFFF"/>
        </w:rPr>
        <w:t>An Act to enact the Consumer Privacy Protection Act, the Personal Information and Data Protection Tribunal Act and the Artificial Intelligence and Data Act and to make consequential and related amendments to other Acts</w:t>
      </w:r>
      <w:r w:rsidRPr="009F5D4F">
        <w:rPr>
          <w:rFonts w:ascii="Arial" w:hAnsi="Arial" w:cs="Arial"/>
          <w:color w:val="333333"/>
          <w:shd w:val="clear" w:color="auto" w:fill="FFFFFF"/>
        </w:rPr>
        <w:t xml:space="preserve">. House of Commons of Canada. </w:t>
      </w:r>
      <w:hyperlink r:id="rId46" w:history="1">
        <w:r w:rsidRPr="009F5D4F">
          <w:rPr>
            <w:rStyle w:val="Hyperlink"/>
            <w:rFonts w:ascii="Arial" w:hAnsi="Arial" w:cs="Arial"/>
          </w:rPr>
          <w:t>https://www.parl.ca/DocumentViewer/en/44-1/bill/C-27/first-reading</w:t>
        </w:r>
      </w:hyperlink>
    </w:p>
    <w:p w14:paraId="591C37DB" w14:textId="4700BDC8" w:rsidR="002E7EF9" w:rsidRPr="00846233" w:rsidRDefault="002E7EF9" w:rsidP="002E7EF9">
      <w:pPr>
        <w:spacing w:after="0" w:line="240" w:lineRule="auto"/>
        <w:ind w:left="720" w:hanging="720"/>
        <w:rPr>
          <w:rFonts w:ascii="Arial" w:eastAsia="Times New Roman" w:hAnsi="Arial" w:cs="Arial"/>
          <w:kern w:val="0"/>
          <w:lang w:eastAsia="en-CA"/>
          <w14:ligatures w14:val="none"/>
        </w:rPr>
      </w:pPr>
      <w:proofErr w:type="spellStart"/>
      <w:r w:rsidRPr="002E7EF9">
        <w:rPr>
          <w:rFonts w:ascii="Arial" w:eastAsia="Times New Roman" w:hAnsi="Arial" w:cs="Arial"/>
          <w:kern w:val="0"/>
          <w:lang w:eastAsia="en-CA"/>
          <w14:ligatures w14:val="none"/>
        </w:rPr>
        <w:t>Rissland</w:t>
      </w:r>
      <w:proofErr w:type="spellEnd"/>
      <w:r w:rsidRPr="002E7EF9">
        <w:rPr>
          <w:rFonts w:ascii="Arial" w:eastAsia="Times New Roman" w:hAnsi="Arial" w:cs="Arial"/>
          <w:kern w:val="0"/>
          <w:lang w:eastAsia="en-CA"/>
          <w14:ligatures w14:val="none"/>
        </w:rPr>
        <w:t xml:space="preserve">, E. L., Ashley, K. D., &amp; Loui, R. P. (2003). AI and Law: A fruitful synergy. </w:t>
      </w:r>
      <w:r w:rsidRPr="002E7EF9">
        <w:rPr>
          <w:rFonts w:ascii="Arial" w:eastAsia="Times New Roman" w:hAnsi="Arial" w:cs="Arial"/>
          <w:i/>
          <w:iCs/>
          <w:kern w:val="0"/>
          <w:lang w:eastAsia="en-CA"/>
          <w14:ligatures w14:val="none"/>
        </w:rPr>
        <w:t>Artificial Intelligence</w:t>
      </w:r>
      <w:r w:rsidRPr="002E7EF9">
        <w:rPr>
          <w:rFonts w:ascii="Arial" w:eastAsia="Times New Roman" w:hAnsi="Arial" w:cs="Arial"/>
          <w:kern w:val="0"/>
          <w:lang w:eastAsia="en-CA"/>
          <w14:ligatures w14:val="none"/>
        </w:rPr>
        <w:t xml:space="preserve">, </w:t>
      </w:r>
      <w:r w:rsidRPr="002E7EF9">
        <w:rPr>
          <w:rFonts w:ascii="Arial" w:eastAsia="Times New Roman" w:hAnsi="Arial" w:cs="Arial"/>
          <w:i/>
          <w:iCs/>
          <w:kern w:val="0"/>
          <w:lang w:eastAsia="en-CA"/>
          <w14:ligatures w14:val="none"/>
        </w:rPr>
        <w:t>150</w:t>
      </w:r>
      <w:r w:rsidRPr="002E7EF9">
        <w:rPr>
          <w:rFonts w:ascii="Arial" w:eastAsia="Times New Roman" w:hAnsi="Arial" w:cs="Arial"/>
          <w:kern w:val="0"/>
          <w:lang w:eastAsia="en-CA"/>
          <w14:ligatures w14:val="none"/>
        </w:rPr>
        <w:t xml:space="preserve">(1), 1–15. </w:t>
      </w:r>
      <w:hyperlink r:id="rId47" w:history="1">
        <w:r w:rsidRPr="002E7EF9">
          <w:rPr>
            <w:rStyle w:val="Hyperlink"/>
            <w:rFonts w:ascii="Arial" w:eastAsia="Times New Roman" w:hAnsi="Arial" w:cs="Arial"/>
            <w:kern w:val="0"/>
            <w:lang w:eastAsia="en-CA"/>
            <w14:ligatures w14:val="none"/>
          </w:rPr>
          <w:t>https://doi.org/10.1016/S0004-3702(03)00122-X</w:t>
        </w:r>
      </w:hyperlink>
    </w:p>
    <w:p w14:paraId="52A780B5" w14:textId="77777777" w:rsidR="002E7EF9" w:rsidRPr="002E7EF9" w:rsidRDefault="002E7EF9" w:rsidP="002E7EF9">
      <w:pPr>
        <w:spacing w:after="0" w:line="240" w:lineRule="auto"/>
        <w:rPr>
          <w:rFonts w:ascii="Times New Roman" w:eastAsia="Times New Roman" w:hAnsi="Times New Roman" w:cs="Times New Roman"/>
          <w:kern w:val="0"/>
          <w:sz w:val="24"/>
          <w:szCs w:val="24"/>
          <w:lang w:eastAsia="en-CA"/>
          <w14:ligatures w14:val="none"/>
        </w:rPr>
      </w:pPr>
    </w:p>
    <w:p w14:paraId="1D4B1CEF" w14:textId="18D25BE6" w:rsidR="00156055" w:rsidRPr="001D23E3" w:rsidRDefault="00156055" w:rsidP="001D23E3">
      <w:pPr>
        <w:tabs>
          <w:tab w:val="left" w:pos="2871"/>
        </w:tabs>
        <w:spacing w:line="276" w:lineRule="auto"/>
        <w:ind w:left="720" w:hanging="720"/>
        <w:rPr>
          <w:rFonts w:ascii="Arial" w:hAnsi="Arial" w:cs="Arial"/>
          <w:lang w:val="fr-FR"/>
        </w:rPr>
      </w:pPr>
      <w:r w:rsidRPr="002E7EF9">
        <w:rPr>
          <w:rFonts w:ascii="Arial" w:hAnsi="Arial" w:cs="Arial"/>
        </w:rPr>
        <w:lastRenderedPageBreak/>
        <w:t>Sanchez, I. R.</w:t>
      </w:r>
      <w:r w:rsidR="001D23E3" w:rsidRPr="002E7EF9">
        <w:rPr>
          <w:rFonts w:ascii="Arial" w:hAnsi="Arial" w:cs="Arial"/>
        </w:rPr>
        <w:t xml:space="preserve"> (n.d.). </w:t>
      </w:r>
      <w:r w:rsidR="001D23E3" w:rsidRPr="001D23E3">
        <w:rPr>
          <w:rFonts w:ascii="Arial" w:hAnsi="Arial" w:cs="Arial"/>
          <w:i/>
          <w:iCs/>
        </w:rPr>
        <w:t>GDPR and Canadian organizations: Addressing key challenges</w:t>
      </w:r>
      <w:r w:rsidR="001D23E3">
        <w:rPr>
          <w:rFonts w:ascii="Arial" w:hAnsi="Arial" w:cs="Arial"/>
        </w:rPr>
        <w:t xml:space="preserve">. </w:t>
      </w:r>
      <w:r w:rsidR="001D23E3" w:rsidRPr="001D23E3">
        <w:rPr>
          <w:rFonts w:ascii="Arial" w:hAnsi="Arial" w:cs="Arial"/>
          <w:lang w:val="fr-FR"/>
        </w:rPr>
        <w:t xml:space="preserve">Deloitte. </w:t>
      </w:r>
      <w:hyperlink r:id="rId48" w:history="1">
        <w:r w:rsidRPr="001D23E3">
          <w:rPr>
            <w:rStyle w:val="Hyperlink"/>
            <w:rFonts w:ascii="Arial" w:hAnsi="Arial" w:cs="Arial"/>
            <w:lang w:val="fr-FR"/>
          </w:rPr>
          <w:t>https://www2.deloitte.com/content/dam/Deloitte/ca/Documents/risk/ca-en-gdpr-for-canadian-businesses-article-aoda.pdf</w:t>
        </w:r>
      </w:hyperlink>
    </w:p>
    <w:p w14:paraId="71E118EC" w14:textId="38C6DE77" w:rsidR="00B0615F" w:rsidRDefault="00B0615F" w:rsidP="00B0615F">
      <w:pPr>
        <w:spacing w:line="276" w:lineRule="auto"/>
        <w:ind w:left="720" w:hanging="720"/>
        <w:rPr>
          <w:rStyle w:val="Hyperlink"/>
          <w:rFonts w:ascii="Arial" w:hAnsi="Arial" w:cs="Arial"/>
          <w:shd w:val="clear" w:color="auto" w:fill="FFFFFF"/>
        </w:rPr>
      </w:pPr>
      <w:proofErr w:type="spellStart"/>
      <w:r>
        <w:rPr>
          <w:rFonts w:ascii="Arial" w:hAnsi="Arial" w:cs="Arial"/>
          <w:color w:val="272727"/>
          <w:shd w:val="clear" w:color="auto" w:fill="FFFFFF"/>
        </w:rPr>
        <w:t>Scassa</w:t>
      </w:r>
      <w:proofErr w:type="spellEnd"/>
      <w:r>
        <w:rPr>
          <w:rFonts w:ascii="Arial" w:hAnsi="Arial" w:cs="Arial"/>
          <w:color w:val="272727"/>
          <w:shd w:val="clear" w:color="auto" w:fill="FFFFFF"/>
        </w:rPr>
        <w:t>, T. (2023</w:t>
      </w:r>
      <w:r w:rsidR="003F7C70">
        <w:rPr>
          <w:rFonts w:ascii="Arial" w:hAnsi="Arial" w:cs="Arial"/>
          <w:color w:val="272727"/>
          <w:shd w:val="clear" w:color="auto" w:fill="FFFFFF"/>
        </w:rPr>
        <w:t>a</w:t>
      </w:r>
      <w:r>
        <w:rPr>
          <w:rFonts w:ascii="Arial" w:hAnsi="Arial" w:cs="Arial"/>
          <w:color w:val="272727"/>
          <w:shd w:val="clear" w:color="auto" w:fill="FFFFFF"/>
        </w:rPr>
        <w:t xml:space="preserve">). Regulating AI in Canada: A Critical Look at the Proposed Artificial Intelligence and Data Act. </w:t>
      </w:r>
      <w:r>
        <w:rPr>
          <w:rFonts w:ascii="Arial" w:hAnsi="Arial" w:cs="Arial"/>
          <w:i/>
          <w:iCs/>
          <w:color w:val="272727"/>
          <w:shd w:val="clear" w:color="auto" w:fill="FFFFFF"/>
        </w:rPr>
        <w:t>Canadian Bar Review,</w:t>
      </w:r>
      <w:r>
        <w:rPr>
          <w:rFonts w:ascii="Arial" w:hAnsi="Arial" w:cs="Arial"/>
          <w:color w:val="272727"/>
          <w:shd w:val="clear" w:color="auto" w:fill="FFFFFF"/>
        </w:rPr>
        <w:t xml:space="preserve"> </w:t>
      </w:r>
      <w:r>
        <w:rPr>
          <w:rFonts w:ascii="Arial" w:hAnsi="Arial" w:cs="Arial"/>
          <w:i/>
          <w:iCs/>
          <w:color w:val="272727"/>
          <w:shd w:val="clear" w:color="auto" w:fill="FFFFFF"/>
        </w:rPr>
        <w:t>101</w:t>
      </w:r>
      <w:r>
        <w:rPr>
          <w:rFonts w:ascii="Arial" w:hAnsi="Arial" w:cs="Arial"/>
          <w:color w:val="272727"/>
          <w:shd w:val="clear" w:color="auto" w:fill="FFFFFF"/>
        </w:rPr>
        <w:t xml:space="preserve">(1). </w:t>
      </w:r>
      <w:hyperlink r:id="rId49" w:history="1">
        <w:r w:rsidRPr="008C1235">
          <w:rPr>
            <w:rStyle w:val="Hyperlink"/>
            <w:rFonts w:ascii="Arial" w:hAnsi="Arial" w:cs="Arial"/>
            <w:shd w:val="clear" w:color="auto" w:fill="FFFFFF"/>
          </w:rPr>
          <w:t>https://cbr.cba.org/index.php/cbr/article/view/4817/4539</w:t>
        </w:r>
      </w:hyperlink>
    </w:p>
    <w:p w14:paraId="515E4D47" w14:textId="3A5035E2" w:rsidR="0049323E" w:rsidRPr="00B0615F" w:rsidRDefault="0049323E" w:rsidP="00340CE8">
      <w:pPr>
        <w:spacing w:line="276" w:lineRule="auto"/>
        <w:ind w:left="720" w:hanging="720"/>
        <w:rPr>
          <w:rFonts w:ascii="Arial" w:hAnsi="Arial" w:cs="Arial"/>
          <w:color w:val="272727"/>
          <w:shd w:val="clear" w:color="auto" w:fill="FFFFFF"/>
        </w:rPr>
      </w:pPr>
      <w:proofErr w:type="spellStart"/>
      <w:r>
        <w:rPr>
          <w:rFonts w:ascii="Arial" w:hAnsi="Arial" w:cs="Arial"/>
          <w:color w:val="272727"/>
          <w:shd w:val="clear" w:color="auto" w:fill="FFFFFF"/>
        </w:rPr>
        <w:t>Scassa</w:t>
      </w:r>
      <w:proofErr w:type="spellEnd"/>
      <w:r>
        <w:rPr>
          <w:rFonts w:ascii="Arial" w:hAnsi="Arial" w:cs="Arial"/>
          <w:color w:val="272727"/>
          <w:shd w:val="clear" w:color="auto" w:fill="FFFFFF"/>
        </w:rPr>
        <w:t xml:space="preserve">, T. (2023b, August 16). </w:t>
      </w:r>
      <w:r w:rsidRPr="00340CE8">
        <w:rPr>
          <w:rFonts w:ascii="Arial" w:hAnsi="Arial" w:cs="Arial"/>
          <w:i/>
          <w:iCs/>
          <w:color w:val="272727"/>
          <w:shd w:val="clear" w:color="auto" w:fill="FFFFFF"/>
        </w:rPr>
        <w:t>Canada’s Draft AI Legislation Needs Important Revisions</w:t>
      </w:r>
      <w:r>
        <w:rPr>
          <w:rFonts w:ascii="Arial" w:hAnsi="Arial" w:cs="Arial"/>
          <w:color w:val="272727"/>
          <w:shd w:val="clear" w:color="auto" w:fill="FFFFFF"/>
        </w:rPr>
        <w:t xml:space="preserve">. </w:t>
      </w:r>
      <w:r w:rsidR="00340CE8">
        <w:rPr>
          <w:rFonts w:ascii="Arial" w:hAnsi="Arial" w:cs="Arial"/>
          <w:color w:val="272727"/>
          <w:shd w:val="clear" w:color="auto" w:fill="FFFFFF"/>
        </w:rPr>
        <w:t xml:space="preserve">Centre for International Governance Innovation. </w:t>
      </w:r>
      <w:hyperlink r:id="rId50" w:history="1">
        <w:r w:rsidR="00340CE8" w:rsidRPr="00782CB5">
          <w:rPr>
            <w:rStyle w:val="Hyperlink"/>
            <w:rFonts w:ascii="Arial" w:hAnsi="Arial" w:cs="Arial"/>
            <w:shd w:val="clear" w:color="auto" w:fill="FFFFFF"/>
          </w:rPr>
          <w:t>https://www.cigionline.org/articles/canadas-draft-ai-legislation-needs-important-revisions/</w:t>
        </w:r>
      </w:hyperlink>
      <w:r>
        <w:rPr>
          <w:rFonts w:ascii="Arial" w:hAnsi="Arial" w:cs="Arial"/>
          <w:color w:val="272727"/>
          <w:shd w:val="clear" w:color="auto" w:fill="FFFFFF"/>
        </w:rPr>
        <w:t xml:space="preserve"> </w:t>
      </w:r>
    </w:p>
    <w:p w14:paraId="5A60F145" w14:textId="05B973FE" w:rsidR="006448EE" w:rsidRPr="004A774F" w:rsidRDefault="004A774F" w:rsidP="00B0615F">
      <w:pPr>
        <w:spacing w:line="276" w:lineRule="auto"/>
        <w:ind w:left="720" w:hanging="720"/>
        <w:rPr>
          <w:rFonts w:ascii="Arial" w:hAnsi="Arial" w:cs="Arial"/>
          <w:color w:val="000000"/>
        </w:rPr>
      </w:pPr>
      <w:r w:rsidRPr="004A774F">
        <w:rPr>
          <w:rFonts w:ascii="Arial" w:hAnsi="Arial" w:cs="Arial"/>
          <w:color w:val="000000"/>
        </w:rPr>
        <w:t xml:space="preserve">Thind, J. (2023). Artificial Impartiality: The Insidious Role of AI in Reinforcing White Supremacy in Canada. Faculty of Law, University of Manitoba. </w:t>
      </w:r>
      <w:hyperlink r:id="rId51" w:history="1">
        <w:r w:rsidR="006448EE" w:rsidRPr="004A774F">
          <w:rPr>
            <w:rStyle w:val="Hyperlink"/>
            <w:rFonts w:ascii="Arial" w:hAnsi="Arial" w:cs="Arial"/>
          </w:rPr>
          <w:t>https://mspace.lib.umanitoba.ca/server/api/core/bitstreams/952f23e4-2d56-45dc-974e-a03c3a1acdd9/content</w:t>
        </w:r>
      </w:hyperlink>
    </w:p>
    <w:p w14:paraId="359715A4" w14:textId="12C62074" w:rsidR="00C6131C" w:rsidRDefault="00EE27AE" w:rsidP="00C6131C">
      <w:pPr>
        <w:spacing w:line="276" w:lineRule="auto"/>
        <w:ind w:left="720" w:hanging="720"/>
        <w:rPr>
          <w:rFonts w:ascii="Arial" w:hAnsi="Arial" w:cs="Arial"/>
          <w:color w:val="000000"/>
        </w:rPr>
      </w:pPr>
      <w:r>
        <w:rPr>
          <w:rFonts w:ascii="Arial" w:hAnsi="Arial" w:cs="Arial"/>
          <w:color w:val="000000"/>
        </w:rPr>
        <w:t xml:space="preserve">The Canadian Press. (2024, April 16). </w:t>
      </w:r>
      <w:r w:rsidRPr="00C6131C">
        <w:rPr>
          <w:rFonts w:ascii="Arial" w:hAnsi="Arial" w:cs="Arial"/>
          <w:i/>
          <w:iCs/>
          <w:color w:val="000000"/>
        </w:rPr>
        <w:t xml:space="preserve">Some of the key highlights from the Liberal government’s 2024 federal budget. </w:t>
      </w:r>
      <w:r>
        <w:rPr>
          <w:rFonts w:ascii="Arial" w:hAnsi="Arial" w:cs="Arial"/>
          <w:color w:val="000000"/>
        </w:rPr>
        <w:t xml:space="preserve">Yahoo! Finance. </w:t>
      </w:r>
      <w:hyperlink r:id="rId52" w:history="1">
        <w:r w:rsidR="00C6131C" w:rsidRPr="00264F3F">
          <w:rPr>
            <w:rStyle w:val="Hyperlink"/>
            <w:rFonts w:ascii="Arial" w:hAnsi="Arial" w:cs="Arial"/>
          </w:rPr>
          <w:t>https://ca.finance.yahoo.com/heres-liberals-already-promised-todays-080000996.html</w:t>
        </w:r>
      </w:hyperlink>
    </w:p>
    <w:p w14:paraId="426DAF25" w14:textId="49742E84" w:rsidR="00B0615F" w:rsidRDefault="00B0615F" w:rsidP="00B0615F">
      <w:pPr>
        <w:spacing w:line="276" w:lineRule="auto"/>
        <w:ind w:left="720" w:hanging="720"/>
        <w:rPr>
          <w:rFonts w:ascii="Arial" w:hAnsi="Arial" w:cs="Arial"/>
          <w:color w:val="000000"/>
        </w:rPr>
      </w:pPr>
      <w:proofErr w:type="spellStart"/>
      <w:r>
        <w:rPr>
          <w:rFonts w:ascii="Arial" w:hAnsi="Arial" w:cs="Arial"/>
          <w:color w:val="000000"/>
        </w:rPr>
        <w:t>Ulnicane</w:t>
      </w:r>
      <w:proofErr w:type="spellEnd"/>
      <w:r>
        <w:rPr>
          <w:rFonts w:ascii="Arial" w:hAnsi="Arial" w:cs="Arial"/>
          <w:color w:val="000000"/>
        </w:rPr>
        <w:t xml:space="preserve">, I. (2022). Artificial intelligence in the European Union: Policy, ethics and regulation. In </w:t>
      </w:r>
      <w:proofErr w:type="spellStart"/>
      <w:r>
        <w:rPr>
          <w:rFonts w:ascii="Arial" w:hAnsi="Arial" w:cs="Arial"/>
          <w:color w:val="000000"/>
        </w:rPr>
        <w:t>Hoerber</w:t>
      </w:r>
      <w:proofErr w:type="spellEnd"/>
      <w:r>
        <w:rPr>
          <w:rFonts w:ascii="Arial" w:hAnsi="Arial" w:cs="Arial"/>
          <w:color w:val="000000"/>
        </w:rPr>
        <w:t xml:space="preserve">, T., Weber, G., &amp; Cabras I. (Eds.), </w:t>
      </w:r>
      <w:r>
        <w:rPr>
          <w:rFonts w:ascii="Arial" w:hAnsi="Arial" w:cs="Arial"/>
          <w:i/>
          <w:iCs/>
          <w:color w:val="000000"/>
        </w:rPr>
        <w:t>The Routledge Handbook of European Integrations</w:t>
      </w:r>
      <w:r>
        <w:rPr>
          <w:rFonts w:ascii="Arial" w:hAnsi="Arial" w:cs="Arial"/>
          <w:color w:val="000000"/>
        </w:rPr>
        <w:t xml:space="preserve"> (pp. 254-269). Routledge. </w:t>
      </w:r>
      <w:r>
        <w:rPr>
          <w:rFonts w:ascii="Arial" w:hAnsi="Arial" w:cs="Arial"/>
          <w:color w:val="000000"/>
          <w:shd w:val="clear" w:color="auto" w:fill="FFFFFF"/>
        </w:rPr>
        <w:t>10.4324/9780429262081-1</w:t>
      </w:r>
      <w:r>
        <w:rPr>
          <w:rFonts w:ascii="Arial" w:hAnsi="Arial" w:cs="Arial"/>
          <w:color w:val="000000"/>
        </w:rPr>
        <w:t xml:space="preserve"> </w:t>
      </w:r>
    </w:p>
    <w:p w14:paraId="299211C8" w14:textId="77777777" w:rsidR="00B0615F" w:rsidRDefault="00B0615F" w:rsidP="00B0615F">
      <w:pPr>
        <w:spacing w:line="276" w:lineRule="auto"/>
        <w:ind w:left="720" w:hanging="720"/>
        <w:rPr>
          <w:rStyle w:val="Hyperlink"/>
          <w:rFonts w:ascii="Arial" w:hAnsi="Arial" w:cs="Arial"/>
        </w:rPr>
      </w:pPr>
      <w:r w:rsidRPr="00515AD2">
        <w:rPr>
          <w:rFonts w:ascii="Arial" w:hAnsi="Arial" w:cs="Arial"/>
          <w:color w:val="000000"/>
        </w:rPr>
        <w:t xml:space="preserve">Veale, M., &amp; </w:t>
      </w:r>
      <w:proofErr w:type="spellStart"/>
      <w:r w:rsidRPr="00515AD2">
        <w:rPr>
          <w:rFonts w:ascii="Arial" w:hAnsi="Arial" w:cs="Arial"/>
          <w:color w:val="000000"/>
        </w:rPr>
        <w:t>Borgesius</w:t>
      </w:r>
      <w:proofErr w:type="spellEnd"/>
      <w:r w:rsidRPr="00515AD2">
        <w:rPr>
          <w:rFonts w:ascii="Arial" w:hAnsi="Arial" w:cs="Arial"/>
          <w:color w:val="000000"/>
        </w:rPr>
        <w:t xml:space="preserve">, F. Z. (2021). Demystifying the Draft EU Artificial Intelligence Act. </w:t>
      </w:r>
      <w:r w:rsidRPr="00515AD2">
        <w:rPr>
          <w:rFonts w:ascii="Arial" w:hAnsi="Arial" w:cs="Arial"/>
          <w:i/>
          <w:iCs/>
          <w:color w:val="000000"/>
        </w:rPr>
        <w:t>Computer Law Review International, 22</w:t>
      </w:r>
      <w:r w:rsidRPr="00515AD2">
        <w:rPr>
          <w:rFonts w:ascii="Arial" w:hAnsi="Arial" w:cs="Arial"/>
          <w:color w:val="000000"/>
        </w:rPr>
        <w:t xml:space="preserve">(4), 97-112. </w:t>
      </w:r>
      <w:hyperlink r:id="rId53" w:history="1">
        <w:r w:rsidRPr="00515AD2">
          <w:rPr>
            <w:rStyle w:val="Hyperlink"/>
            <w:rFonts w:ascii="Arial" w:hAnsi="Arial" w:cs="Arial"/>
          </w:rPr>
          <w:t>https://papers.ssrn.com/sol3/papers.cfm?abstract_id=3896852</w:t>
        </w:r>
      </w:hyperlink>
    </w:p>
    <w:p w14:paraId="315D95DF" w14:textId="50342BA0" w:rsidR="00B0615F" w:rsidRPr="00B24679" w:rsidRDefault="00846233" w:rsidP="00B24679">
      <w:pPr>
        <w:spacing w:after="0" w:line="240" w:lineRule="auto"/>
        <w:ind w:left="720" w:hanging="720"/>
        <w:rPr>
          <w:rFonts w:ascii="Arial" w:eastAsia="Times New Roman" w:hAnsi="Arial" w:cs="Arial"/>
          <w:kern w:val="0"/>
          <w:lang w:eastAsia="en-CA"/>
          <w14:ligatures w14:val="none"/>
        </w:rPr>
      </w:pPr>
      <w:r w:rsidRPr="00846233">
        <w:rPr>
          <w:rFonts w:ascii="Arial" w:eastAsia="Times New Roman" w:hAnsi="Arial" w:cs="Arial"/>
          <w:kern w:val="0"/>
          <w:lang w:eastAsia="en-CA"/>
          <w14:ligatures w14:val="none"/>
        </w:rPr>
        <w:t xml:space="preserve">Viljanen, M., &amp; Parviainen, H. (2022). AI Applications and Regulation: Mapping the Regulatory Strata. </w:t>
      </w:r>
      <w:r w:rsidRPr="00846233">
        <w:rPr>
          <w:rFonts w:ascii="Arial" w:eastAsia="Times New Roman" w:hAnsi="Arial" w:cs="Arial"/>
          <w:i/>
          <w:iCs/>
          <w:kern w:val="0"/>
          <w:lang w:eastAsia="en-CA"/>
          <w14:ligatures w14:val="none"/>
        </w:rPr>
        <w:t>Frontiers in Computer Science (Lausanne)</w:t>
      </w:r>
      <w:r w:rsidRPr="00846233">
        <w:rPr>
          <w:rFonts w:ascii="Arial" w:eastAsia="Times New Roman" w:hAnsi="Arial" w:cs="Arial"/>
          <w:kern w:val="0"/>
          <w:lang w:eastAsia="en-CA"/>
          <w14:ligatures w14:val="none"/>
        </w:rPr>
        <w:t xml:space="preserve">, </w:t>
      </w:r>
      <w:r w:rsidRPr="00846233">
        <w:rPr>
          <w:rFonts w:ascii="Arial" w:eastAsia="Times New Roman" w:hAnsi="Arial" w:cs="Arial"/>
          <w:i/>
          <w:iCs/>
          <w:kern w:val="0"/>
          <w:lang w:eastAsia="en-CA"/>
          <w14:ligatures w14:val="none"/>
        </w:rPr>
        <w:t>3</w:t>
      </w:r>
      <w:r w:rsidRPr="00846233">
        <w:rPr>
          <w:rFonts w:ascii="Arial" w:eastAsia="Times New Roman" w:hAnsi="Arial" w:cs="Arial"/>
          <w:kern w:val="0"/>
          <w:lang w:eastAsia="en-CA"/>
          <w14:ligatures w14:val="none"/>
        </w:rPr>
        <w:t xml:space="preserve">. </w:t>
      </w:r>
      <w:hyperlink r:id="rId54" w:history="1">
        <w:r w:rsidRPr="00846233">
          <w:rPr>
            <w:rStyle w:val="Hyperlink"/>
            <w:rFonts w:ascii="Arial" w:eastAsia="Times New Roman" w:hAnsi="Arial" w:cs="Arial"/>
            <w:kern w:val="0"/>
            <w:lang w:eastAsia="en-CA"/>
            <w14:ligatures w14:val="none"/>
          </w:rPr>
          <w:t>https://doi.org/10.3389/fcomp.2021.779957</w:t>
        </w:r>
      </w:hyperlink>
    </w:p>
    <w:p w14:paraId="764192A6" w14:textId="77777777" w:rsidR="00231AE0" w:rsidRPr="00B24679" w:rsidRDefault="00231AE0">
      <w:pPr>
        <w:spacing w:after="0" w:line="240" w:lineRule="auto"/>
        <w:ind w:left="720" w:hanging="720"/>
        <w:rPr>
          <w:rFonts w:ascii="Arial" w:eastAsia="Times New Roman" w:hAnsi="Arial" w:cs="Arial"/>
          <w:kern w:val="0"/>
          <w:lang w:eastAsia="en-CA"/>
          <w14:ligatures w14:val="none"/>
        </w:rPr>
      </w:pPr>
    </w:p>
    <w:sectPr w:rsidR="00231AE0" w:rsidRPr="00B24679">
      <w:footerReference w:type="default" r:id="rId5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ke Cowan" w:date="2024-11-05T15:21:00Z" w:initials="MC">
    <w:p w14:paraId="50FD4CAB" w14:textId="77777777" w:rsidR="00BE7C78" w:rsidRDefault="00BE7C78" w:rsidP="00BE7C78">
      <w:pPr>
        <w:pStyle w:val="CommentText"/>
        <w:ind w:left="300"/>
      </w:pPr>
      <w:r>
        <w:rPr>
          <w:rStyle w:val="CommentReference"/>
        </w:rPr>
        <w:annotationRef/>
      </w:r>
      <w:r>
        <w:t>Maybe revise</w:t>
      </w:r>
    </w:p>
  </w:comment>
  <w:comment w:id="1" w:author="Microsoft account" w:date="2024-02-28T11:59:00Z" w:initials="Ma">
    <w:p w14:paraId="0E5A804A" w14:textId="6EB37480" w:rsidR="00BA358D" w:rsidRDefault="00BA358D">
      <w:pPr>
        <w:pStyle w:val="CommentText"/>
      </w:pPr>
      <w:r>
        <w:rPr>
          <w:rStyle w:val="CommentReference"/>
        </w:rPr>
        <w:annotationRef/>
      </w:r>
      <w:r>
        <w:t>The thesis statement is weak – we need an argument here instead of simply saying that Canada should learn from example. Why is it the case? What do we notice in the EU that makes it so compelling to become an example for other countries? Maybe we can argue about its hard-law approach.</w:t>
      </w:r>
    </w:p>
    <w:p w14:paraId="45F94D8C" w14:textId="43498384" w:rsidR="00BA358D" w:rsidRDefault="00BA358D">
      <w:pPr>
        <w:pStyle w:val="CommentText"/>
      </w:pPr>
      <w:r>
        <w:t xml:space="preserve"> On the other side, what is Canada lacking? You mention its lack of regulatory framework – so maybe it takes a soft-law approach. Why is it beneficial to follow another model like that of the EU? Please keep these in mind and transform this into a solid argument. </w:t>
      </w:r>
    </w:p>
    <w:p w14:paraId="01EEC096" w14:textId="77777777" w:rsidR="00BA358D" w:rsidRDefault="00BA358D">
      <w:pPr>
        <w:pStyle w:val="CommentText"/>
      </w:pPr>
    </w:p>
    <w:p w14:paraId="3F5EEDE5" w14:textId="15739652" w:rsidR="00BA358D" w:rsidRDefault="00BA358D">
      <w:pPr>
        <w:pStyle w:val="CommentText"/>
      </w:pPr>
      <w:r>
        <w:t xml:space="preserve">In addition, what will be the supporting arguments? You explain the sections but don’t outline the arguments that will support your thesis statement. </w:t>
      </w:r>
    </w:p>
  </w:comment>
  <w:comment w:id="2" w:author="erum.naqvi02@outlook.com" w:date="2024-03-15T05:06:00Z" w:initials="e">
    <w:p w14:paraId="663623C3" w14:textId="77777777" w:rsidR="00BA358D" w:rsidRDefault="00BA358D" w:rsidP="002D00C1">
      <w:pPr>
        <w:pStyle w:val="CommentText"/>
      </w:pPr>
      <w:r>
        <w:rPr>
          <w:rStyle w:val="CommentReference"/>
        </w:rPr>
        <w:annotationRef/>
      </w:r>
      <w:r>
        <w:t>Relatively weaker risk based approach in Canada = single tier risk (high risk) as opposed to three tiers in the EU</w:t>
      </w:r>
    </w:p>
  </w:comment>
  <w:comment w:id="3" w:author="erum.naqvi02@outlook.com" w:date="2024-03-16T02:11:00Z" w:initials="e">
    <w:p w14:paraId="0A54B26B" w14:textId="77777777" w:rsidR="00BA358D" w:rsidRDefault="00BA358D" w:rsidP="00C146C5">
      <w:pPr>
        <w:pStyle w:val="CommentText"/>
      </w:pPr>
      <w:r>
        <w:rPr>
          <w:rStyle w:val="CommentReference"/>
        </w:rPr>
        <w:annotationRef/>
      </w:r>
      <w:r>
        <w:t>Refined thesis – please advise</w:t>
      </w:r>
    </w:p>
  </w:comment>
  <w:comment w:id="4" w:author="Microsoft account" w:date="2024-02-28T12:37:00Z" w:initials="Ma">
    <w:p w14:paraId="2A338E75" w14:textId="77777777" w:rsidR="00BA358D" w:rsidRDefault="00BA358D" w:rsidP="001A491A">
      <w:pPr>
        <w:pStyle w:val="CommentText"/>
      </w:pPr>
      <w:r>
        <w:rPr>
          <w:rStyle w:val="CommentReference"/>
        </w:rPr>
        <w:annotationRef/>
      </w:r>
      <w:r>
        <w:t xml:space="preserve">Are any of these approaches adopted by Canada? </w:t>
      </w:r>
    </w:p>
  </w:comment>
  <w:comment w:id="5" w:author="erum.naqvi02@outlook.com" w:date="2024-03-15T05:10:00Z" w:initials="e">
    <w:p w14:paraId="16ECF50D" w14:textId="77777777" w:rsidR="00BA358D" w:rsidRDefault="00BA358D" w:rsidP="001A491A">
      <w:pPr>
        <w:pStyle w:val="CommentText"/>
      </w:pPr>
      <w:r>
        <w:rPr>
          <w:rStyle w:val="CommentReference"/>
        </w:rPr>
        <w:annotationRef/>
      </w:r>
      <w:r>
        <w:t>Human-centric approach is adopted by Canada through entrenchment of privacy as a HR (refine), risk-based approach is adopted but more streamlined/less stringent version (single tier of “high risk”)</w:t>
      </w:r>
    </w:p>
  </w:comment>
  <w:comment w:id="6" w:author="Microsoft account" w:date="2024-02-14T14:10:00Z" w:initials="Ma">
    <w:p w14:paraId="36976DC5" w14:textId="2F35E091" w:rsidR="00BA358D" w:rsidRDefault="00BA358D" w:rsidP="004E43DB">
      <w:pPr>
        <w:pStyle w:val="CommentText"/>
      </w:pPr>
      <w:r>
        <w:rPr>
          <w:rStyle w:val="CommentReference"/>
        </w:rPr>
        <w:annotationRef/>
      </w:r>
      <w:r>
        <w:t xml:space="preserve">This principle is VERY important. It has been in the forefront of many developments in the EU and distinguished policy developments in the EU from other jurisdictions, esp North American. So please try to expand on this point, if you have not done so below. </w:t>
      </w:r>
    </w:p>
  </w:comment>
  <w:comment w:id="8" w:author="Microsoft account" w:date="2024-02-14T14:36:00Z" w:initials="Ma">
    <w:p w14:paraId="7D302ACE" w14:textId="6727EBBF" w:rsidR="00BA358D" w:rsidRDefault="00BA358D">
      <w:pPr>
        <w:pStyle w:val="CommentText"/>
      </w:pPr>
      <w:r>
        <w:rPr>
          <w:rStyle w:val="CommentReference"/>
        </w:rPr>
        <w:annotationRef/>
      </w:r>
      <w:r>
        <w:t xml:space="preserve">This approach is also important. Maybe you can analyze it alongside the precautionary principle. It would make a very interesting argument. </w:t>
      </w:r>
    </w:p>
    <w:p w14:paraId="07D62137" w14:textId="6F662C5D" w:rsidR="00BA358D" w:rsidRDefault="00BA358D">
      <w:pPr>
        <w:pStyle w:val="CommentText"/>
      </w:pPr>
      <w:r>
        <w:t xml:space="preserve">Is this a quote or your analysis? </w:t>
      </w:r>
    </w:p>
    <w:p w14:paraId="1588E942" w14:textId="77777777" w:rsidR="00BA358D" w:rsidRDefault="00BA358D">
      <w:pPr>
        <w:pStyle w:val="CommentText"/>
      </w:pPr>
    </w:p>
    <w:p w14:paraId="4069504F" w14:textId="7D110F98" w:rsidR="00BA358D" w:rsidRDefault="00BA358D">
      <w:pPr>
        <w:pStyle w:val="CommentText"/>
      </w:pPr>
      <w:r>
        <w:t xml:space="preserve">This entire first section is better to be organized around ideas, not documents. </w:t>
      </w:r>
    </w:p>
    <w:p w14:paraId="1F8644FB" w14:textId="6C695957" w:rsidR="00BA358D" w:rsidRDefault="00BA358D">
      <w:pPr>
        <w:pStyle w:val="CommentText"/>
      </w:pPr>
      <w:r>
        <w:t xml:space="preserve">I would suggest that you pick up the most important ideas shared in these documents and then provide support on where these ideas were presented. This will make the paper more interesting and instead of an informational paper will turn this into an analytical paper, which is what is required for a publishable work. </w:t>
      </w:r>
    </w:p>
  </w:comment>
  <w:comment w:id="9" w:author="Microsoft account" w:date="2024-02-14T14:43:00Z" w:initials="Ma">
    <w:p w14:paraId="20955059" w14:textId="7E9179A7" w:rsidR="00BA358D" w:rsidRDefault="00BA358D">
      <w:pPr>
        <w:pStyle w:val="CommentText"/>
      </w:pPr>
      <w:r>
        <w:rPr>
          <w:rStyle w:val="CommentReference"/>
        </w:rPr>
        <w:annotationRef/>
      </w:r>
      <w:r>
        <w:t xml:space="preserve">See the comment above. You can introduce the risk-based approach and mention that this was introduced in some documents such as the draft AI Act. </w:t>
      </w:r>
    </w:p>
  </w:comment>
  <w:comment w:id="11" w:author="Microsoft account" w:date="2024-02-14T14:46:00Z" w:initials="Ma">
    <w:p w14:paraId="311FFC70" w14:textId="4323D4CC" w:rsidR="00BA358D" w:rsidRDefault="00BA358D">
      <w:pPr>
        <w:pStyle w:val="CommentText"/>
      </w:pPr>
      <w:r>
        <w:rPr>
          <w:rStyle w:val="CommentReference"/>
        </w:rPr>
        <w:annotationRef/>
      </w:r>
      <w:r>
        <w:t xml:space="preserve">Again, this approach can be one of the ideas, around which you develop your arguments in the first section. It is contained in the AIA draft so it is formal. </w:t>
      </w:r>
    </w:p>
    <w:p w14:paraId="0C4AF78A" w14:textId="55FBE38C" w:rsidR="00BA358D" w:rsidRDefault="00BA358D">
      <w:pPr>
        <w:pStyle w:val="CommentText"/>
      </w:pPr>
      <w:r>
        <w:t>So far, I have identified 3 ideas:</w:t>
      </w:r>
    </w:p>
    <w:p w14:paraId="683F6A90" w14:textId="4D76307E" w:rsidR="00BA358D" w:rsidRDefault="00BA358D" w:rsidP="00961B79">
      <w:pPr>
        <w:pStyle w:val="CommentText"/>
        <w:numPr>
          <w:ilvl w:val="0"/>
          <w:numId w:val="4"/>
        </w:numPr>
      </w:pPr>
      <w:r>
        <w:t>Precautionary principle</w:t>
      </w:r>
    </w:p>
    <w:p w14:paraId="0E4A24E5" w14:textId="6C0F7B8F" w:rsidR="00BA358D" w:rsidRDefault="00BA358D" w:rsidP="00961B79">
      <w:pPr>
        <w:pStyle w:val="CommentText"/>
        <w:numPr>
          <w:ilvl w:val="0"/>
          <w:numId w:val="4"/>
        </w:numPr>
      </w:pPr>
      <w:r>
        <w:t>Risk-based approach</w:t>
      </w:r>
    </w:p>
    <w:p w14:paraId="1056C6A6" w14:textId="29041210" w:rsidR="00BA358D" w:rsidRDefault="00BA358D" w:rsidP="00961B79">
      <w:pPr>
        <w:pStyle w:val="CommentText"/>
        <w:numPr>
          <w:ilvl w:val="0"/>
          <w:numId w:val="4"/>
        </w:numPr>
      </w:pPr>
      <w:r>
        <w:t xml:space="preserve">-human centred approach </w:t>
      </w:r>
    </w:p>
  </w:comment>
  <w:comment w:id="12" w:author="Microsoft account" w:date="2024-02-14T14:49:00Z" w:initials="Ma">
    <w:p w14:paraId="50A76828" w14:textId="63F356E9" w:rsidR="00BA358D" w:rsidRDefault="00BA358D">
      <w:pPr>
        <w:pStyle w:val="CommentText"/>
      </w:pPr>
      <w:r>
        <w:rPr>
          <w:rStyle w:val="CommentReference"/>
        </w:rPr>
        <w:annotationRef/>
      </w:r>
      <w:r>
        <w:t xml:space="preserve">Is this institution mentioned somewhere else? </w:t>
      </w:r>
    </w:p>
    <w:p w14:paraId="5F33DEB3" w14:textId="0CF0D17B" w:rsidR="00BA358D" w:rsidRDefault="00BA358D">
      <w:pPr>
        <w:pStyle w:val="CommentText"/>
      </w:pPr>
      <w:r>
        <w:t xml:space="preserve">You can bring it as another idea: Creation of institutional structures to oversee Ai assessment? </w:t>
      </w:r>
    </w:p>
  </w:comment>
  <w:comment w:id="13" w:author="erum.naqvi02@outlook.com" w:date="2024-02-21T17:53:00Z" w:initials="e">
    <w:p w14:paraId="4F44462D" w14:textId="77777777" w:rsidR="00BA358D" w:rsidRDefault="00BA358D" w:rsidP="00001940">
      <w:pPr>
        <w:pStyle w:val="CommentText"/>
      </w:pPr>
      <w:r>
        <w:rPr>
          <w:rStyle w:val="CommentReference"/>
        </w:rPr>
        <w:annotationRef/>
      </w:r>
      <w:r>
        <w:t>Note to self: The board has been proposed within the EU AI Act, it is not an existing institution</w:t>
      </w:r>
    </w:p>
  </w:comment>
  <w:comment w:id="14" w:author="erum.naqvi02@outlook.com" w:date="2024-02-22T00:50:00Z" w:initials="e">
    <w:p w14:paraId="40875290" w14:textId="77777777" w:rsidR="00BA358D" w:rsidRDefault="00BA358D" w:rsidP="00E36E78">
      <w:pPr>
        <w:pStyle w:val="CommentText"/>
      </w:pPr>
      <w:r>
        <w:rPr>
          <w:rStyle w:val="CommentReference"/>
        </w:rPr>
        <w:annotationRef/>
      </w:r>
      <w:r>
        <w:t>Covered under “key challenges and opportunities”</w:t>
      </w:r>
    </w:p>
  </w:comment>
  <w:comment w:id="15" w:author="erum.naqvi02@outlook.com" w:date="2024-03-16T01:37:00Z" w:initials="e">
    <w:p w14:paraId="5590BF44" w14:textId="77777777" w:rsidR="00BA358D" w:rsidRDefault="00BA358D" w:rsidP="003601BE">
      <w:pPr>
        <w:pStyle w:val="CommentText"/>
      </w:pPr>
      <w:r>
        <w:rPr>
          <w:rStyle w:val="CommentReference"/>
        </w:rPr>
        <w:annotationRef/>
      </w:r>
      <w:r>
        <w:t>Addressing feedback on actors/interest groups involved in the EU</w:t>
      </w:r>
    </w:p>
  </w:comment>
  <w:comment w:id="16" w:author="Microsoft account" w:date="2024-02-27T19:28:00Z" w:initials="Ma">
    <w:p w14:paraId="7A5C53EA" w14:textId="660D6ED2" w:rsidR="00BA358D" w:rsidRDefault="00BA358D">
      <w:pPr>
        <w:pStyle w:val="CommentText"/>
      </w:pPr>
      <w:r>
        <w:rPr>
          <w:rStyle w:val="CommentReference"/>
        </w:rPr>
        <w:annotationRef/>
      </w:r>
      <w:r>
        <w:t xml:space="preserve">Push further in this paragraph to say that the EU has adopted a hard-law approach that is grounded in legislation with embedded key principles. So try to reflect on what you have argues above in this section. </w:t>
      </w:r>
    </w:p>
  </w:comment>
  <w:comment w:id="17" w:author="Microsoft account" w:date="2024-03-10T22:22:00Z" w:initials="Ma">
    <w:p w14:paraId="6F1BE3E3" w14:textId="77777777" w:rsidR="00BA358D" w:rsidRDefault="00BA358D" w:rsidP="00B82469">
      <w:pPr>
        <w:pStyle w:val="CommentText"/>
      </w:pPr>
      <w:r>
        <w:rPr>
          <w:rStyle w:val="CommentReference"/>
        </w:rPr>
        <w:annotationRef/>
      </w:r>
      <w:r>
        <w:t xml:space="preserve">Put this sentence at the start of this subsection or somewhere else. </w:t>
      </w:r>
    </w:p>
  </w:comment>
  <w:comment w:id="18" w:author="Microsoft account" w:date="2024-02-28T15:30:00Z" w:initials="Ma">
    <w:p w14:paraId="69842D16" w14:textId="77777777" w:rsidR="00BA358D" w:rsidRDefault="00BA358D" w:rsidP="00B82469">
      <w:pPr>
        <w:pStyle w:val="CommentText"/>
      </w:pPr>
      <w:r>
        <w:rPr>
          <w:rStyle w:val="CommentReference"/>
        </w:rPr>
        <w:annotationRef/>
      </w:r>
      <w:r>
        <w:t xml:space="preserve">You should say something about AIDA and how it’s lacking in regulating AI. </w:t>
      </w:r>
    </w:p>
  </w:comment>
  <w:comment w:id="19" w:author="erum.naqvi02@outlook.com" w:date="2024-03-15T19:18:00Z" w:initials="e">
    <w:p w14:paraId="0EC2A51F" w14:textId="77777777" w:rsidR="00BA358D" w:rsidRDefault="00BA358D" w:rsidP="0021506A">
      <w:pPr>
        <w:pStyle w:val="CommentText"/>
      </w:pPr>
      <w:r>
        <w:rPr>
          <w:rStyle w:val="CommentReference"/>
        </w:rPr>
        <w:annotationRef/>
      </w:r>
      <w:r>
        <w:t>Addressed in paragraph below</w:t>
      </w:r>
    </w:p>
  </w:comment>
  <w:comment w:id="20" w:author="Microsoft account" w:date="2024-02-28T13:34:00Z" w:initials="Ma">
    <w:p w14:paraId="2918A2BD" w14:textId="3B1AF32E" w:rsidR="00BA358D" w:rsidRDefault="00BA358D">
      <w:pPr>
        <w:pStyle w:val="CommentText"/>
      </w:pPr>
      <w:r>
        <w:rPr>
          <w:rStyle w:val="CommentReference"/>
        </w:rPr>
        <w:annotationRef/>
      </w:r>
      <w:r>
        <w:t xml:space="preserve">I am not sure if I am right to claim this, but bringing this actor into the discussion is important to address the concern above about the role of actors. </w:t>
      </w:r>
    </w:p>
  </w:comment>
  <w:comment w:id="21" w:author="Microsoft account" w:date="2024-02-14T14:56:00Z" w:initials="Ma">
    <w:p w14:paraId="4F1A24E9" w14:textId="403F7B54" w:rsidR="00BA358D" w:rsidRDefault="00BA358D">
      <w:pPr>
        <w:pStyle w:val="CommentText"/>
      </w:pPr>
      <w:r>
        <w:rPr>
          <w:rStyle w:val="CommentReference"/>
        </w:rPr>
        <w:annotationRef/>
      </w:r>
      <w:r>
        <w:t xml:space="preserve">Note” This is an independent institution, not part of any gov. But its involvement is more geared towards privacy protection than other AI concerns. Push further here. </w:t>
      </w:r>
    </w:p>
  </w:comment>
  <w:comment w:id="22" w:author="Microsoft account" w:date="2024-02-28T15:25:00Z" w:initials="Ma">
    <w:p w14:paraId="7D347176" w14:textId="2B4424F2" w:rsidR="00BA358D" w:rsidRDefault="00BA358D">
      <w:pPr>
        <w:pStyle w:val="CommentText"/>
      </w:pPr>
      <w:r>
        <w:rPr>
          <w:rStyle w:val="CommentReference"/>
        </w:rPr>
        <w:annotationRef/>
      </w:r>
      <w:r>
        <w:t xml:space="preserve">Maybe you can review this paragraph and present privacy concerns as part of the human-centric approach. Do you think there is enough evidence for this? </w:t>
      </w:r>
    </w:p>
  </w:comment>
  <w:comment w:id="23" w:author="erum.naqvi02@outlook.com" w:date="2024-03-15T04:13:00Z" w:initials="e">
    <w:p w14:paraId="5BB7B6E2" w14:textId="77777777" w:rsidR="00BA358D" w:rsidRDefault="00BA358D" w:rsidP="00DE0F51">
      <w:pPr>
        <w:pStyle w:val="CommentText"/>
      </w:pPr>
      <w:r>
        <w:rPr>
          <w:rStyle w:val="CommentReference"/>
        </w:rPr>
        <w:annotationRef/>
      </w:r>
      <w:r>
        <w:t>Note to self -- agreed</w:t>
      </w:r>
    </w:p>
  </w:comment>
  <w:comment w:id="24" w:author="Microsoft account" w:date="2024-02-28T13:39:00Z" w:initials="Ma">
    <w:p w14:paraId="252B17BB" w14:textId="77777777" w:rsidR="00BA358D" w:rsidRDefault="00BA358D" w:rsidP="00536C0B">
      <w:pPr>
        <w:pStyle w:val="CommentText"/>
      </w:pPr>
      <w:r>
        <w:rPr>
          <w:rStyle w:val="CommentReference"/>
        </w:rPr>
        <w:annotationRef/>
      </w:r>
      <w:r>
        <w:t xml:space="preserve">Who were these stakeholders and experts? Please find out. </w:t>
      </w:r>
    </w:p>
  </w:comment>
  <w:comment w:id="25" w:author="erum.naqvi02@outlook.com" w:date="2024-03-11T21:32:00Z" w:initials="e">
    <w:p w14:paraId="013A17EF" w14:textId="77777777" w:rsidR="00BA358D" w:rsidRDefault="00BA358D" w:rsidP="00536C0B">
      <w:pPr>
        <w:pStyle w:val="CommentText"/>
      </w:pPr>
      <w:r>
        <w:rPr>
          <w:rStyle w:val="CommentReference"/>
        </w:rPr>
        <w:annotationRef/>
      </w:r>
      <w:hyperlink r:id="rId1" w:history="1">
        <w:r w:rsidRPr="009F7F62">
          <w:rPr>
            <w:rStyle w:val="Hyperlink"/>
          </w:rPr>
          <w:t>https://www.priv.gc.ca/en/about-the-opc/what-we-do/consultations/completed-consultations/consultation-ai/</w:t>
        </w:r>
      </w:hyperlink>
    </w:p>
  </w:comment>
  <w:comment w:id="26" w:author="erum.naqvi02@outlook.com" w:date="2024-03-16T01:37:00Z" w:initials="e">
    <w:p w14:paraId="791A5677" w14:textId="77777777" w:rsidR="00BA358D" w:rsidRDefault="00BA358D" w:rsidP="003601BE">
      <w:pPr>
        <w:pStyle w:val="CommentText"/>
      </w:pPr>
      <w:r>
        <w:rPr>
          <w:rStyle w:val="CommentReference"/>
        </w:rPr>
        <w:annotationRef/>
      </w:r>
      <w:r>
        <w:t>Addressing feedback on actors/interest groups involved in Canada</w:t>
      </w:r>
    </w:p>
  </w:comment>
  <w:comment w:id="27" w:author="Microsoft account" w:date="2024-02-28T15:33:00Z" w:initials="Ma">
    <w:p w14:paraId="08F5C510" w14:textId="413E2FFB" w:rsidR="00BA358D" w:rsidRDefault="00BA358D" w:rsidP="008A217A">
      <w:pPr>
        <w:pStyle w:val="CommentText"/>
      </w:pPr>
      <w:r>
        <w:rPr>
          <w:rStyle w:val="CommentReference"/>
        </w:rPr>
        <w:annotationRef/>
      </w:r>
      <w:r>
        <w:t xml:space="preserve">Say this at the start of the paragraph. </w:t>
      </w:r>
    </w:p>
  </w:comment>
  <w:comment w:id="28" w:author="Microsoft account" w:date="2024-02-28T15:31:00Z" w:initials="Ma">
    <w:p w14:paraId="42AC0F5C" w14:textId="3E850D75" w:rsidR="00BA358D" w:rsidRDefault="00BA358D">
      <w:pPr>
        <w:pStyle w:val="CommentText"/>
      </w:pPr>
      <w:r>
        <w:rPr>
          <w:rStyle w:val="CommentReference"/>
        </w:rPr>
        <w:annotationRef/>
      </w:r>
      <w:r>
        <w:t xml:space="preserve">Say briefly what is this. The reader does not necessarily know. </w:t>
      </w:r>
    </w:p>
  </w:comment>
  <w:comment w:id="29" w:author="Microsoft account" w:date="2024-02-14T15:01:00Z" w:initials="Ma">
    <w:p w14:paraId="28948B18" w14:textId="1F9AC386" w:rsidR="00BA358D" w:rsidRDefault="00BA358D">
      <w:pPr>
        <w:pStyle w:val="CommentText"/>
      </w:pPr>
      <w:r>
        <w:rPr>
          <w:rStyle w:val="CommentReference"/>
        </w:rPr>
        <w:annotationRef/>
      </w:r>
      <w:r>
        <w:t xml:space="preserve">IS this similar to the EU’s approach? </w:t>
      </w:r>
    </w:p>
    <w:p w14:paraId="640A740C" w14:textId="0012CF26" w:rsidR="00BA358D" w:rsidRDefault="00BA358D">
      <w:pPr>
        <w:pStyle w:val="CommentText"/>
      </w:pPr>
      <w:r>
        <w:t xml:space="preserve">Chances of being passed in the House, considering its very slow process? </w:t>
      </w:r>
    </w:p>
  </w:comment>
  <w:comment w:id="30" w:author="erum.naqvi02@outlook.com" w:date="2024-02-21T17:55:00Z" w:initials="e">
    <w:p w14:paraId="20B32076" w14:textId="1D96AC7D" w:rsidR="00BA358D" w:rsidRDefault="00BA358D" w:rsidP="00E822C6">
      <w:pPr>
        <w:pStyle w:val="CommentText"/>
      </w:pPr>
      <w:r>
        <w:rPr>
          <w:rStyle w:val="CommentReference"/>
        </w:rPr>
        <w:annotationRef/>
      </w:r>
      <w:r>
        <w:t>Privacy as a human right/GDPR</w:t>
      </w:r>
    </w:p>
  </w:comment>
  <w:comment w:id="31" w:author="Erum Naqvi" w:date="2024-02-21T20:17:00Z" w:initials="EN">
    <w:p w14:paraId="12F11F6C" w14:textId="77777777" w:rsidR="00BA358D" w:rsidRDefault="00BA358D" w:rsidP="00E822C6">
      <w:pPr>
        <w:pStyle w:val="CommentText"/>
      </w:pPr>
      <w:r>
        <w:rPr>
          <w:rStyle w:val="CommentReference"/>
        </w:rPr>
        <w:annotationRef/>
      </w:r>
      <w:hyperlink r:id="rId2" w:history="1">
        <w:r w:rsidRPr="004E5C73">
          <w:rPr>
            <w:rStyle w:val="Hyperlink"/>
          </w:rPr>
          <w:t>*EPRS_STU(2020)641530_EN.pdf (europa.eu)</w:t>
        </w:r>
      </w:hyperlink>
      <w:r>
        <w:t xml:space="preserve"> </w:t>
      </w:r>
    </w:p>
  </w:comment>
  <w:comment w:id="32" w:author="Microsoft account" w:date="2024-03-05T19:54:00Z" w:initials="Ma">
    <w:p w14:paraId="5F2F2FA7" w14:textId="61F5E096" w:rsidR="00BA358D" w:rsidRDefault="00BA358D">
      <w:pPr>
        <w:pStyle w:val="CommentText"/>
      </w:pPr>
      <w:r>
        <w:rPr>
          <w:rStyle w:val="CommentReference"/>
        </w:rPr>
        <w:annotationRef/>
      </w:r>
      <w:r>
        <w:t xml:space="preserve">Are we talking about AIDA here or the HR Act? </w:t>
      </w:r>
    </w:p>
  </w:comment>
  <w:comment w:id="33" w:author="Microsoft account" w:date="2024-03-05T19:55:00Z" w:initials="Ma">
    <w:p w14:paraId="0B362BBA" w14:textId="77777777" w:rsidR="00BA358D" w:rsidRDefault="00BA358D" w:rsidP="004E2D05">
      <w:pPr>
        <w:pStyle w:val="CommentText"/>
      </w:pPr>
      <w:r>
        <w:rPr>
          <w:rStyle w:val="CommentReference"/>
        </w:rPr>
        <w:annotationRef/>
      </w:r>
      <w:r>
        <w:t xml:space="preserve">What do you mean here? Rephrase. </w:t>
      </w:r>
    </w:p>
  </w:comment>
  <w:comment w:id="34" w:author="erum.naqvi02@outlook.com" w:date="2024-03-15T16:03:00Z" w:initials="e">
    <w:p w14:paraId="383824A2" w14:textId="77777777" w:rsidR="00BA358D" w:rsidRDefault="00BA358D" w:rsidP="004E2D05">
      <w:pPr>
        <w:pStyle w:val="CommentText"/>
      </w:pPr>
      <w:r>
        <w:rPr>
          <w:rStyle w:val="CommentReference"/>
        </w:rPr>
        <w:annotationRef/>
      </w:r>
      <w:r>
        <w:t>Prioritizing risk would be in line with the precautionary principle</w:t>
      </w:r>
    </w:p>
  </w:comment>
  <w:comment w:id="35" w:author="Microsoft account" w:date="2024-03-05T19:56:00Z" w:initials="Ma">
    <w:p w14:paraId="16F5B9A9" w14:textId="0826DCC2" w:rsidR="00BA358D" w:rsidRDefault="00BA358D">
      <w:pPr>
        <w:pStyle w:val="CommentText"/>
      </w:pPr>
      <w:r>
        <w:rPr>
          <w:rStyle w:val="CommentReference"/>
        </w:rPr>
        <w:annotationRef/>
      </w:r>
      <w:r>
        <w:t xml:space="preserve">Reference? </w:t>
      </w:r>
    </w:p>
  </w:comment>
  <w:comment w:id="36" w:author="Microsoft account" w:date="2024-03-05T19:58:00Z" w:initials="Ma">
    <w:p w14:paraId="5F8BD4FD" w14:textId="73476FAE" w:rsidR="00BA358D" w:rsidRDefault="00BA358D">
      <w:pPr>
        <w:pStyle w:val="CommentText"/>
      </w:pPr>
      <w:r>
        <w:rPr>
          <w:rStyle w:val="CommentReference"/>
        </w:rPr>
        <w:annotationRef/>
      </w:r>
      <w:r>
        <w:t xml:space="preserve">Reference ? </w:t>
      </w:r>
    </w:p>
  </w:comment>
  <w:comment w:id="37" w:author="Microsoft account" w:date="2024-03-05T20:22:00Z" w:initials="Ma">
    <w:p w14:paraId="4B9721E6" w14:textId="77777777" w:rsidR="00BA358D" w:rsidRDefault="00BA358D" w:rsidP="00E513B0">
      <w:pPr>
        <w:pStyle w:val="CommentText"/>
      </w:pPr>
      <w:r>
        <w:rPr>
          <w:rStyle w:val="CommentReference"/>
        </w:rPr>
        <w:annotationRef/>
      </w:r>
      <w:r>
        <w:t xml:space="preserve">What is the rationale for Canada to align with GDPR? Try to expand on this paragraph. </w:t>
      </w:r>
    </w:p>
  </w:comment>
  <w:comment w:id="38" w:author="erum.naqvi02@outlook.com" w:date="2024-03-12T08:44:00Z" w:initials="e">
    <w:p w14:paraId="7FFC4A14" w14:textId="77777777" w:rsidR="00BA358D" w:rsidRDefault="00BA358D" w:rsidP="00E513B0">
      <w:pPr>
        <w:pStyle w:val="CommentText"/>
      </w:pPr>
      <w:r>
        <w:rPr>
          <w:rStyle w:val="CommentReference"/>
        </w:rPr>
        <w:annotationRef/>
      </w:r>
      <w:r>
        <w:t>Note to self: refer to comment under introduction subheading (AIDA companion doc)</w:t>
      </w:r>
    </w:p>
  </w:comment>
  <w:comment w:id="39" w:author="erum.naqvi02@outlook.com" w:date="2024-03-12T07:55:00Z" w:initials="e">
    <w:p w14:paraId="4CEF0B48" w14:textId="77777777" w:rsidR="00BA358D" w:rsidRDefault="00BA358D" w:rsidP="000E38B5">
      <w:pPr>
        <w:pStyle w:val="CommentText"/>
      </w:pPr>
      <w:r>
        <w:rPr>
          <w:rStyle w:val="CommentReference"/>
        </w:rPr>
        <w:annotationRef/>
      </w:r>
      <w:r>
        <w:t>Maybe emphasize this as the argument here for less reliance on EPRS as a source – limit to one paragraph</w:t>
      </w:r>
    </w:p>
  </w:comment>
  <w:comment w:id="40" w:author="Microsoft account" w:date="2024-03-05T20:01:00Z" w:initials="Ma">
    <w:p w14:paraId="259AF70F" w14:textId="63BC255F" w:rsidR="00BA358D" w:rsidRDefault="00BA358D" w:rsidP="004E28DD">
      <w:pPr>
        <w:pStyle w:val="CommentText"/>
      </w:pPr>
      <w:r>
        <w:rPr>
          <w:rStyle w:val="CommentReference"/>
        </w:rPr>
        <w:annotationRef/>
      </w:r>
      <w:r>
        <w:t xml:space="preserve">Try to incorporate other source here because you have relied on the same source – EPRS 2020 – for the entire page. </w:t>
      </w:r>
    </w:p>
    <w:p w14:paraId="4504CB86" w14:textId="77777777" w:rsidR="00BA358D" w:rsidRDefault="00BA358D" w:rsidP="004E28DD">
      <w:pPr>
        <w:pStyle w:val="CommentText"/>
      </w:pPr>
      <w:r>
        <w:t xml:space="preserve">Or try to rearrange information and be more concise. This page reads very general and not structured properly. Try to make an argument here – page reads descriptive and only relies on and talks about a document. </w:t>
      </w:r>
    </w:p>
  </w:comment>
  <w:comment w:id="41" w:author="Microsoft account" w:date="2024-03-10T22:14:00Z" w:initials="Ma">
    <w:p w14:paraId="607670AF" w14:textId="39B3F7C3" w:rsidR="00BA358D" w:rsidRDefault="00BA358D">
      <w:pPr>
        <w:pStyle w:val="CommentText"/>
      </w:pPr>
      <w:r>
        <w:rPr>
          <w:rStyle w:val="CommentReference"/>
        </w:rPr>
        <w:annotationRef/>
      </w:r>
      <w:r>
        <w:t xml:space="preserve">You talk about soft law below but not necessarily about hard law. </w:t>
      </w:r>
    </w:p>
    <w:p w14:paraId="7D260611" w14:textId="05CE9E28" w:rsidR="00BA358D" w:rsidRDefault="00BA358D">
      <w:pPr>
        <w:pStyle w:val="CommentText"/>
      </w:pPr>
      <w:r>
        <w:t xml:space="preserve">I would suggest you write a paragraph here about hard law (namely the EU’s approach) and then address the soft law mechanisms. </w:t>
      </w:r>
    </w:p>
  </w:comment>
  <w:comment w:id="42" w:author="Microsoft account" w:date="2024-03-10T22:15:00Z" w:initials="Ma">
    <w:p w14:paraId="62960EF0" w14:textId="76F8072D" w:rsidR="00BA358D" w:rsidRDefault="00BA358D">
      <w:pPr>
        <w:pStyle w:val="CommentText"/>
      </w:pPr>
      <w:r>
        <w:rPr>
          <w:rStyle w:val="CommentReference"/>
        </w:rPr>
        <w:annotationRef/>
      </w:r>
      <w:r>
        <w:t xml:space="preserve">Reference to this document? </w:t>
      </w:r>
    </w:p>
  </w:comment>
  <w:comment w:id="43" w:author="Microsoft account" w:date="2024-03-10T22:16:00Z" w:initials="Ma">
    <w:p w14:paraId="24382DC1" w14:textId="279C721D" w:rsidR="00BA358D" w:rsidRDefault="00BA358D">
      <w:pPr>
        <w:pStyle w:val="CommentText"/>
      </w:pPr>
      <w:r>
        <w:rPr>
          <w:rStyle w:val="CommentReference"/>
        </w:rPr>
        <w:annotationRef/>
      </w:r>
      <w:r>
        <w:t xml:space="preserve">So is this a temporary Code? What happens when AIDA is passed? I see you say this below. So will it stop applying? </w:t>
      </w:r>
    </w:p>
  </w:comment>
  <w:comment w:id="44" w:author="Microsoft account" w:date="2024-03-10T22:21:00Z" w:initials="Ma">
    <w:p w14:paraId="7CBA5A5F" w14:textId="09363BFF" w:rsidR="00BA358D" w:rsidRDefault="00BA358D">
      <w:pPr>
        <w:pStyle w:val="CommentText"/>
      </w:pPr>
      <w:r>
        <w:rPr>
          <w:rStyle w:val="CommentReference"/>
        </w:rPr>
        <w:annotationRef/>
      </w:r>
      <w:r>
        <w:t>This paragraph is great!!!</w:t>
      </w:r>
    </w:p>
  </w:comment>
  <w:comment w:id="47" w:author="Microsoft account" w:date="2024-02-14T15:33:00Z" w:initials="Ma">
    <w:p w14:paraId="3D501A0E" w14:textId="5855AD5B" w:rsidR="00BA358D" w:rsidRDefault="00BA358D">
      <w:pPr>
        <w:pStyle w:val="CommentText"/>
      </w:pPr>
      <w:r>
        <w:rPr>
          <w:rStyle w:val="CommentReference"/>
        </w:rPr>
        <w:annotationRef/>
      </w:r>
      <w:r>
        <w:t xml:space="preserve">The EU might be considered as a quasi-federal jurisdiction. </w:t>
      </w:r>
    </w:p>
  </w:comment>
  <w:comment w:id="48" w:author="erum.naqvi02@outlook.com" w:date="2024-02-21T15:43:00Z" w:initials="e">
    <w:p w14:paraId="11DFDC9F" w14:textId="77777777" w:rsidR="00BA358D" w:rsidRDefault="00BA358D" w:rsidP="002E1259">
      <w:pPr>
        <w:pStyle w:val="CommentText"/>
      </w:pPr>
      <w:r>
        <w:rPr>
          <w:rStyle w:val="CommentReference"/>
        </w:rPr>
        <w:annotationRef/>
      </w:r>
      <w:r>
        <w:t>Acknowledged within comparison at the end of this section</w:t>
      </w:r>
    </w:p>
  </w:comment>
  <w:comment w:id="46" w:author="Microsoft account" w:date="2024-03-10T22:27:00Z" w:initials="Ma">
    <w:p w14:paraId="6C0DC64A" w14:textId="376CEC65" w:rsidR="00BA358D" w:rsidRDefault="00BA358D">
      <w:pPr>
        <w:pStyle w:val="CommentText"/>
      </w:pPr>
      <w:r>
        <w:rPr>
          <w:rStyle w:val="CommentReference"/>
        </w:rPr>
        <w:annotationRef/>
      </w:r>
      <w:r>
        <w:t xml:space="preserve">Rephrase sentence. </w:t>
      </w:r>
    </w:p>
  </w:comment>
  <w:comment w:id="49" w:author="Microsoft account" w:date="2024-02-14T18:05:00Z" w:initials="Ma">
    <w:p w14:paraId="29DC91B8" w14:textId="114CBD94" w:rsidR="00BA358D" w:rsidRDefault="00BA358D">
      <w:pPr>
        <w:pStyle w:val="CommentText"/>
      </w:pPr>
      <w:r>
        <w:rPr>
          <w:rStyle w:val="CommentReference"/>
        </w:rPr>
        <w:annotationRef/>
      </w:r>
      <w:r>
        <w:t xml:space="preserve">Who found this? Is it part of any research? Cite the source. If it is the source provided at the end of the paragraph, make it clear. </w:t>
      </w:r>
    </w:p>
  </w:comment>
  <w:comment w:id="50" w:author="Microsoft account" w:date="2024-03-10T22:30:00Z" w:initials="Ma">
    <w:p w14:paraId="734DF52B" w14:textId="5E2E7286" w:rsidR="00BA358D" w:rsidRDefault="00BA358D">
      <w:pPr>
        <w:pStyle w:val="CommentText"/>
      </w:pPr>
      <w:r>
        <w:rPr>
          <w:rStyle w:val="CommentReference"/>
        </w:rPr>
        <w:annotationRef/>
      </w:r>
      <w:r>
        <w:t xml:space="preserve">I think I have seen this before. What is this document? Reference to it? </w:t>
      </w:r>
    </w:p>
  </w:comment>
  <w:comment w:id="51" w:author="erum.naqvi02@outlook.com" w:date="2024-03-12T08:36:00Z" w:initials="e">
    <w:p w14:paraId="3E67ED9D" w14:textId="77777777" w:rsidR="00BA358D" w:rsidRDefault="00BA358D" w:rsidP="005A296D">
      <w:pPr>
        <w:pStyle w:val="CommentText"/>
      </w:pPr>
      <w:r>
        <w:rPr>
          <w:rStyle w:val="CommentReference"/>
        </w:rPr>
        <w:annotationRef/>
      </w:r>
      <w:r>
        <w:t>Added reference, need to explain what the doc is in first mention</w:t>
      </w:r>
    </w:p>
  </w:comment>
  <w:comment w:id="52" w:author="Microsoft account" w:date="2024-03-10T22:31:00Z" w:initials="Ma">
    <w:p w14:paraId="36EC6542" w14:textId="628F885E" w:rsidR="00BA358D" w:rsidRDefault="00BA358D">
      <w:pPr>
        <w:pStyle w:val="CommentText"/>
      </w:pPr>
      <w:r>
        <w:rPr>
          <w:rStyle w:val="CommentReference"/>
        </w:rPr>
        <w:annotationRef/>
      </w:r>
      <w:r>
        <w:t xml:space="preserve">Isn’t this a reactive approach, an after the fact response? Is this recourse provided in a tribunal or court, therefore wasting time and valuable resources?   Argue sth here. </w:t>
      </w:r>
    </w:p>
  </w:comment>
  <w:comment w:id="53" w:author="erum.naqvi02@outlook.com" w:date="2024-03-12T09:21:00Z" w:initials="e">
    <w:p w14:paraId="68A8ECA6" w14:textId="77777777" w:rsidR="00BA358D" w:rsidRDefault="00BA358D" w:rsidP="00C41436">
      <w:pPr>
        <w:pStyle w:val="CommentText"/>
      </w:pPr>
      <w:r>
        <w:rPr>
          <w:rStyle w:val="CommentReference"/>
        </w:rPr>
        <w:annotationRef/>
      </w:r>
      <w:r>
        <w:t xml:space="preserve">Reactive - not specified through which means (court/tribunal) individual can seek recourse for discrimination from an AI system - added that one may not even be aware that the violation has occurred depending on transparency </w:t>
      </w:r>
    </w:p>
  </w:comment>
  <w:comment w:id="54" w:author="Microsoft account" w:date="2024-03-10T22:34:00Z" w:initials="Ma">
    <w:p w14:paraId="426ACB3C" w14:textId="7116B579" w:rsidR="00BA358D" w:rsidRDefault="00BA358D">
      <w:pPr>
        <w:pStyle w:val="CommentText"/>
      </w:pPr>
      <w:r>
        <w:rPr>
          <w:rStyle w:val="CommentReference"/>
        </w:rPr>
        <w:annotationRef/>
      </w:r>
      <w:r>
        <w:t xml:space="preserve">What does this mean? How do they mitigate bias? Be more clear. </w:t>
      </w:r>
    </w:p>
  </w:comment>
  <w:comment w:id="55" w:author="erum.naqvi02@outlook.com" w:date="2024-03-12T09:11:00Z" w:initials="e">
    <w:p w14:paraId="3A1283B9" w14:textId="77777777" w:rsidR="00BA358D" w:rsidRDefault="00BA358D" w:rsidP="00B81CB3">
      <w:pPr>
        <w:pStyle w:val="CommentText"/>
      </w:pPr>
      <w:r>
        <w:rPr>
          <w:rStyle w:val="CommentReference"/>
        </w:rPr>
        <w:annotationRef/>
      </w:r>
      <w:r>
        <w:t>Biased output is clearly identified as an issue, but there are no clear measures for what businesses can do to prevent it – the government says AIDA will require businesses to institute accountability mechanisms, but the specifics of this will be defined later in regulation – so we are still at ground zero.</w:t>
      </w:r>
    </w:p>
  </w:comment>
  <w:comment w:id="57" w:author="Microsoft account" w:date="2024-03-10T22:39:00Z" w:initials="Ma">
    <w:p w14:paraId="5D4C553A" w14:textId="60E69592" w:rsidR="00BA358D" w:rsidRDefault="00BA358D">
      <w:pPr>
        <w:pStyle w:val="CommentText"/>
      </w:pPr>
      <w:r>
        <w:rPr>
          <w:rStyle w:val="CommentReference"/>
        </w:rPr>
        <w:annotationRef/>
      </w:r>
      <w:r>
        <w:t>This paragraph is great!!!!</w:t>
      </w:r>
    </w:p>
  </w:comment>
  <w:comment w:id="59" w:author="Microsoft account" w:date="2024-03-10T22:39:00Z" w:initials="Ma">
    <w:p w14:paraId="76B71931" w14:textId="7636592D" w:rsidR="00BA358D" w:rsidRDefault="00BA358D">
      <w:pPr>
        <w:pStyle w:val="CommentText"/>
      </w:pPr>
      <w:r>
        <w:rPr>
          <w:rStyle w:val="CommentReference"/>
        </w:rPr>
        <w:annotationRef/>
      </w:r>
      <w:r>
        <w:t xml:space="preserve">Very good!!! Push a bit further here. </w:t>
      </w:r>
    </w:p>
  </w:comment>
  <w:comment w:id="60" w:author="erum.naqvi02@outlook.com" w:date="2024-03-12T07:50:00Z" w:initials="e">
    <w:p w14:paraId="72082149" w14:textId="77777777" w:rsidR="00BA358D" w:rsidRDefault="00BA358D" w:rsidP="002569D7">
      <w:pPr>
        <w:pStyle w:val="CommentText"/>
      </w:pPr>
      <w:r>
        <w:rPr>
          <w:rStyle w:val="CommentReference"/>
        </w:rPr>
        <w:annotationRef/>
      </w:r>
      <w:r>
        <w:t xml:space="preserve">Section 3.7.7, p.69 (talks about poor track record of voluntary self regulation in privacy spaces, “much will depend on extent to which data protection authorities will supervise the adequacy of these soft law instruments, and the effectiveness of their application”) Source: EPRS, 2020 </w:t>
      </w:r>
      <w:hyperlink r:id="rId3" w:history="1">
        <w:r w:rsidRPr="004B29D9">
          <w:rPr>
            <w:rStyle w:val="Hyperlink"/>
          </w:rPr>
          <w:t>https://www.europarl.europa.eu/RegData/etudes/STUD/2020/641530/EPRS_STU(2020)641530_EN.pdf</w:t>
        </w:r>
      </w:hyperlink>
    </w:p>
  </w:comment>
  <w:comment w:id="62" w:author="Microsoft account" w:date="2024-03-10T22:58:00Z" w:initials="Ma">
    <w:p w14:paraId="1E193A5D" w14:textId="0A45D695" w:rsidR="00BA358D" w:rsidRDefault="00BA358D">
      <w:pPr>
        <w:pStyle w:val="CommentText"/>
      </w:pPr>
      <w:r>
        <w:rPr>
          <w:rStyle w:val="CommentReference"/>
        </w:rPr>
        <w:annotationRef/>
      </w:r>
      <w:r>
        <w:t xml:space="preserve">It is good to mention the term alongside inequality because at times inequality may be confused with discrimination which you brought as your first point in this section. </w:t>
      </w:r>
    </w:p>
    <w:p w14:paraId="162F20DB" w14:textId="023AD2BB" w:rsidR="00BA358D" w:rsidRDefault="00BA358D">
      <w:pPr>
        <w:pStyle w:val="CommentText"/>
      </w:pPr>
      <w:r>
        <w:t xml:space="preserve">Do you know who has coined the term “digital divide”. It will be good to bring a source or two here and explain what it means. </w:t>
      </w:r>
    </w:p>
  </w:comment>
  <w:comment w:id="64" w:author="Microsoft account" w:date="2024-03-10T22:53:00Z" w:initials="Ma">
    <w:p w14:paraId="4F20AC22" w14:textId="4765E443" w:rsidR="00BA358D" w:rsidRDefault="00BA358D">
      <w:pPr>
        <w:pStyle w:val="CommentText"/>
      </w:pPr>
      <w:r>
        <w:rPr>
          <w:rStyle w:val="CommentReference"/>
        </w:rPr>
        <w:annotationRef/>
      </w:r>
      <w:r>
        <w:t xml:space="preserve">This last sentence is very good, too. Push a bit further here to bring up financial hurdles. </w:t>
      </w:r>
    </w:p>
  </w:comment>
  <w:comment w:id="67" w:author="Microsoft account" w:date="2024-03-10T23:15:00Z" w:initials="Ma">
    <w:p w14:paraId="524F8DE5" w14:textId="2891FAD3" w:rsidR="00BA358D" w:rsidRDefault="00BA358D">
      <w:pPr>
        <w:pStyle w:val="CommentText"/>
      </w:pPr>
      <w:r>
        <w:rPr>
          <w:rStyle w:val="CommentReference"/>
        </w:rPr>
        <w:annotationRef/>
      </w:r>
      <w:r>
        <w:t xml:space="preserve">Whose definition is this? Can you refer to a source? </w:t>
      </w:r>
    </w:p>
  </w:comment>
  <w:comment w:id="68" w:author="Microsoft account" w:date="2024-02-14T18:34:00Z" w:initials="Ma">
    <w:p w14:paraId="1AE5C532" w14:textId="03BB0BA1" w:rsidR="00BA358D" w:rsidRDefault="00BA358D">
      <w:pPr>
        <w:pStyle w:val="CommentText"/>
      </w:pPr>
      <w:r>
        <w:rPr>
          <w:rStyle w:val="CommentReference"/>
        </w:rPr>
        <w:annotationRef/>
      </w:r>
      <w:r>
        <w:t xml:space="preserve">Good, push a bit more in the comparison with Canada. </w:t>
      </w:r>
    </w:p>
    <w:p w14:paraId="2D351845" w14:textId="77777777" w:rsidR="00BA358D" w:rsidRDefault="00BA358D">
      <w:pPr>
        <w:pStyle w:val="CommentText"/>
      </w:pPr>
    </w:p>
    <w:p w14:paraId="787813C0" w14:textId="54847495" w:rsidR="00BA358D" w:rsidRDefault="00BA358D">
      <w:pPr>
        <w:pStyle w:val="CommentText"/>
      </w:pPr>
      <w:r>
        <w:t xml:space="preserve">It would be beneficial that you engage in comparison after each argument, for more consistency. </w:t>
      </w:r>
    </w:p>
  </w:comment>
  <w:comment w:id="69" w:author="Microsoft account" w:date="2024-03-10T23:28:00Z" w:initials="Ma">
    <w:p w14:paraId="1D487D49" w14:textId="7FDD7FE6" w:rsidR="00BA358D" w:rsidRDefault="00BA358D">
      <w:pPr>
        <w:pStyle w:val="CommentText"/>
      </w:pPr>
      <w:r>
        <w:rPr>
          <w:rStyle w:val="CommentReference"/>
        </w:rPr>
        <w:annotationRef/>
      </w:r>
      <w:r>
        <w:t xml:space="preserve">Why so? Explain. </w:t>
      </w:r>
    </w:p>
  </w:comment>
  <w:comment w:id="70" w:author="erum.naqvi02@outlook.com" w:date="2024-03-15T21:31:00Z" w:initials="e">
    <w:p w14:paraId="4210D547" w14:textId="77777777" w:rsidR="00BA358D" w:rsidRDefault="00BA358D" w:rsidP="00E7033D">
      <w:pPr>
        <w:pStyle w:val="CommentText"/>
      </w:pPr>
      <w:r>
        <w:rPr>
          <w:rStyle w:val="CommentReference"/>
        </w:rPr>
        <w:annotationRef/>
      </w:r>
      <w:r>
        <w:t xml:space="preserve">AIDA is in its relative infancy because a lot of specifics have been left to be established later in regulation – this gives the government more flexibility, but parts of the proposal are quite vague as a trade-off </w:t>
      </w:r>
    </w:p>
  </w:comment>
  <w:comment w:id="71" w:author="erum.naqvi02@outlook.com" w:date="2024-02-21T00:46:00Z" w:initials="e">
    <w:p w14:paraId="0545A713" w14:textId="77777777" w:rsidR="00BA358D" w:rsidRDefault="00BA358D" w:rsidP="004438B4">
      <w:pPr>
        <w:pStyle w:val="CommentText"/>
      </w:pPr>
      <w:r>
        <w:rPr>
          <w:rStyle w:val="CommentReference"/>
        </w:rPr>
        <w:annotationRef/>
      </w:r>
      <w:r>
        <w:t>does a direct quotation from a website (without page numbers) require paragraph citation? (eg. para 3)</w:t>
      </w:r>
    </w:p>
  </w:comment>
  <w:comment w:id="72" w:author="erum.naqvi02@outlook.com" w:date="2024-03-15T22:28:00Z" w:initials="e">
    <w:p w14:paraId="0BD2D7B7" w14:textId="3DEF591A" w:rsidR="00BA358D" w:rsidRDefault="00BA358D" w:rsidP="00CA39EE">
      <w:pPr>
        <w:pStyle w:val="CommentText"/>
      </w:pPr>
      <w:r>
        <w:rPr>
          <w:rStyle w:val="CommentReference"/>
        </w:rPr>
        <w:annotationRef/>
      </w:r>
      <w:r>
        <w:t xml:space="preserve">Addressed comment on expanding on role of the board and commissioner, how they compare </w:t>
      </w:r>
    </w:p>
  </w:comment>
  <w:comment w:id="73" w:author="Microsoft account" w:date="2024-03-10T23:52:00Z" w:initials="Ma">
    <w:p w14:paraId="571FA6FE" w14:textId="3DCA1A60" w:rsidR="00BA358D" w:rsidRDefault="00BA358D">
      <w:pPr>
        <w:pStyle w:val="CommentText"/>
      </w:pPr>
      <w:r>
        <w:rPr>
          <w:rStyle w:val="CommentReference"/>
        </w:rPr>
        <w:annotationRef/>
      </w:r>
      <w:r>
        <w:t xml:space="preserve">Please complete this section with main findings from the previous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FD4CAB" w15:done="0"/>
  <w15:commentEx w15:paraId="3F5EEDE5" w15:done="0"/>
  <w15:commentEx w15:paraId="663623C3" w15:paraIdParent="3F5EEDE5" w15:done="0"/>
  <w15:commentEx w15:paraId="0A54B26B" w15:paraIdParent="663623C3" w15:done="0"/>
  <w15:commentEx w15:paraId="2A338E75" w15:done="1"/>
  <w15:commentEx w15:paraId="16ECF50D" w15:paraIdParent="2A338E75" w15:done="1"/>
  <w15:commentEx w15:paraId="36976DC5" w15:done="1"/>
  <w15:commentEx w15:paraId="1F8644FB" w15:done="1"/>
  <w15:commentEx w15:paraId="20955059" w15:done="1"/>
  <w15:commentEx w15:paraId="1056C6A6" w15:done="1"/>
  <w15:commentEx w15:paraId="5F33DEB3" w15:done="1"/>
  <w15:commentEx w15:paraId="4F44462D" w15:paraIdParent="5F33DEB3" w15:done="1"/>
  <w15:commentEx w15:paraId="40875290" w15:paraIdParent="5F33DEB3" w15:done="1"/>
  <w15:commentEx w15:paraId="5590BF44" w15:done="1"/>
  <w15:commentEx w15:paraId="7A5C53EA" w15:done="1"/>
  <w15:commentEx w15:paraId="6F1BE3E3" w15:done="1"/>
  <w15:commentEx w15:paraId="69842D16" w15:done="1"/>
  <w15:commentEx w15:paraId="0EC2A51F" w15:paraIdParent="69842D16" w15:done="1"/>
  <w15:commentEx w15:paraId="2918A2BD" w15:done="1"/>
  <w15:commentEx w15:paraId="4F1A24E9" w15:done="1"/>
  <w15:commentEx w15:paraId="7D347176" w15:done="1"/>
  <w15:commentEx w15:paraId="5BB7B6E2" w15:paraIdParent="7D347176" w15:done="1"/>
  <w15:commentEx w15:paraId="252B17BB" w15:done="1"/>
  <w15:commentEx w15:paraId="013A17EF" w15:paraIdParent="252B17BB" w15:done="1"/>
  <w15:commentEx w15:paraId="791A5677" w15:done="1"/>
  <w15:commentEx w15:paraId="08F5C510" w15:done="1"/>
  <w15:commentEx w15:paraId="42AC0F5C" w15:done="1"/>
  <w15:commentEx w15:paraId="640A740C" w15:done="1"/>
  <w15:commentEx w15:paraId="20B32076" w15:done="1"/>
  <w15:commentEx w15:paraId="12F11F6C" w15:paraIdParent="20B32076" w15:done="1"/>
  <w15:commentEx w15:paraId="5F2F2FA7" w15:done="1"/>
  <w15:commentEx w15:paraId="0B362BBA" w15:done="1"/>
  <w15:commentEx w15:paraId="383824A2" w15:paraIdParent="0B362BBA" w15:done="1"/>
  <w15:commentEx w15:paraId="16F5B9A9" w15:done="1"/>
  <w15:commentEx w15:paraId="5F8BD4FD" w15:done="1"/>
  <w15:commentEx w15:paraId="4B9721E6" w15:done="1"/>
  <w15:commentEx w15:paraId="7FFC4A14" w15:paraIdParent="4B9721E6" w15:done="1"/>
  <w15:commentEx w15:paraId="4CEF0B48" w15:done="1"/>
  <w15:commentEx w15:paraId="4504CB86" w15:done="1"/>
  <w15:commentEx w15:paraId="7D260611" w15:done="1"/>
  <w15:commentEx w15:paraId="62960EF0" w15:done="1"/>
  <w15:commentEx w15:paraId="24382DC1" w15:done="1"/>
  <w15:commentEx w15:paraId="7CBA5A5F" w15:done="1"/>
  <w15:commentEx w15:paraId="3D501A0E" w15:done="1"/>
  <w15:commentEx w15:paraId="11DFDC9F" w15:paraIdParent="3D501A0E" w15:done="1"/>
  <w15:commentEx w15:paraId="6C0DC64A" w15:done="1"/>
  <w15:commentEx w15:paraId="29DC91B8" w15:done="1"/>
  <w15:commentEx w15:paraId="734DF52B" w15:done="1"/>
  <w15:commentEx w15:paraId="3E67ED9D" w15:paraIdParent="734DF52B" w15:done="1"/>
  <w15:commentEx w15:paraId="36EC6542" w15:done="1"/>
  <w15:commentEx w15:paraId="68A8ECA6" w15:paraIdParent="36EC6542" w15:done="1"/>
  <w15:commentEx w15:paraId="426ACB3C" w15:done="1"/>
  <w15:commentEx w15:paraId="3A1283B9" w15:paraIdParent="426ACB3C" w15:done="1"/>
  <w15:commentEx w15:paraId="5D4C553A" w15:done="1"/>
  <w15:commentEx w15:paraId="76B71931" w15:done="1"/>
  <w15:commentEx w15:paraId="72082149" w15:paraIdParent="76B71931" w15:done="1"/>
  <w15:commentEx w15:paraId="162F20DB" w15:done="1"/>
  <w15:commentEx w15:paraId="4F20AC22" w15:done="1"/>
  <w15:commentEx w15:paraId="524F8DE5" w15:done="1"/>
  <w15:commentEx w15:paraId="787813C0" w15:done="1"/>
  <w15:commentEx w15:paraId="1D487D49" w15:done="1"/>
  <w15:commentEx w15:paraId="4210D547" w15:paraIdParent="1D487D49" w15:done="1"/>
  <w15:commentEx w15:paraId="0545A713" w15:done="0"/>
  <w15:commentEx w15:paraId="0BD2D7B7" w15:done="1"/>
  <w15:commentEx w15:paraId="571FA6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F96FF" w16cex:dateUtc="2024-11-05T20:21:00Z"/>
  <w16cex:commentExtensible w16cex:durableId="423D6425" w16cex:dateUtc="2024-03-15T09:06:00Z"/>
  <w16cex:commentExtensible w16cex:durableId="256151AA" w16cex:dateUtc="2024-03-16T06:11:00Z"/>
  <w16cex:commentExtensible w16cex:durableId="63F452B6" w16cex:dateUtc="2024-03-15T09:10:00Z"/>
  <w16cex:commentExtensible w16cex:durableId="450B4CD0" w16cex:dateUtc="2024-03-16T05:37:00Z"/>
  <w16cex:commentExtensible w16cex:durableId="697BDD11" w16cex:dateUtc="2024-03-15T23:18:00Z"/>
  <w16cex:commentExtensible w16cex:durableId="3B7C21C1" w16cex:dateUtc="2024-03-15T08:13:00Z"/>
  <w16cex:commentExtensible w16cex:durableId="28EAB3E8" w16cex:dateUtc="2024-03-12T01:32:00Z"/>
  <w16cex:commentExtensible w16cex:durableId="2EE0454A" w16cex:dateUtc="2024-03-16T05:37:00Z"/>
  <w16cex:commentExtensible w16cex:durableId="31BA9FEF" w16cex:dateUtc="2024-03-15T20:03:00Z"/>
  <w16cex:commentExtensible w16cex:durableId="758C45F4" w16cex:dateUtc="2024-03-12T12:44:00Z"/>
  <w16cex:commentExtensible w16cex:durableId="3F665CB8" w16cex:dateUtc="2024-03-12T11:55:00Z"/>
  <w16cex:commentExtensible w16cex:durableId="7605C472" w16cex:dateUtc="2024-03-12T12:36:00Z"/>
  <w16cex:commentExtensible w16cex:durableId="7B33E360" w16cex:dateUtc="2024-03-12T13:21:00Z"/>
  <w16cex:commentExtensible w16cex:durableId="6BC0BBCF" w16cex:dateUtc="2024-03-12T13:11:00Z"/>
  <w16cex:commentExtensible w16cex:durableId="0FEF57C5" w16cex:dateUtc="2024-03-12T11:50:00Z"/>
  <w16cex:commentExtensible w16cex:durableId="6762BD0A" w16cex:dateUtc="2024-03-16T01:31:00Z"/>
  <w16cex:commentExtensible w16cex:durableId="100E81F4" w16cex:dateUtc="2024-03-16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FD4CAB" w16cid:durableId="620F96FF"/>
  <w16cid:commentId w16cid:paraId="3F5EEDE5" w16cid:durableId="367A55CE"/>
  <w16cid:commentId w16cid:paraId="663623C3" w16cid:durableId="423D6425"/>
  <w16cid:commentId w16cid:paraId="0A54B26B" w16cid:durableId="256151AA"/>
  <w16cid:commentId w16cid:paraId="2A338E75" w16cid:durableId="08C3765D"/>
  <w16cid:commentId w16cid:paraId="16ECF50D" w16cid:durableId="63F452B6"/>
  <w16cid:commentId w16cid:paraId="36976DC5" w16cid:durableId="6DB24BE7"/>
  <w16cid:commentId w16cid:paraId="1F8644FB" w16cid:durableId="4B5A953D"/>
  <w16cid:commentId w16cid:paraId="20955059" w16cid:durableId="32C9B319"/>
  <w16cid:commentId w16cid:paraId="1056C6A6" w16cid:durableId="7466D0B1"/>
  <w16cid:commentId w16cid:paraId="5F33DEB3" w16cid:durableId="340D477B"/>
  <w16cid:commentId w16cid:paraId="4F44462D" w16cid:durableId="4FF3438C"/>
  <w16cid:commentId w16cid:paraId="40875290" w16cid:durableId="319E0EB8"/>
  <w16cid:commentId w16cid:paraId="5590BF44" w16cid:durableId="450B4CD0"/>
  <w16cid:commentId w16cid:paraId="7A5C53EA" w16cid:durableId="56CE052E"/>
  <w16cid:commentId w16cid:paraId="6F1BE3E3" w16cid:durableId="55B5FE49"/>
  <w16cid:commentId w16cid:paraId="69842D16" w16cid:durableId="37BD1D4E"/>
  <w16cid:commentId w16cid:paraId="0EC2A51F" w16cid:durableId="697BDD11"/>
  <w16cid:commentId w16cid:paraId="2918A2BD" w16cid:durableId="73099464"/>
  <w16cid:commentId w16cid:paraId="4F1A24E9" w16cid:durableId="4A644279"/>
  <w16cid:commentId w16cid:paraId="7D347176" w16cid:durableId="6C2D4F76"/>
  <w16cid:commentId w16cid:paraId="5BB7B6E2" w16cid:durableId="3B7C21C1"/>
  <w16cid:commentId w16cid:paraId="252B17BB" w16cid:durableId="04B413D2"/>
  <w16cid:commentId w16cid:paraId="013A17EF" w16cid:durableId="28EAB3E8"/>
  <w16cid:commentId w16cid:paraId="791A5677" w16cid:durableId="2EE0454A"/>
  <w16cid:commentId w16cid:paraId="08F5C510" w16cid:durableId="1D680323"/>
  <w16cid:commentId w16cid:paraId="42AC0F5C" w16cid:durableId="77EA5245"/>
  <w16cid:commentId w16cid:paraId="640A740C" w16cid:durableId="3658ECB0"/>
  <w16cid:commentId w16cid:paraId="20B32076" w16cid:durableId="1D514977"/>
  <w16cid:commentId w16cid:paraId="12F11F6C" w16cid:durableId="5004A3EB"/>
  <w16cid:commentId w16cid:paraId="5F2F2FA7" w16cid:durableId="56B04BDC"/>
  <w16cid:commentId w16cid:paraId="0B362BBA" w16cid:durableId="67F71420"/>
  <w16cid:commentId w16cid:paraId="383824A2" w16cid:durableId="31BA9FEF"/>
  <w16cid:commentId w16cid:paraId="16F5B9A9" w16cid:durableId="4822646D"/>
  <w16cid:commentId w16cid:paraId="5F8BD4FD" w16cid:durableId="4E0F9D51"/>
  <w16cid:commentId w16cid:paraId="4B9721E6" w16cid:durableId="5D96EFB1"/>
  <w16cid:commentId w16cid:paraId="7FFC4A14" w16cid:durableId="758C45F4"/>
  <w16cid:commentId w16cid:paraId="4CEF0B48" w16cid:durableId="3F665CB8"/>
  <w16cid:commentId w16cid:paraId="4504CB86" w16cid:durableId="640A441D"/>
  <w16cid:commentId w16cid:paraId="7D260611" w16cid:durableId="6818F63D"/>
  <w16cid:commentId w16cid:paraId="62960EF0" w16cid:durableId="68FD53B4"/>
  <w16cid:commentId w16cid:paraId="24382DC1" w16cid:durableId="35E769A6"/>
  <w16cid:commentId w16cid:paraId="7CBA5A5F" w16cid:durableId="6A46E15E"/>
  <w16cid:commentId w16cid:paraId="3D501A0E" w16cid:durableId="33CB765D"/>
  <w16cid:commentId w16cid:paraId="11DFDC9F" w16cid:durableId="6866AB2A"/>
  <w16cid:commentId w16cid:paraId="6C0DC64A" w16cid:durableId="0A08E6AC"/>
  <w16cid:commentId w16cid:paraId="29DC91B8" w16cid:durableId="556600FA"/>
  <w16cid:commentId w16cid:paraId="734DF52B" w16cid:durableId="57C96FD2"/>
  <w16cid:commentId w16cid:paraId="3E67ED9D" w16cid:durableId="7605C472"/>
  <w16cid:commentId w16cid:paraId="36EC6542" w16cid:durableId="6511AD9A"/>
  <w16cid:commentId w16cid:paraId="68A8ECA6" w16cid:durableId="7B33E360"/>
  <w16cid:commentId w16cid:paraId="426ACB3C" w16cid:durableId="03C9460F"/>
  <w16cid:commentId w16cid:paraId="3A1283B9" w16cid:durableId="6BC0BBCF"/>
  <w16cid:commentId w16cid:paraId="5D4C553A" w16cid:durableId="6B30C683"/>
  <w16cid:commentId w16cid:paraId="76B71931" w16cid:durableId="5666D324"/>
  <w16cid:commentId w16cid:paraId="72082149" w16cid:durableId="0FEF57C5"/>
  <w16cid:commentId w16cid:paraId="162F20DB" w16cid:durableId="3EE48DC4"/>
  <w16cid:commentId w16cid:paraId="4F20AC22" w16cid:durableId="71F50826"/>
  <w16cid:commentId w16cid:paraId="524F8DE5" w16cid:durableId="2787FE58"/>
  <w16cid:commentId w16cid:paraId="787813C0" w16cid:durableId="4D49098B"/>
  <w16cid:commentId w16cid:paraId="1D487D49" w16cid:durableId="2C59F5AB"/>
  <w16cid:commentId w16cid:paraId="4210D547" w16cid:durableId="6762BD0A"/>
  <w16cid:commentId w16cid:paraId="0545A713" w16cid:durableId="454DCCAF"/>
  <w16cid:commentId w16cid:paraId="0BD2D7B7" w16cid:durableId="100E81F4"/>
  <w16cid:commentId w16cid:paraId="571FA6FE" w16cid:durableId="380C8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449B6" w14:textId="77777777" w:rsidR="006B76FB" w:rsidRDefault="006B76FB" w:rsidP="00426C5C">
      <w:pPr>
        <w:spacing w:after="0" w:line="240" w:lineRule="auto"/>
      </w:pPr>
      <w:r>
        <w:separator/>
      </w:r>
    </w:p>
  </w:endnote>
  <w:endnote w:type="continuationSeparator" w:id="0">
    <w:p w14:paraId="76714E55" w14:textId="77777777" w:rsidR="006B76FB" w:rsidRDefault="006B76FB" w:rsidP="00426C5C">
      <w:pPr>
        <w:spacing w:after="0" w:line="240" w:lineRule="auto"/>
      </w:pPr>
      <w:r>
        <w:continuationSeparator/>
      </w:r>
    </w:p>
  </w:endnote>
  <w:endnote w:type="continuationNotice" w:id="1">
    <w:p w14:paraId="1E684E57" w14:textId="77777777" w:rsidR="006B76FB" w:rsidRDefault="006B76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8585044"/>
      <w:docPartObj>
        <w:docPartGallery w:val="Page Numbers (Bottom of Page)"/>
        <w:docPartUnique/>
      </w:docPartObj>
    </w:sdtPr>
    <w:sdtEndPr>
      <w:rPr>
        <w:noProof/>
      </w:rPr>
    </w:sdtEndPr>
    <w:sdtContent>
      <w:p w14:paraId="51D6E4FE" w14:textId="019A71E3" w:rsidR="00BA358D" w:rsidRDefault="00BA358D">
        <w:pPr>
          <w:pStyle w:val="Footer"/>
          <w:jc w:val="right"/>
        </w:pPr>
        <w:r>
          <w:fldChar w:fldCharType="begin"/>
        </w:r>
        <w:r>
          <w:instrText xml:space="preserve"> PAGE   \* MERGEFORMAT </w:instrText>
        </w:r>
        <w:r>
          <w:fldChar w:fldCharType="separate"/>
        </w:r>
        <w:r w:rsidR="00550B55">
          <w:rPr>
            <w:noProof/>
          </w:rPr>
          <w:t>20</w:t>
        </w:r>
        <w:r>
          <w:rPr>
            <w:noProof/>
          </w:rPr>
          <w:fldChar w:fldCharType="end"/>
        </w:r>
      </w:p>
    </w:sdtContent>
  </w:sdt>
  <w:p w14:paraId="73DC7B10" w14:textId="77777777" w:rsidR="00BA358D" w:rsidRDefault="00BA3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C33D3" w14:textId="77777777" w:rsidR="006B76FB" w:rsidRDefault="006B76FB" w:rsidP="00426C5C">
      <w:pPr>
        <w:spacing w:after="0" w:line="240" w:lineRule="auto"/>
      </w:pPr>
      <w:r>
        <w:separator/>
      </w:r>
    </w:p>
  </w:footnote>
  <w:footnote w:type="continuationSeparator" w:id="0">
    <w:p w14:paraId="185E3134" w14:textId="77777777" w:rsidR="006B76FB" w:rsidRDefault="006B76FB" w:rsidP="00426C5C">
      <w:pPr>
        <w:spacing w:after="0" w:line="240" w:lineRule="auto"/>
      </w:pPr>
      <w:r>
        <w:continuationSeparator/>
      </w:r>
    </w:p>
  </w:footnote>
  <w:footnote w:type="continuationNotice" w:id="1">
    <w:p w14:paraId="37ACE375" w14:textId="77777777" w:rsidR="006B76FB" w:rsidRDefault="006B76FB">
      <w:pPr>
        <w:spacing w:after="0" w:line="240" w:lineRule="auto"/>
      </w:pPr>
    </w:p>
  </w:footnote>
  <w:footnote w:id="2">
    <w:p w14:paraId="0E2889F2" w14:textId="60CEE270" w:rsidR="00BA358D" w:rsidRDefault="00BA358D">
      <w:pPr>
        <w:pStyle w:val="FootnoteText"/>
      </w:pPr>
      <w:r>
        <w:rPr>
          <w:rStyle w:val="FootnoteReference"/>
        </w:rPr>
        <w:footnoteRef/>
      </w:r>
      <w:r>
        <w:t xml:space="preserve"> “</w:t>
      </w:r>
      <w:r w:rsidRPr="00404A35">
        <w:rPr>
          <w:rFonts w:ascii="Calibri" w:hAnsi="Calibri" w:cs="Calibri"/>
          <w:color w:val="000000"/>
        </w:rPr>
        <w:t>Artificial intelligence in the European Union: Policy, ethics and regulation</w:t>
      </w:r>
      <w:r>
        <w:rPr>
          <w:rFonts w:ascii="Calibri" w:hAnsi="Calibri" w:cs="Calibri"/>
          <w:color w:val="000000"/>
        </w:rPr>
        <w:t>,”</w:t>
      </w:r>
      <w:r w:rsidRPr="00404A35">
        <w:rPr>
          <w:rFonts w:ascii="Calibri" w:hAnsi="Calibri" w:cs="Calibri"/>
          <w:color w:val="000000"/>
        </w:rPr>
        <w:t xml:space="preserve"> </w:t>
      </w:r>
      <w:r>
        <w:rPr>
          <w:rFonts w:ascii="Calibri" w:hAnsi="Calibri" w:cs="Calibri"/>
          <w:color w:val="000000"/>
        </w:rPr>
        <w:t>i</w:t>
      </w:r>
      <w:r w:rsidRPr="00404A35">
        <w:rPr>
          <w:rFonts w:ascii="Calibri" w:hAnsi="Calibri" w:cs="Calibri"/>
          <w:color w:val="000000"/>
        </w:rPr>
        <w:t xml:space="preserve">n </w:t>
      </w:r>
      <w:r>
        <w:rPr>
          <w:rFonts w:ascii="Calibri" w:hAnsi="Calibri" w:cs="Calibri"/>
          <w:color w:val="000000"/>
        </w:rPr>
        <w:t xml:space="preserve">T. </w:t>
      </w:r>
      <w:proofErr w:type="spellStart"/>
      <w:r w:rsidRPr="00404A35">
        <w:rPr>
          <w:rFonts w:ascii="Calibri" w:hAnsi="Calibri" w:cs="Calibri"/>
          <w:color w:val="000000"/>
        </w:rPr>
        <w:t>Hoerber</w:t>
      </w:r>
      <w:proofErr w:type="spellEnd"/>
      <w:r w:rsidRPr="00404A35">
        <w:rPr>
          <w:rFonts w:ascii="Calibri" w:hAnsi="Calibri" w:cs="Calibri"/>
          <w:color w:val="000000"/>
        </w:rPr>
        <w:t xml:space="preserve">, </w:t>
      </w:r>
      <w:r>
        <w:rPr>
          <w:rFonts w:ascii="Calibri" w:hAnsi="Calibri" w:cs="Calibri"/>
          <w:color w:val="000000"/>
        </w:rPr>
        <w:t xml:space="preserve">G. </w:t>
      </w:r>
      <w:r w:rsidRPr="00404A35">
        <w:rPr>
          <w:rFonts w:ascii="Calibri" w:hAnsi="Calibri" w:cs="Calibri"/>
          <w:color w:val="000000"/>
        </w:rPr>
        <w:t xml:space="preserve">Weber, </w:t>
      </w:r>
      <w:r>
        <w:rPr>
          <w:rFonts w:ascii="Calibri" w:hAnsi="Calibri" w:cs="Calibri"/>
          <w:color w:val="000000"/>
        </w:rPr>
        <w:t xml:space="preserve">&amp; I. </w:t>
      </w:r>
      <w:r w:rsidRPr="00404A35">
        <w:rPr>
          <w:rFonts w:ascii="Calibri" w:hAnsi="Calibri" w:cs="Calibri"/>
          <w:color w:val="000000"/>
        </w:rPr>
        <w:t>Cabras</w:t>
      </w:r>
      <w:r>
        <w:rPr>
          <w:rFonts w:ascii="Calibri" w:hAnsi="Calibri" w:cs="Calibri"/>
          <w:color w:val="000000"/>
        </w:rPr>
        <w:t>,</w:t>
      </w:r>
      <w:r w:rsidRPr="00404A35">
        <w:rPr>
          <w:rFonts w:ascii="Calibri" w:hAnsi="Calibri" w:cs="Calibri"/>
          <w:color w:val="000000"/>
        </w:rPr>
        <w:t xml:space="preserve"> (Eds.),</w:t>
      </w:r>
      <w:r>
        <w:rPr>
          <w:rFonts w:ascii="Calibri" w:hAnsi="Calibri" w:cs="Calibri"/>
          <w:color w:val="000000"/>
        </w:rPr>
        <w:t xml:space="preserve"> 2022,</w:t>
      </w:r>
      <w:r w:rsidRPr="00404A35">
        <w:rPr>
          <w:rFonts w:ascii="Calibri" w:hAnsi="Calibri" w:cs="Calibri"/>
          <w:color w:val="000000"/>
        </w:rPr>
        <w:t xml:space="preserve"> </w:t>
      </w:r>
      <w:r w:rsidRPr="00404A35">
        <w:rPr>
          <w:rFonts w:ascii="Calibri" w:hAnsi="Calibri" w:cs="Calibri"/>
          <w:i/>
          <w:iCs/>
          <w:color w:val="000000"/>
        </w:rPr>
        <w:t>The Routledge Handbook of European Integrations</w:t>
      </w:r>
      <w:r>
        <w:rPr>
          <w:rFonts w:ascii="Calibri" w:hAnsi="Calibri" w:cs="Calibri"/>
          <w:color w:val="000000"/>
        </w:rPr>
        <w:t xml:space="preserve">, p.254. </w:t>
      </w:r>
      <w:hyperlink r:id="rId1" w:history="1">
        <w:r w:rsidRPr="008C1235">
          <w:rPr>
            <w:rStyle w:val="Hyperlink"/>
          </w:rPr>
          <w:t>https://library.oapen.org/viewer/web/viewer.html?file=/bitstream/handle/20.500.12657/52622/9780429262081_10.4324_9780429262081-19.pdf?sequence=1&amp;isAllowed=y</w:t>
        </w:r>
      </w:hyperlink>
    </w:p>
  </w:footnote>
  <w:footnote w:id="3">
    <w:p w14:paraId="03781EC3" w14:textId="4B307D9F" w:rsidR="00BA358D" w:rsidRPr="00E0351C" w:rsidRDefault="00BA358D" w:rsidP="00E0351C">
      <w:pPr>
        <w:spacing w:line="240" w:lineRule="auto"/>
        <w:rPr>
          <w:rFonts w:ascii="Arial" w:hAnsi="Arial" w:cs="Arial"/>
          <w:color w:val="000000"/>
        </w:rPr>
      </w:pPr>
      <w:r>
        <w:rPr>
          <w:rStyle w:val="FootnoteReference"/>
        </w:rPr>
        <w:footnoteRef/>
      </w:r>
      <w:r>
        <w:t xml:space="preserve"> “</w:t>
      </w:r>
      <w:r w:rsidRPr="00E0351C">
        <w:rPr>
          <w:rFonts w:ascii="Calibri" w:hAnsi="Calibri" w:cs="Calibri"/>
          <w:color w:val="000000"/>
          <w:sz w:val="20"/>
          <w:szCs w:val="20"/>
        </w:rPr>
        <w:t>The EU’s AI Act: the position is agreed</w:t>
      </w:r>
      <w:r>
        <w:rPr>
          <w:rFonts w:ascii="Calibri" w:hAnsi="Calibri" w:cs="Calibri"/>
          <w:color w:val="000000"/>
          <w:sz w:val="20"/>
          <w:szCs w:val="20"/>
        </w:rPr>
        <w:t xml:space="preserve">,” M. </w:t>
      </w:r>
      <w:r w:rsidRPr="00E0351C">
        <w:rPr>
          <w:rFonts w:ascii="Calibri" w:hAnsi="Calibri" w:cs="Calibri"/>
          <w:color w:val="000000"/>
          <w:sz w:val="20"/>
          <w:szCs w:val="20"/>
        </w:rPr>
        <w:t xml:space="preserve">Evans, </w:t>
      </w:r>
      <w:r>
        <w:rPr>
          <w:rFonts w:ascii="Calibri" w:hAnsi="Calibri" w:cs="Calibri"/>
          <w:color w:val="000000"/>
          <w:sz w:val="20"/>
          <w:szCs w:val="20"/>
        </w:rPr>
        <w:t xml:space="preserve">L. </w:t>
      </w:r>
      <w:r w:rsidRPr="00E0351C">
        <w:rPr>
          <w:rFonts w:ascii="Calibri" w:hAnsi="Calibri" w:cs="Calibri"/>
          <w:color w:val="000000"/>
          <w:sz w:val="20"/>
          <w:szCs w:val="20"/>
        </w:rPr>
        <w:t xml:space="preserve">White, &amp; </w:t>
      </w:r>
      <w:r>
        <w:rPr>
          <w:rFonts w:ascii="Calibri" w:hAnsi="Calibri" w:cs="Calibri"/>
          <w:color w:val="000000"/>
          <w:sz w:val="20"/>
          <w:szCs w:val="20"/>
        </w:rPr>
        <w:t xml:space="preserve">M. </w:t>
      </w:r>
      <w:r w:rsidRPr="00E0351C">
        <w:rPr>
          <w:rFonts w:ascii="Calibri" w:hAnsi="Calibri" w:cs="Calibri"/>
          <w:color w:val="000000"/>
          <w:sz w:val="20"/>
          <w:szCs w:val="20"/>
        </w:rPr>
        <w:t>Sinclair</w:t>
      </w:r>
      <w:r>
        <w:rPr>
          <w:rFonts w:ascii="Calibri" w:hAnsi="Calibri" w:cs="Calibri"/>
          <w:color w:val="000000"/>
          <w:sz w:val="20"/>
          <w:szCs w:val="20"/>
        </w:rPr>
        <w:t xml:space="preserve">, </w:t>
      </w:r>
      <w:r w:rsidRPr="00E0351C">
        <w:rPr>
          <w:rFonts w:ascii="Calibri" w:hAnsi="Calibri" w:cs="Calibri"/>
          <w:color w:val="000000"/>
          <w:sz w:val="20"/>
          <w:szCs w:val="20"/>
        </w:rPr>
        <w:t>2023</w:t>
      </w:r>
      <w:r>
        <w:rPr>
          <w:rFonts w:ascii="Calibri" w:hAnsi="Calibri" w:cs="Calibri"/>
          <w:color w:val="000000"/>
          <w:sz w:val="20"/>
          <w:szCs w:val="20"/>
        </w:rPr>
        <w:t xml:space="preserve">, </w:t>
      </w:r>
      <w:r w:rsidRPr="00E0351C">
        <w:rPr>
          <w:rFonts w:ascii="Calibri" w:hAnsi="Calibri" w:cs="Calibri"/>
          <w:color w:val="000000"/>
          <w:sz w:val="20"/>
          <w:szCs w:val="20"/>
        </w:rPr>
        <w:t xml:space="preserve">Norton Rose Fulbright. </w:t>
      </w:r>
      <w:hyperlink r:id="rId2" w:history="1">
        <w:r w:rsidRPr="00E0351C">
          <w:rPr>
            <w:rStyle w:val="Hyperlink"/>
            <w:rFonts w:ascii="Calibri" w:hAnsi="Calibri" w:cs="Calibri"/>
            <w:sz w:val="20"/>
            <w:szCs w:val="20"/>
          </w:rPr>
          <w:t>https://www.dataprotectionreport.com/2023/12/the-eus-ai-act-the-position-is-agreed/</w:t>
        </w:r>
      </w:hyperlink>
    </w:p>
  </w:footnote>
  <w:footnote w:id="4">
    <w:p w14:paraId="4DDBDFFC" w14:textId="4AF69D90" w:rsidR="00BA358D" w:rsidRPr="00404A35" w:rsidRDefault="00BA358D" w:rsidP="00C229F8">
      <w:pPr>
        <w:pStyle w:val="FootnoteText"/>
        <w:rPr>
          <w:color w:val="000000"/>
        </w:rPr>
      </w:pPr>
      <w:r>
        <w:rPr>
          <w:rStyle w:val="FootnoteReference"/>
        </w:rPr>
        <w:footnoteRef/>
      </w:r>
      <w:r>
        <w:t xml:space="preserve"> “</w:t>
      </w:r>
      <w:r w:rsidRPr="00404A35">
        <w:rPr>
          <w:rFonts w:ascii="Calibri" w:hAnsi="Calibri" w:cs="Calibri"/>
          <w:color w:val="000000"/>
        </w:rPr>
        <w:t>Artificial intelligence in the European Union: Policy, ethics and regulation</w:t>
      </w:r>
      <w:r>
        <w:rPr>
          <w:rFonts w:ascii="Calibri" w:hAnsi="Calibri" w:cs="Calibri"/>
          <w:color w:val="000000"/>
        </w:rPr>
        <w:t>,”</w:t>
      </w:r>
      <w:r w:rsidRPr="00404A35">
        <w:rPr>
          <w:rFonts w:ascii="Calibri" w:hAnsi="Calibri" w:cs="Calibri"/>
          <w:color w:val="000000"/>
        </w:rPr>
        <w:t xml:space="preserve"> </w:t>
      </w:r>
      <w:r>
        <w:rPr>
          <w:rFonts w:ascii="Calibri" w:hAnsi="Calibri" w:cs="Calibri"/>
          <w:color w:val="000000"/>
        </w:rPr>
        <w:t>2022, i</w:t>
      </w:r>
      <w:r w:rsidRPr="00404A35">
        <w:rPr>
          <w:rFonts w:ascii="Calibri" w:hAnsi="Calibri" w:cs="Calibri"/>
          <w:color w:val="000000"/>
        </w:rPr>
        <w:t xml:space="preserve">n </w:t>
      </w:r>
      <w:r w:rsidRPr="00404A35">
        <w:rPr>
          <w:rFonts w:ascii="Calibri" w:hAnsi="Calibri" w:cs="Calibri"/>
          <w:i/>
          <w:iCs/>
          <w:color w:val="000000"/>
        </w:rPr>
        <w:t>The Routledge Handbook of European Integrations</w:t>
      </w:r>
      <w:r>
        <w:rPr>
          <w:rFonts w:ascii="Calibri" w:hAnsi="Calibri" w:cs="Calibri"/>
          <w:color w:val="000000"/>
        </w:rPr>
        <w:t xml:space="preserve">, p.254. </w:t>
      </w:r>
      <w:hyperlink r:id="rId3" w:history="1">
        <w:r w:rsidRPr="008C1235">
          <w:rPr>
            <w:rStyle w:val="Hyperlink"/>
          </w:rPr>
          <w:t>https://library.oapen.org/viewer/web/viewer.html?file=/bitstream/handle/20.500.12657/52622/9780429262081_10.4324_9780429262081-19.pdf?sequence=1&amp;isAllowed=y</w:t>
        </w:r>
      </w:hyperlink>
    </w:p>
  </w:footnote>
  <w:footnote w:id="5">
    <w:p w14:paraId="072CA808" w14:textId="1180F9C1" w:rsidR="00BA358D" w:rsidRDefault="00BA358D" w:rsidP="00C229F8">
      <w:pPr>
        <w:pStyle w:val="FootnoteText"/>
      </w:pPr>
      <w:r>
        <w:rPr>
          <w:rStyle w:val="FootnoteReference"/>
        </w:rPr>
        <w:footnoteRef/>
      </w:r>
      <w:r>
        <w:t xml:space="preserve"> “</w:t>
      </w:r>
      <w:r w:rsidRPr="00952CC1">
        <w:rPr>
          <w:rFonts w:ascii="Calibri" w:hAnsi="Calibri" w:cs="Calibri"/>
          <w:color w:val="000000"/>
        </w:rPr>
        <w:t>Gender Shades: Intersection</w:t>
      </w:r>
      <w:r>
        <w:rPr>
          <w:rFonts w:ascii="Calibri" w:hAnsi="Calibri" w:cs="Calibri"/>
          <w:color w:val="000000"/>
        </w:rPr>
        <w:t>al</w:t>
      </w:r>
      <w:r w:rsidRPr="00952CC1">
        <w:rPr>
          <w:rFonts w:ascii="Calibri" w:hAnsi="Calibri" w:cs="Calibri"/>
          <w:color w:val="000000"/>
        </w:rPr>
        <w:t xml:space="preserve"> Accuracy Disparities in Commercial Gender Classification</w:t>
      </w:r>
      <w:r>
        <w:rPr>
          <w:rFonts w:ascii="Calibri" w:hAnsi="Calibri" w:cs="Calibri"/>
          <w:color w:val="000000"/>
        </w:rPr>
        <w:t>,” by</w:t>
      </w:r>
      <w:r w:rsidRPr="00952CC1">
        <w:rPr>
          <w:sz w:val="18"/>
          <w:szCs w:val="18"/>
        </w:rPr>
        <w:t xml:space="preserve"> </w:t>
      </w:r>
      <w:r>
        <w:rPr>
          <w:sz w:val="18"/>
          <w:szCs w:val="18"/>
        </w:rPr>
        <w:t xml:space="preserve">J. </w:t>
      </w:r>
      <w:proofErr w:type="spellStart"/>
      <w:r>
        <w:t>Buolamwini</w:t>
      </w:r>
      <w:proofErr w:type="spellEnd"/>
      <w:r>
        <w:t xml:space="preserve"> &amp; T. Gebru, 2018, </w:t>
      </w:r>
      <w:r w:rsidRPr="00404A35">
        <w:rPr>
          <w:rFonts w:ascii="Calibri" w:hAnsi="Calibri" w:cs="Calibri"/>
          <w:i/>
          <w:iCs/>
          <w:color w:val="000000"/>
        </w:rPr>
        <w:t>Proceedings of Machine Learning Research, 81</w:t>
      </w:r>
      <w:r w:rsidRPr="00404A35">
        <w:rPr>
          <w:rFonts w:ascii="Calibri" w:hAnsi="Calibri" w:cs="Calibri"/>
          <w:color w:val="000000"/>
        </w:rPr>
        <w:t>, p.1.</w:t>
      </w:r>
      <w:r w:rsidRPr="00404A35">
        <w:rPr>
          <w:rFonts w:ascii="Calibri" w:hAnsi="Calibri" w:cs="Calibri"/>
          <w:sz w:val="18"/>
          <w:szCs w:val="18"/>
        </w:rPr>
        <w:t xml:space="preserve"> </w:t>
      </w:r>
      <w:hyperlink r:id="rId4" w:history="1">
        <w:r w:rsidRPr="008C1235">
          <w:rPr>
            <w:rStyle w:val="Hyperlink"/>
          </w:rPr>
          <w:t>https://proceedings.mlr.press/v81/buolamwini18a/buolamwini18a.pdf</w:t>
        </w:r>
      </w:hyperlink>
    </w:p>
  </w:footnote>
  <w:footnote w:id="6">
    <w:p w14:paraId="5736FA72" w14:textId="77777777" w:rsidR="00BA358D" w:rsidRPr="006578FA" w:rsidRDefault="00BA358D" w:rsidP="00C229F8">
      <w:pPr>
        <w:pStyle w:val="FootnoteText"/>
        <w:rPr>
          <w:rFonts w:ascii="Calibri" w:hAnsi="Calibri" w:cs="Calibri"/>
          <w:color w:val="272727"/>
          <w:shd w:val="clear" w:color="auto" w:fill="FFFFFF"/>
        </w:rPr>
      </w:pPr>
      <w:r>
        <w:rPr>
          <w:rStyle w:val="FootnoteReference"/>
        </w:rPr>
        <w:footnoteRef/>
      </w:r>
      <w:r>
        <w:t xml:space="preserve"> </w:t>
      </w:r>
      <w:r w:rsidRPr="006578FA">
        <w:rPr>
          <w:rFonts w:ascii="Calibri" w:hAnsi="Calibri" w:cs="Calibri"/>
        </w:rPr>
        <w:t>“</w:t>
      </w:r>
      <w:r w:rsidRPr="006578FA">
        <w:rPr>
          <w:rFonts w:ascii="Calibri" w:hAnsi="Calibri" w:cs="Calibri"/>
          <w:color w:val="000000"/>
        </w:rPr>
        <w:t xml:space="preserve">Deep Fakes: A Looming Challenge for Privacy, Democracy, and National Security,” by R. Chesney &amp; K. D. Citron, 2018, </w:t>
      </w:r>
      <w:r w:rsidRPr="006578FA">
        <w:rPr>
          <w:rFonts w:ascii="Calibri" w:hAnsi="Calibri" w:cs="Calibri"/>
          <w:i/>
          <w:iCs/>
          <w:color w:val="272727"/>
          <w:shd w:val="clear" w:color="auto" w:fill="FFFFFF"/>
        </w:rPr>
        <w:t>California Law Review,</w:t>
      </w:r>
      <w:r w:rsidRPr="006578FA">
        <w:rPr>
          <w:rFonts w:ascii="Calibri" w:hAnsi="Calibri" w:cs="Calibri"/>
          <w:color w:val="272727"/>
          <w:shd w:val="clear" w:color="auto" w:fill="FFFFFF"/>
        </w:rPr>
        <w:t xml:space="preserve"> </w:t>
      </w:r>
      <w:r w:rsidRPr="006578FA">
        <w:rPr>
          <w:rFonts w:ascii="Calibri" w:hAnsi="Calibri" w:cs="Calibri"/>
          <w:i/>
          <w:iCs/>
          <w:color w:val="272727"/>
          <w:shd w:val="clear" w:color="auto" w:fill="FFFFFF"/>
        </w:rPr>
        <w:t>107</w:t>
      </w:r>
      <w:r w:rsidRPr="006578FA">
        <w:rPr>
          <w:rFonts w:ascii="Calibri" w:hAnsi="Calibri" w:cs="Calibri"/>
          <w:color w:val="272727"/>
          <w:shd w:val="clear" w:color="auto" w:fill="FFFFFF"/>
        </w:rPr>
        <w:t>(6), p.1757.</w:t>
      </w:r>
      <w:r>
        <w:rPr>
          <w:rFonts w:ascii="Calibri" w:hAnsi="Calibri" w:cs="Calibri"/>
          <w:color w:val="272727"/>
          <w:shd w:val="clear" w:color="auto" w:fill="FFFFFF"/>
        </w:rPr>
        <w:t xml:space="preserve"> </w:t>
      </w:r>
      <w:hyperlink r:id="rId5" w:history="1">
        <w:r w:rsidRPr="008C1235">
          <w:rPr>
            <w:rStyle w:val="Hyperlink"/>
            <w:rFonts w:ascii="Calibri" w:hAnsi="Calibri" w:cs="Calibri"/>
            <w:shd w:val="clear" w:color="auto" w:fill="FFFFFF"/>
          </w:rPr>
          <w:t>https://doi.org/10.15779/Z38RV0D15J</w:t>
        </w:r>
      </w:hyperlink>
    </w:p>
  </w:footnote>
  <w:footnote w:id="7">
    <w:p w14:paraId="6F5D4295" w14:textId="1B59D4AB" w:rsidR="00BA358D" w:rsidRDefault="00BA358D">
      <w:pPr>
        <w:pStyle w:val="FootnoteText"/>
      </w:pPr>
      <w:r>
        <w:rPr>
          <w:rStyle w:val="FootnoteReference"/>
        </w:rPr>
        <w:footnoteRef/>
      </w:r>
      <w:r>
        <w:t xml:space="preserve"> “</w:t>
      </w:r>
      <w:r w:rsidRPr="008A217A">
        <w:rPr>
          <w:rFonts w:ascii="Calibri" w:hAnsi="Calibri" w:cs="Calibri"/>
          <w:color w:val="000000"/>
        </w:rPr>
        <w:t>The Artificial Intelligence and Data Act (AIDA) – Companion document</w:t>
      </w:r>
      <w:r>
        <w:rPr>
          <w:rFonts w:ascii="Calibri" w:hAnsi="Calibri" w:cs="Calibri"/>
          <w:color w:val="000000"/>
        </w:rPr>
        <w:t xml:space="preserve">,” </w:t>
      </w:r>
      <w:r w:rsidRPr="008A217A">
        <w:rPr>
          <w:rFonts w:ascii="Calibri" w:hAnsi="Calibri" w:cs="Calibri"/>
          <w:color w:val="000000"/>
        </w:rPr>
        <w:t>Government of Canada</w:t>
      </w:r>
      <w:r>
        <w:rPr>
          <w:rFonts w:ascii="Calibri" w:hAnsi="Calibri" w:cs="Calibri"/>
          <w:color w:val="000000"/>
        </w:rPr>
        <w:t xml:space="preserve">, </w:t>
      </w:r>
      <w:r w:rsidRPr="008A217A">
        <w:rPr>
          <w:rFonts w:ascii="Calibri" w:hAnsi="Calibri" w:cs="Calibri"/>
          <w:color w:val="000000"/>
        </w:rPr>
        <w:t>2023a</w:t>
      </w:r>
      <w:r>
        <w:rPr>
          <w:rFonts w:ascii="Calibri" w:hAnsi="Calibri" w:cs="Calibri"/>
          <w:color w:val="000000"/>
        </w:rPr>
        <w:t>.</w:t>
      </w:r>
      <w:r w:rsidRPr="008A217A">
        <w:rPr>
          <w:rFonts w:ascii="Calibri" w:hAnsi="Calibri" w:cs="Calibri"/>
          <w:color w:val="000000"/>
        </w:rPr>
        <w:t xml:space="preserve"> </w:t>
      </w:r>
      <w:hyperlink r:id="rId6" w:history="1">
        <w:r w:rsidRPr="008A217A">
          <w:rPr>
            <w:rStyle w:val="Hyperlink"/>
            <w:rFonts w:ascii="Calibri" w:hAnsi="Calibri" w:cs="Calibri"/>
          </w:rPr>
          <w:t>https://ised-isde.canada.ca/site/innovation-better-canada/en/artificial-intelligence-and-data-act-aida-companion-document</w:t>
        </w:r>
      </w:hyperlink>
    </w:p>
  </w:footnote>
  <w:footnote w:id="8">
    <w:p w14:paraId="3C8FF769" w14:textId="08B97AD5" w:rsidR="00BA358D" w:rsidRPr="002E7EF9" w:rsidRDefault="00BA358D">
      <w:pPr>
        <w:pStyle w:val="FootnoteText"/>
        <w:rPr>
          <w:rFonts w:ascii="Source Sans Pro" w:hAnsi="Source Sans Pro"/>
          <w:color w:val="272727"/>
          <w:shd w:val="clear" w:color="auto" w:fill="FFFFFF"/>
        </w:rPr>
      </w:pPr>
      <w:r>
        <w:rPr>
          <w:rStyle w:val="FootnoteReference"/>
        </w:rPr>
        <w:footnoteRef/>
      </w:r>
      <w:r>
        <w:t xml:space="preserve"> “AI and Law: A fruitful synergy,” E. L. </w:t>
      </w:r>
      <w:proofErr w:type="spellStart"/>
      <w:r>
        <w:t>Rissland</w:t>
      </w:r>
      <w:proofErr w:type="spellEnd"/>
      <w:r>
        <w:t xml:space="preserve">, K. D. Ashley, &amp; R. P. Loui, 2003, </w:t>
      </w:r>
      <w:r>
        <w:rPr>
          <w:rFonts w:ascii="Source Sans Pro" w:hAnsi="Source Sans Pro"/>
          <w:i/>
          <w:iCs/>
          <w:color w:val="272727"/>
          <w:shd w:val="clear" w:color="auto" w:fill="FFFFFF"/>
        </w:rPr>
        <w:t>Artificial Intelligence</w:t>
      </w:r>
      <w:r>
        <w:rPr>
          <w:rFonts w:ascii="Source Sans Pro" w:hAnsi="Source Sans Pro"/>
          <w:color w:val="272727"/>
          <w:shd w:val="clear" w:color="auto" w:fill="FFFFFF"/>
        </w:rPr>
        <w:t>, </w:t>
      </w:r>
      <w:r>
        <w:rPr>
          <w:rFonts w:ascii="Source Sans Pro" w:hAnsi="Source Sans Pro"/>
          <w:i/>
          <w:iCs/>
          <w:color w:val="272727"/>
          <w:shd w:val="clear" w:color="auto" w:fill="FFFFFF"/>
        </w:rPr>
        <w:t>150</w:t>
      </w:r>
      <w:r>
        <w:rPr>
          <w:rFonts w:ascii="Source Sans Pro" w:hAnsi="Source Sans Pro"/>
          <w:color w:val="272727"/>
          <w:shd w:val="clear" w:color="auto" w:fill="FFFFFF"/>
        </w:rPr>
        <w:t xml:space="preserve">(1), p.2. </w:t>
      </w:r>
      <w:hyperlink r:id="rId7" w:history="1">
        <w:r w:rsidRPr="00125152">
          <w:rPr>
            <w:rStyle w:val="Hyperlink"/>
            <w:rFonts w:ascii="Source Sans Pro" w:hAnsi="Source Sans Pro"/>
            <w:shd w:val="clear" w:color="auto" w:fill="FFFFFF"/>
          </w:rPr>
          <w:t>https://doi.org/10.1016/S0004-3702(03)00122-X</w:t>
        </w:r>
      </w:hyperlink>
    </w:p>
  </w:footnote>
  <w:footnote w:id="9">
    <w:p w14:paraId="7623DC4C" w14:textId="3723BE90" w:rsidR="00BA358D" w:rsidRDefault="00BA358D">
      <w:pPr>
        <w:pStyle w:val="FootnoteText"/>
      </w:pPr>
      <w:r>
        <w:rPr>
          <w:rStyle w:val="FootnoteReference"/>
        </w:rPr>
        <w:footnoteRef/>
      </w:r>
      <w:r>
        <w:t xml:space="preserve"> Ibid, p.3</w:t>
      </w:r>
    </w:p>
  </w:footnote>
  <w:footnote w:id="10">
    <w:p w14:paraId="02309A00" w14:textId="34B4D815" w:rsidR="00BA358D" w:rsidRDefault="00BA358D">
      <w:pPr>
        <w:pStyle w:val="FootnoteText"/>
      </w:pPr>
      <w:r>
        <w:rPr>
          <w:rStyle w:val="FootnoteReference"/>
        </w:rPr>
        <w:footnoteRef/>
      </w:r>
      <w:r>
        <w:t xml:space="preserve"> Ibid, p.5</w:t>
      </w:r>
    </w:p>
  </w:footnote>
  <w:footnote w:id="11">
    <w:p w14:paraId="5C85116B" w14:textId="5D0F4A01" w:rsidR="00BA358D" w:rsidRPr="002D00C1" w:rsidRDefault="00BA358D" w:rsidP="002D00C1">
      <w:pPr>
        <w:spacing w:line="240" w:lineRule="auto"/>
        <w:ind w:left="720" w:hanging="720"/>
        <w:rPr>
          <w:rFonts w:ascii="Arial" w:hAnsi="Arial" w:cs="Arial"/>
        </w:rPr>
      </w:pPr>
      <w:r>
        <w:rPr>
          <w:rStyle w:val="FootnoteReference"/>
        </w:rPr>
        <w:footnoteRef/>
      </w:r>
      <w:r>
        <w:t xml:space="preserve"> “</w:t>
      </w:r>
      <w:r w:rsidRPr="002D00C1">
        <w:rPr>
          <w:rFonts w:ascii="Calibri" w:hAnsi="Calibri" w:cs="Calibri"/>
          <w:sz w:val="20"/>
          <w:szCs w:val="20"/>
        </w:rPr>
        <w:t>Definition: Hard law/soft law</w:t>
      </w:r>
      <w:r>
        <w:rPr>
          <w:rFonts w:ascii="Calibri" w:hAnsi="Calibri" w:cs="Calibri"/>
          <w:sz w:val="20"/>
          <w:szCs w:val="20"/>
        </w:rPr>
        <w:t xml:space="preserve">,” </w:t>
      </w:r>
      <w:r w:rsidRPr="002D00C1">
        <w:rPr>
          <w:rFonts w:ascii="Calibri" w:hAnsi="Calibri" w:cs="Calibri"/>
          <w:sz w:val="20"/>
          <w:szCs w:val="20"/>
        </w:rPr>
        <w:t>European Center for Constitutional and Human Rights</w:t>
      </w:r>
      <w:r>
        <w:rPr>
          <w:rFonts w:ascii="Calibri" w:hAnsi="Calibri" w:cs="Calibri"/>
          <w:sz w:val="20"/>
          <w:szCs w:val="20"/>
        </w:rPr>
        <w:t xml:space="preserve">, </w:t>
      </w:r>
      <w:r w:rsidRPr="002D00C1">
        <w:rPr>
          <w:rFonts w:ascii="Calibri" w:hAnsi="Calibri" w:cs="Calibri"/>
          <w:sz w:val="20"/>
          <w:szCs w:val="20"/>
        </w:rPr>
        <w:t xml:space="preserve">n.d. </w:t>
      </w:r>
      <w:hyperlink r:id="rId8" w:history="1">
        <w:r w:rsidRPr="002D00C1">
          <w:rPr>
            <w:rStyle w:val="Hyperlink"/>
            <w:rFonts w:ascii="Calibri" w:hAnsi="Calibri" w:cs="Calibri"/>
            <w:sz w:val="20"/>
            <w:szCs w:val="20"/>
          </w:rPr>
          <w:t>https://www.ecchr.eu/en/glossary/hard-law-soft-law/</w:t>
        </w:r>
      </w:hyperlink>
    </w:p>
  </w:footnote>
  <w:footnote w:id="12">
    <w:p w14:paraId="280D84A2" w14:textId="6B9A41D7" w:rsidR="00BA358D" w:rsidRPr="002D00C1" w:rsidRDefault="00BA358D" w:rsidP="002D00C1">
      <w:pPr>
        <w:spacing w:line="240" w:lineRule="auto"/>
        <w:ind w:left="720" w:hanging="720"/>
        <w:rPr>
          <w:rFonts w:ascii="Arial" w:hAnsi="Arial" w:cs="Arial"/>
          <w:color w:val="000000"/>
        </w:rPr>
      </w:pPr>
      <w:r>
        <w:rPr>
          <w:rStyle w:val="FootnoteReference"/>
        </w:rPr>
        <w:footnoteRef/>
      </w:r>
      <w:r>
        <w:t xml:space="preserve"> “</w:t>
      </w:r>
      <w:r w:rsidRPr="002D00C1">
        <w:rPr>
          <w:rFonts w:ascii="Calibri" w:hAnsi="Calibri" w:cs="Calibri"/>
          <w:color w:val="000000"/>
          <w:sz w:val="20"/>
          <w:szCs w:val="20"/>
        </w:rPr>
        <w:t>Overcoming the “Soft vs Hard Law” Debate in the Development of New Global Health Instruments</w:t>
      </w:r>
      <w:r>
        <w:rPr>
          <w:rFonts w:ascii="Calibri" w:hAnsi="Calibri" w:cs="Calibri"/>
          <w:color w:val="000000"/>
          <w:sz w:val="20"/>
          <w:szCs w:val="20"/>
        </w:rPr>
        <w:t xml:space="preserve">,” G. </w:t>
      </w:r>
      <w:r w:rsidRPr="002D00C1">
        <w:rPr>
          <w:rFonts w:ascii="Calibri" w:hAnsi="Calibri" w:cs="Calibri"/>
          <w:color w:val="000000"/>
          <w:sz w:val="20"/>
          <w:szCs w:val="20"/>
        </w:rPr>
        <w:t>Bosi,</w:t>
      </w:r>
      <w:r>
        <w:rPr>
          <w:rFonts w:ascii="Calibri" w:hAnsi="Calibri" w:cs="Calibri"/>
          <w:color w:val="000000"/>
          <w:sz w:val="20"/>
          <w:szCs w:val="20"/>
        </w:rPr>
        <w:t xml:space="preserve"> </w:t>
      </w:r>
      <w:r w:rsidRPr="002D00C1">
        <w:rPr>
          <w:rFonts w:ascii="Calibri" w:hAnsi="Calibri" w:cs="Calibri"/>
          <w:color w:val="000000"/>
          <w:sz w:val="20"/>
          <w:szCs w:val="20"/>
        </w:rPr>
        <w:t xml:space="preserve">2021, </w:t>
      </w:r>
      <w:proofErr w:type="spellStart"/>
      <w:r w:rsidRPr="002D00C1">
        <w:rPr>
          <w:rFonts w:ascii="Calibri" w:hAnsi="Calibri" w:cs="Calibri"/>
          <w:color w:val="000000"/>
          <w:sz w:val="20"/>
          <w:szCs w:val="20"/>
        </w:rPr>
        <w:t>OpinioJuris</w:t>
      </w:r>
      <w:proofErr w:type="spellEnd"/>
      <w:r w:rsidRPr="002D00C1">
        <w:rPr>
          <w:rFonts w:ascii="Calibri" w:hAnsi="Calibri" w:cs="Calibri"/>
          <w:color w:val="000000"/>
          <w:sz w:val="20"/>
          <w:szCs w:val="20"/>
        </w:rPr>
        <w:t xml:space="preserve">. </w:t>
      </w:r>
      <w:hyperlink r:id="rId9" w:history="1">
        <w:r w:rsidRPr="002D00C1">
          <w:rPr>
            <w:rStyle w:val="Hyperlink"/>
            <w:rFonts w:ascii="Calibri" w:hAnsi="Calibri" w:cs="Calibri"/>
            <w:sz w:val="20"/>
            <w:szCs w:val="20"/>
          </w:rPr>
          <w:t>https://opiniojuris.org/2021/11/30/overcoming-the-soft-vs-hard-law-debate-in-the-development-of-new-global-health-instruments/</w:t>
        </w:r>
      </w:hyperlink>
    </w:p>
  </w:footnote>
  <w:footnote w:id="13">
    <w:p w14:paraId="11A2738D" w14:textId="2037A66A" w:rsidR="00BA358D" w:rsidRDefault="00BA358D">
      <w:pPr>
        <w:pStyle w:val="FootnoteText"/>
      </w:pPr>
      <w:r>
        <w:rPr>
          <w:rStyle w:val="FootnoteReference"/>
        </w:rPr>
        <w:footnoteRef/>
      </w:r>
      <w:r>
        <w:t xml:space="preserve"> “AI Applications and Regulation: Mapping the Regulatory Strata,” M. Viljanen &amp; H. Parviainen, 2022, </w:t>
      </w:r>
      <w:r>
        <w:rPr>
          <w:rFonts w:ascii="Source Sans Pro" w:hAnsi="Source Sans Pro"/>
          <w:i/>
          <w:iCs/>
          <w:color w:val="272727"/>
          <w:shd w:val="clear" w:color="auto" w:fill="FFFFFF"/>
        </w:rPr>
        <w:t>Frontiers in Computer Science (Lausanne)</w:t>
      </w:r>
      <w:r>
        <w:rPr>
          <w:rFonts w:ascii="Source Sans Pro" w:hAnsi="Source Sans Pro"/>
          <w:color w:val="272727"/>
          <w:shd w:val="clear" w:color="auto" w:fill="FFFFFF"/>
        </w:rPr>
        <w:t>, </w:t>
      </w:r>
      <w:r>
        <w:rPr>
          <w:rFonts w:ascii="Source Sans Pro" w:hAnsi="Source Sans Pro"/>
          <w:i/>
          <w:iCs/>
          <w:color w:val="272727"/>
          <w:shd w:val="clear" w:color="auto" w:fill="FFFFFF"/>
        </w:rPr>
        <w:t xml:space="preserve">3, </w:t>
      </w:r>
      <w:r>
        <w:rPr>
          <w:rFonts w:ascii="Source Sans Pro" w:hAnsi="Source Sans Pro"/>
          <w:color w:val="272727"/>
          <w:shd w:val="clear" w:color="auto" w:fill="FFFFFF"/>
        </w:rPr>
        <w:t>p.1. https://doi.org/10.3389/fcomp.2021.779957</w:t>
      </w:r>
      <w:r>
        <w:t xml:space="preserve"> </w:t>
      </w:r>
    </w:p>
  </w:footnote>
  <w:footnote w:id="14">
    <w:p w14:paraId="7BE4C761" w14:textId="7EDBBC87" w:rsidR="00BA358D" w:rsidRDefault="00BA358D">
      <w:pPr>
        <w:pStyle w:val="FootnoteText"/>
      </w:pPr>
      <w:r>
        <w:rPr>
          <w:rStyle w:val="FootnoteReference"/>
        </w:rPr>
        <w:footnoteRef/>
      </w:r>
      <w:r>
        <w:t xml:space="preserve"> Ibid, p.5</w:t>
      </w:r>
    </w:p>
  </w:footnote>
  <w:footnote w:id="15">
    <w:p w14:paraId="7A68EE38" w14:textId="0FB17966" w:rsidR="00BA358D" w:rsidRDefault="00BA358D">
      <w:pPr>
        <w:pStyle w:val="FootnoteText"/>
      </w:pPr>
      <w:r>
        <w:rPr>
          <w:rStyle w:val="FootnoteReference"/>
        </w:rPr>
        <w:footnoteRef/>
      </w:r>
      <w:r>
        <w:t xml:space="preserve"> Ibid, p.6</w:t>
      </w:r>
    </w:p>
  </w:footnote>
  <w:footnote w:id="16">
    <w:p w14:paraId="3D5209B5" w14:textId="2CFD344F" w:rsidR="00BA358D" w:rsidRDefault="00BA358D">
      <w:pPr>
        <w:pStyle w:val="FootnoteText"/>
      </w:pPr>
      <w:r>
        <w:rPr>
          <w:rStyle w:val="FootnoteReference"/>
        </w:rPr>
        <w:footnoteRef/>
      </w:r>
      <w:r>
        <w:t xml:space="preserve"> Ibid, p.9</w:t>
      </w:r>
    </w:p>
  </w:footnote>
  <w:footnote w:id="17">
    <w:p w14:paraId="0C513E1C" w14:textId="3F522959" w:rsidR="00BA358D" w:rsidRPr="006578FA" w:rsidRDefault="00BA358D" w:rsidP="00B15B00">
      <w:pPr>
        <w:spacing w:line="240" w:lineRule="auto"/>
        <w:rPr>
          <w:rFonts w:ascii="Arial" w:hAnsi="Arial" w:cs="Arial"/>
          <w:color w:val="000000"/>
        </w:rPr>
      </w:pPr>
      <w:r>
        <w:rPr>
          <w:rStyle w:val="FootnoteReference"/>
        </w:rPr>
        <w:footnoteRef/>
      </w:r>
      <w:r>
        <w:t xml:space="preserve"> </w:t>
      </w:r>
      <w:r w:rsidRPr="00B15B00">
        <w:t>“</w:t>
      </w:r>
      <w:r w:rsidRPr="00B15B00">
        <w:rPr>
          <w:rFonts w:ascii="Calibri" w:hAnsi="Calibri" w:cs="Calibri"/>
          <w:color w:val="000000"/>
          <w:sz w:val="20"/>
          <w:szCs w:val="20"/>
        </w:rPr>
        <w:t>The precautionary principle,”</w:t>
      </w:r>
      <w:r>
        <w:rPr>
          <w:rFonts w:ascii="Calibri" w:hAnsi="Calibri" w:cs="Calibri"/>
          <w:color w:val="000000"/>
          <w:sz w:val="20"/>
          <w:szCs w:val="20"/>
        </w:rPr>
        <w:t xml:space="preserve"> by </w:t>
      </w:r>
      <w:r w:rsidRPr="006578FA">
        <w:rPr>
          <w:rFonts w:ascii="Calibri" w:hAnsi="Calibri" w:cs="Calibri"/>
          <w:color w:val="000000"/>
          <w:sz w:val="20"/>
          <w:szCs w:val="20"/>
        </w:rPr>
        <w:t>European Union</w:t>
      </w:r>
      <w:r>
        <w:rPr>
          <w:rFonts w:ascii="Calibri" w:hAnsi="Calibri" w:cs="Calibri"/>
          <w:color w:val="000000"/>
          <w:sz w:val="20"/>
          <w:szCs w:val="20"/>
        </w:rPr>
        <w:t>, 2016.</w:t>
      </w:r>
      <w:r w:rsidRPr="006578FA">
        <w:rPr>
          <w:rFonts w:ascii="Calibri" w:hAnsi="Calibri" w:cs="Calibri"/>
          <w:color w:val="000000"/>
          <w:sz w:val="20"/>
          <w:szCs w:val="20"/>
        </w:rPr>
        <w:t xml:space="preserve"> </w:t>
      </w:r>
      <w:r w:rsidRPr="00B15B00">
        <w:rPr>
          <w:rFonts w:ascii="Calibri" w:hAnsi="Calibri" w:cs="Calibri"/>
          <w:color w:val="000000"/>
          <w:sz w:val="20"/>
          <w:szCs w:val="20"/>
        </w:rPr>
        <w:t xml:space="preserve"> </w:t>
      </w:r>
      <w:hyperlink r:id="rId10" w:history="1">
        <w:r w:rsidRPr="006578FA">
          <w:rPr>
            <w:rStyle w:val="Hyperlink"/>
            <w:rFonts w:ascii="Calibri" w:hAnsi="Calibri" w:cs="Calibri"/>
            <w:sz w:val="20"/>
            <w:szCs w:val="20"/>
          </w:rPr>
          <w:t>https://eur-lex.europa.eu/EN/legal-content/summary/the-precautionary-principle.html</w:t>
        </w:r>
      </w:hyperlink>
    </w:p>
  </w:footnote>
  <w:footnote w:id="18">
    <w:p w14:paraId="2CE841AA" w14:textId="79F31613" w:rsidR="00BA358D" w:rsidRDefault="00BA358D" w:rsidP="00B15B00">
      <w:pPr>
        <w:pStyle w:val="FootnoteText"/>
      </w:pPr>
      <w:r>
        <w:rPr>
          <w:rStyle w:val="FootnoteReference"/>
        </w:rPr>
        <w:footnoteRef/>
      </w:r>
      <w:r>
        <w:t xml:space="preserve"> </w:t>
      </w:r>
      <w:r w:rsidRPr="006578FA">
        <w:rPr>
          <w:rFonts w:ascii="Calibri" w:hAnsi="Calibri" w:cs="Calibri"/>
        </w:rPr>
        <w:t>Ibid.</w:t>
      </w:r>
    </w:p>
  </w:footnote>
  <w:footnote w:id="19">
    <w:p w14:paraId="4A52B946" w14:textId="41949EB8" w:rsidR="00BA358D" w:rsidRDefault="00BA358D" w:rsidP="00B15B00">
      <w:pPr>
        <w:pStyle w:val="FootnoteText"/>
      </w:pPr>
      <w:r>
        <w:rPr>
          <w:rStyle w:val="FootnoteReference"/>
        </w:rPr>
        <w:footnoteRef/>
      </w:r>
      <w:r>
        <w:t xml:space="preserve"> “Artificial Intelligence Policy and the European Union,” by S. </w:t>
      </w:r>
      <w:proofErr w:type="spellStart"/>
      <w:r>
        <w:t>Neschke</w:t>
      </w:r>
      <w:proofErr w:type="spellEnd"/>
      <w:r>
        <w:t xml:space="preserve">, J. </w:t>
      </w:r>
      <w:proofErr w:type="spellStart"/>
      <w:r>
        <w:t>Soroushian</w:t>
      </w:r>
      <w:proofErr w:type="spellEnd"/>
      <w:r>
        <w:t xml:space="preserve">, &amp; J. Pesner, 2022, Bipartisan Policy Center, p.11. </w:t>
      </w:r>
      <w:hyperlink r:id="rId11" w:history="1">
        <w:r w:rsidRPr="008C1235">
          <w:rPr>
            <w:rStyle w:val="Hyperlink"/>
          </w:rPr>
          <w:t>https://bipartisanpolicy.org/download/?file=/wp-content/uploads/2022/08/AI-Policy-and-EU-Final-Paper.pdf</w:t>
        </w:r>
      </w:hyperlink>
    </w:p>
  </w:footnote>
  <w:footnote w:id="20">
    <w:p w14:paraId="0BF1580A" w14:textId="6C70003D" w:rsidR="00BA358D" w:rsidRDefault="00BA358D">
      <w:pPr>
        <w:pStyle w:val="FootnoteText"/>
      </w:pPr>
      <w:r>
        <w:rPr>
          <w:rStyle w:val="FootnoteReference"/>
        </w:rPr>
        <w:footnoteRef/>
      </w:r>
      <w:r>
        <w:t xml:space="preserve"> </w:t>
      </w:r>
      <w:r w:rsidRPr="00B15B00">
        <w:t>“</w:t>
      </w:r>
      <w:r w:rsidRPr="00B15B00">
        <w:rPr>
          <w:rFonts w:ascii="Calibri" w:hAnsi="Calibri" w:cs="Calibri"/>
          <w:color w:val="000000"/>
        </w:rPr>
        <w:t>The precautionary principle,”</w:t>
      </w:r>
      <w:r>
        <w:rPr>
          <w:rFonts w:ascii="Calibri" w:hAnsi="Calibri" w:cs="Calibri"/>
          <w:color w:val="000000"/>
        </w:rPr>
        <w:t xml:space="preserve"> by </w:t>
      </w:r>
      <w:r w:rsidRPr="006578FA">
        <w:rPr>
          <w:rFonts w:ascii="Calibri" w:hAnsi="Calibri" w:cs="Calibri"/>
          <w:color w:val="000000"/>
        </w:rPr>
        <w:t>European Union</w:t>
      </w:r>
      <w:r>
        <w:rPr>
          <w:rFonts w:ascii="Calibri" w:hAnsi="Calibri" w:cs="Calibri"/>
          <w:color w:val="000000"/>
        </w:rPr>
        <w:t>, 2016.</w:t>
      </w:r>
      <w:r w:rsidRPr="006578FA">
        <w:rPr>
          <w:rFonts w:ascii="Calibri" w:hAnsi="Calibri" w:cs="Calibri"/>
          <w:color w:val="000000"/>
        </w:rPr>
        <w:t xml:space="preserve"> </w:t>
      </w:r>
      <w:r w:rsidRPr="00B15B00">
        <w:rPr>
          <w:rFonts w:ascii="Calibri" w:hAnsi="Calibri" w:cs="Calibri"/>
          <w:color w:val="000000"/>
        </w:rPr>
        <w:t xml:space="preserve"> </w:t>
      </w:r>
      <w:hyperlink r:id="rId12" w:history="1">
        <w:r w:rsidRPr="006578FA">
          <w:rPr>
            <w:rStyle w:val="Hyperlink"/>
            <w:rFonts w:ascii="Calibri" w:hAnsi="Calibri" w:cs="Calibri"/>
          </w:rPr>
          <w:t>https://eur-lex.europa.eu/EN/legal-content/summary/the-precautionary-principle.html</w:t>
        </w:r>
      </w:hyperlink>
    </w:p>
  </w:footnote>
  <w:footnote w:id="21">
    <w:p w14:paraId="5F226825" w14:textId="7CF6E365" w:rsidR="00BA358D" w:rsidRDefault="00BA358D" w:rsidP="00EC2EA8">
      <w:pPr>
        <w:pStyle w:val="FootnoteText"/>
      </w:pPr>
      <w:r>
        <w:rPr>
          <w:rStyle w:val="FootnoteReference"/>
        </w:rPr>
        <w:footnoteRef/>
      </w:r>
      <w:r>
        <w:t xml:space="preserve"> “White Paper on Artificial Intelligence – A European Approach to Excellence and Trust,” by European Commission, 2020, p.3. </w:t>
      </w:r>
      <w:hyperlink r:id="rId13" w:history="1">
        <w:r w:rsidRPr="008C1235">
          <w:rPr>
            <w:rStyle w:val="Hyperlink"/>
          </w:rPr>
          <w:t>https://commission.europa.eu/system/files/2020-02/commission-white-paper-artificial-intelligence-feb2020_en.pdf</w:t>
        </w:r>
      </w:hyperlink>
    </w:p>
  </w:footnote>
  <w:footnote w:id="22">
    <w:p w14:paraId="1AC06466" w14:textId="4B86EBFC" w:rsidR="00BA358D" w:rsidRDefault="00BA358D" w:rsidP="00EC2EA8">
      <w:pPr>
        <w:pStyle w:val="FootnoteText"/>
      </w:pPr>
      <w:r>
        <w:rPr>
          <w:rStyle w:val="FootnoteReference"/>
        </w:rPr>
        <w:footnoteRef/>
      </w:r>
      <w:r>
        <w:t xml:space="preserve"> Ibid, p.23.</w:t>
      </w:r>
    </w:p>
  </w:footnote>
  <w:footnote w:id="23">
    <w:p w14:paraId="56360E92" w14:textId="63B181CE" w:rsidR="00BA358D" w:rsidRPr="00515AD2" w:rsidRDefault="00BA358D" w:rsidP="00EC2EA8">
      <w:pPr>
        <w:spacing w:line="240" w:lineRule="auto"/>
        <w:rPr>
          <w:rFonts w:ascii="Arial" w:hAnsi="Arial" w:cs="Arial"/>
          <w:color w:val="000000"/>
        </w:rPr>
      </w:pPr>
      <w:r>
        <w:rPr>
          <w:rStyle w:val="FootnoteReference"/>
        </w:rPr>
        <w:footnoteRef/>
      </w:r>
      <w:r>
        <w:t xml:space="preserve"> “</w:t>
      </w:r>
      <w:r w:rsidRPr="00515AD2">
        <w:rPr>
          <w:rFonts w:ascii="Calibri" w:hAnsi="Calibri" w:cs="Calibri"/>
          <w:color w:val="000000"/>
          <w:sz w:val="20"/>
          <w:szCs w:val="20"/>
        </w:rPr>
        <w:t>Demystifying the Draft EU Artificial Intelligence Act</w:t>
      </w:r>
      <w:r>
        <w:rPr>
          <w:rFonts w:ascii="Calibri" w:hAnsi="Calibri" w:cs="Calibri"/>
          <w:color w:val="000000"/>
          <w:sz w:val="20"/>
          <w:szCs w:val="20"/>
        </w:rPr>
        <w:t xml:space="preserve">,” by M. </w:t>
      </w:r>
      <w:r w:rsidRPr="00515AD2">
        <w:rPr>
          <w:rFonts w:ascii="Calibri" w:hAnsi="Calibri" w:cs="Calibri"/>
          <w:color w:val="000000"/>
          <w:sz w:val="20"/>
          <w:szCs w:val="20"/>
        </w:rPr>
        <w:t>Veale, &amp;</w:t>
      </w:r>
      <w:r>
        <w:rPr>
          <w:rFonts w:ascii="Calibri" w:hAnsi="Calibri" w:cs="Calibri"/>
          <w:color w:val="000000"/>
          <w:sz w:val="20"/>
          <w:szCs w:val="20"/>
        </w:rPr>
        <w:t xml:space="preserve"> F. Z.</w:t>
      </w:r>
      <w:r w:rsidRPr="00515AD2">
        <w:rPr>
          <w:rFonts w:ascii="Calibri" w:hAnsi="Calibri" w:cs="Calibri"/>
          <w:color w:val="000000"/>
          <w:sz w:val="20"/>
          <w:szCs w:val="20"/>
        </w:rPr>
        <w:t xml:space="preserve"> </w:t>
      </w:r>
      <w:proofErr w:type="spellStart"/>
      <w:r w:rsidRPr="00515AD2">
        <w:rPr>
          <w:rFonts w:ascii="Calibri" w:hAnsi="Calibri" w:cs="Calibri"/>
          <w:color w:val="000000"/>
          <w:sz w:val="20"/>
          <w:szCs w:val="20"/>
        </w:rPr>
        <w:t>Borgesius</w:t>
      </w:r>
      <w:proofErr w:type="spellEnd"/>
      <w:r>
        <w:rPr>
          <w:rFonts w:ascii="Calibri" w:hAnsi="Calibri" w:cs="Calibri"/>
          <w:color w:val="000000"/>
          <w:sz w:val="20"/>
          <w:szCs w:val="20"/>
        </w:rPr>
        <w:t xml:space="preserve">, 2021, </w:t>
      </w:r>
      <w:r w:rsidRPr="00515AD2">
        <w:rPr>
          <w:rFonts w:ascii="Calibri" w:hAnsi="Calibri" w:cs="Calibri"/>
          <w:i/>
          <w:iCs/>
          <w:color w:val="000000"/>
          <w:sz w:val="20"/>
          <w:szCs w:val="20"/>
        </w:rPr>
        <w:t>Computer Law Review International, 22</w:t>
      </w:r>
      <w:r w:rsidRPr="00515AD2">
        <w:rPr>
          <w:rFonts w:ascii="Calibri" w:hAnsi="Calibri" w:cs="Calibri"/>
          <w:color w:val="000000"/>
          <w:sz w:val="20"/>
          <w:szCs w:val="20"/>
        </w:rPr>
        <w:t xml:space="preserve">(4), </w:t>
      </w:r>
      <w:r>
        <w:rPr>
          <w:rFonts w:ascii="Calibri" w:hAnsi="Calibri" w:cs="Calibri"/>
          <w:color w:val="000000"/>
          <w:sz w:val="20"/>
          <w:szCs w:val="20"/>
        </w:rPr>
        <w:t>p.98.</w:t>
      </w:r>
      <w:r w:rsidRPr="00515AD2">
        <w:rPr>
          <w:rFonts w:ascii="Calibri" w:hAnsi="Calibri" w:cs="Calibri"/>
          <w:color w:val="000000"/>
          <w:sz w:val="20"/>
          <w:szCs w:val="20"/>
        </w:rPr>
        <w:t xml:space="preserve"> </w:t>
      </w:r>
      <w:hyperlink r:id="rId14" w:history="1">
        <w:r w:rsidRPr="00515AD2">
          <w:rPr>
            <w:rStyle w:val="Hyperlink"/>
            <w:rFonts w:ascii="Calibri" w:hAnsi="Calibri" w:cs="Calibri"/>
            <w:sz w:val="20"/>
            <w:szCs w:val="20"/>
          </w:rPr>
          <w:t>https://papers.ssrn.com/sol3/papers.cfm?abstract_id=3896852</w:t>
        </w:r>
      </w:hyperlink>
    </w:p>
  </w:footnote>
  <w:footnote w:id="24">
    <w:p w14:paraId="4DF63C28" w14:textId="19581D4D" w:rsidR="00BA358D" w:rsidRDefault="00BA358D" w:rsidP="00EC2EA8">
      <w:pPr>
        <w:spacing w:line="240" w:lineRule="auto"/>
      </w:pPr>
      <w:r>
        <w:rPr>
          <w:rStyle w:val="FootnoteReference"/>
        </w:rPr>
        <w:footnoteRef/>
      </w:r>
      <w:r>
        <w:t xml:space="preserve"> “</w:t>
      </w:r>
      <w:r w:rsidRPr="00EC2EA8">
        <w:rPr>
          <w:rFonts w:ascii="Calibri" w:hAnsi="Calibri" w:cs="Calibri"/>
          <w:color w:val="000000"/>
          <w:sz w:val="20"/>
          <w:szCs w:val="20"/>
        </w:rPr>
        <w:t>Regulating artificial intelligence in the EU: A risky game</w:t>
      </w:r>
      <w:r>
        <w:rPr>
          <w:rFonts w:ascii="Calibri" w:hAnsi="Calibri" w:cs="Calibri"/>
          <w:color w:val="000000"/>
          <w:sz w:val="20"/>
          <w:szCs w:val="20"/>
        </w:rPr>
        <w:t xml:space="preserve">,” by D. </w:t>
      </w:r>
      <w:proofErr w:type="spellStart"/>
      <w:r w:rsidRPr="00EC2EA8">
        <w:rPr>
          <w:rFonts w:ascii="Calibri" w:hAnsi="Calibri" w:cs="Calibri"/>
          <w:color w:val="000000"/>
          <w:sz w:val="20"/>
          <w:szCs w:val="20"/>
        </w:rPr>
        <w:t>Lilkov</w:t>
      </w:r>
      <w:proofErr w:type="spellEnd"/>
      <w:r>
        <w:rPr>
          <w:rFonts w:ascii="Calibri" w:hAnsi="Calibri" w:cs="Calibri"/>
          <w:color w:val="000000"/>
          <w:sz w:val="20"/>
          <w:szCs w:val="20"/>
        </w:rPr>
        <w:t xml:space="preserve">, </w:t>
      </w:r>
      <w:r w:rsidRPr="00EC2EA8">
        <w:rPr>
          <w:rFonts w:ascii="Calibri" w:hAnsi="Calibri" w:cs="Calibri"/>
          <w:color w:val="000000"/>
          <w:sz w:val="20"/>
          <w:szCs w:val="20"/>
        </w:rPr>
        <w:t>202</w:t>
      </w:r>
      <w:r>
        <w:rPr>
          <w:rFonts w:ascii="Calibri" w:hAnsi="Calibri" w:cs="Calibri"/>
          <w:color w:val="000000"/>
          <w:sz w:val="20"/>
          <w:szCs w:val="20"/>
        </w:rPr>
        <w:t>1,</w:t>
      </w:r>
      <w:r w:rsidRPr="00EC2EA8">
        <w:rPr>
          <w:rFonts w:ascii="Calibri" w:hAnsi="Calibri" w:cs="Calibri"/>
          <w:color w:val="000000"/>
          <w:sz w:val="20"/>
          <w:szCs w:val="20"/>
        </w:rPr>
        <w:t xml:space="preserve"> </w:t>
      </w:r>
      <w:r w:rsidRPr="00EC2EA8">
        <w:rPr>
          <w:rFonts w:ascii="Calibri" w:hAnsi="Calibri" w:cs="Calibri"/>
          <w:i/>
          <w:iCs/>
          <w:color w:val="000000"/>
          <w:sz w:val="20"/>
          <w:szCs w:val="20"/>
        </w:rPr>
        <w:t>European View, 20</w:t>
      </w:r>
      <w:r w:rsidRPr="00EC2EA8">
        <w:rPr>
          <w:rFonts w:ascii="Calibri" w:hAnsi="Calibri" w:cs="Calibri"/>
          <w:color w:val="000000"/>
          <w:sz w:val="20"/>
          <w:szCs w:val="20"/>
        </w:rPr>
        <w:t xml:space="preserve">(2), </w:t>
      </w:r>
      <w:r>
        <w:rPr>
          <w:rFonts w:ascii="Calibri" w:hAnsi="Calibri" w:cs="Calibri"/>
          <w:color w:val="000000"/>
          <w:sz w:val="20"/>
          <w:szCs w:val="20"/>
        </w:rPr>
        <w:t>p.168</w:t>
      </w:r>
      <w:r w:rsidRPr="00EC2EA8">
        <w:rPr>
          <w:rFonts w:ascii="Calibri" w:hAnsi="Calibri" w:cs="Calibri"/>
          <w:color w:val="000000"/>
          <w:sz w:val="20"/>
          <w:szCs w:val="20"/>
        </w:rPr>
        <w:t xml:space="preserve">. </w:t>
      </w:r>
      <w:hyperlink r:id="rId15" w:history="1">
        <w:r w:rsidRPr="00EC2EA8">
          <w:rPr>
            <w:rStyle w:val="Hyperlink"/>
            <w:rFonts w:ascii="Calibri" w:hAnsi="Calibri" w:cs="Calibri"/>
            <w:color w:val="006ACC"/>
            <w:sz w:val="20"/>
            <w:szCs w:val="20"/>
            <w:shd w:val="clear" w:color="auto" w:fill="FFFFFF"/>
          </w:rPr>
          <w:t>https://doi.org/10.1177/17816858211059248</w:t>
        </w:r>
      </w:hyperlink>
    </w:p>
  </w:footnote>
  <w:footnote w:id="25">
    <w:p w14:paraId="059EE0CD" w14:textId="1FD7DDCC" w:rsidR="00BA358D" w:rsidRDefault="00BA358D" w:rsidP="00EC2EA8">
      <w:pPr>
        <w:pStyle w:val="FootnoteText"/>
      </w:pPr>
      <w:r>
        <w:rPr>
          <w:rStyle w:val="FootnoteReference"/>
        </w:rPr>
        <w:footnoteRef/>
      </w:r>
      <w:r>
        <w:t xml:space="preserve"> Ibid, p.168.</w:t>
      </w:r>
    </w:p>
  </w:footnote>
  <w:footnote w:id="26">
    <w:p w14:paraId="7CEDCCAB" w14:textId="538B8526" w:rsidR="00BA358D" w:rsidRDefault="00BA358D">
      <w:pPr>
        <w:pStyle w:val="FootnoteText"/>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p.100.</w:t>
      </w:r>
      <w:r w:rsidRPr="00515AD2">
        <w:rPr>
          <w:rFonts w:ascii="Calibri" w:hAnsi="Calibri" w:cs="Calibri"/>
          <w:color w:val="000000"/>
        </w:rPr>
        <w:t xml:space="preserve"> </w:t>
      </w:r>
      <w:hyperlink r:id="rId16" w:history="1">
        <w:r w:rsidRPr="00515AD2">
          <w:rPr>
            <w:rStyle w:val="Hyperlink"/>
            <w:rFonts w:ascii="Calibri" w:hAnsi="Calibri" w:cs="Calibri"/>
          </w:rPr>
          <w:t>https://papers.ssrn.com/sol3/papers.cfm?abstract_id=3896852</w:t>
        </w:r>
      </w:hyperlink>
    </w:p>
  </w:footnote>
  <w:footnote w:id="27">
    <w:p w14:paraId="19BED2FA" w14:textId="7A23D830" w:rsidR="00BA358D" w:rsidRDefault="00BA358D">
      <w:pPr>
        <w:pStyle w:val="FootnoteText"/>
      </w:pPr>
      <w:r>
        <w:rPr>
          <w:rStyle w:val="FootnoteReference"/>
        </w:rPr>
        <w:footnoteRef/>
      </w:r>
      <w:r>
        <w:t xml:space="preserve"> </w:t>
      </w:r>
      <w:proofErr w:type="spellStart"/>
      <w:r w:rsidRPr="00EC2EA8">
        <w:rPr>
          <w:rFonts w:ascii="Calibri" w:hAnsi="Calibri" w:cs="Calibri"/>
          <w:color w:val="000000"/>
        </w:rPr>
        <w:t>Lilkov</w:t>
      </w:r>
      <w:proofErr w:type="spellEnd"/>
      <w:r>
        <w:rPr>
          <w:rFonts w:ascii="Calibri" w:hAnsi="Calibri" w:cs="Calibri"/>
          <w:color w:val="000000"/>
        </w:rPr>
        <w:t xml:space="preserve">, </w:t>
      </w:r>
      <w:r w:rsidRPr="00EC2EA8">
        <w:rPr>
          <w:rFonts w:ascii="Calibri" w:hAnsi="Calibri" w:cs="Calibri"/>
          <w:color w:val="000000"/>
        </w:rPr>
        <w:t>202</w:t>
      </w:r>
      <w:r>
        <w:rPr>
          <w:rFonts w:ascii="Calibri" w:hAnsi="Calibri" w:cs="Calibri"/>
          <w:color w:val="000000"/>
        </w:rPr>
        <w:t xml:space="preserve">1, </w:t>
      </w:r>
      <w:r>
        <w:t>“</w:t>
      </w:r>
      <w:r w:rsidRPr="00EC2EA8">
        <w:rPr>
          <w:rFonts w:ascii="Calibri" w:hAnsi="Calibri" w:cs="Calibri"/>
          <w:color w:val="000000"/>
        </w:rPr>
        <w:t>Regulating artificial intelligence in the EU: A risky game</w:t>
      </w:r>
      <w:r>
        <w:rPr>
          <w:rFonts w:ascii="Calibri" w:hAnsi="Calibri" w:cs="Calibri"/>
          <w:color w:val="000000"/>
        </w:rPr>
        <w:t>,” p.168</w:t>
      </w:r>
      <w:r w:rsidRPr="00EC2EA8">
        <w:rPr>
          <w:rFonts w:ascii="Calibri" w:hAnsi="Calibri" w:cs="Calibri"/>
          <w:color w:val="000000"/>
        </w:rPr>
        <w:t xml:space="preserve">. </w:t>
      </w:r>
      <w:hyperlink r:id="rId17" w:history="1">
        <w:r w:rsidRPr="00EC2EA8">
          <w:rPr>
            <w:rStyle w:val="Hyperlink"/>
            <w:rFonts w:ascii="Calibri" w:hAnsi="Calibri" w:cs="Calibri"/>
            <w:color w:val="006ACC"/>
            <w:shd w:val="clear" w:color="auto" w:fill="FFFFFF"/>
          </w:rPr>
          <w:t>https://doi.org/10.1177/17816858211059248</w:t>
        </w:r>
      </w:hyperlink>
    </w:p>
  </w:footnote>
  <w:footnote w:id="28">
    <w:p w14:paraId="7C724804" w14:textId="5E4AF77E" w:rsidR="00BA358D" w:rsidRDefault="00BA358D">
      <w:pPr>
        <w:pStyle w:val="FootnoteText"/>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p.101.</w:t>
      </w:r>
      <w:r w:rsidRPr="00515AD2">
        <w:rPr>
          <w:rFonts w:ascii="Calibri" w:hAnsi="Calibri" w:cs="Calibri"/>
          <w:color w:val="000000"/>
        </w:rPr>
        <w:t xml:space="preserve"> </w:t>
      </w:r>
      <w:hyperlink r:id="rId18" w:history="1">
        <w:r w:rsidRPr="00515AD2">
          <w:rPr>
            <w:rStyle w:val="Hyperlink"/>
            <w:rFonts w:ascii="Calibri" w:hAnsi="Calibri" w:cs="Calibri"/>
          </w:rPr>
          <w:t>https://papers.ssrn.com/sol3/papers.cfm?abstract_id=3896852</w:t>
        </w:r>
      </w:hyperlink>
    </w:p>
  </w:footnote>
  <w:footnote w:id="29">
    <w:p w14:paraId="6FDB3D7B" w14:textId="3A38172F" w:rsidR="00BA358D" w:rsidRDefault="00BA358D">
      <w:pPr>
        <w:pStyle w:val="FootnoteText"/>
      </w:pPr>
      <w:r>
        <w:rPr>
          <w:rStyle w:val="FootnoteReference"/>
        </w:rPr>
        <w:footnoteRef/>
      </w:r>
      <w:r>
        <w:t xml:space="preserve"> “White Paper on Artificial Intelligence – A European Approach to Excellence and Trust,” by European Commission, 2020, p.17. </w:t>
      </w:r>
      <w:hyperlink r:id="rId19" w:history="1">
        <w:r w:rsidRPr="008C1235">
          <w:rPr>
            <w:rStyle w:val="Hyperlink"/>
          </w:rPr>
          <w:t>https://commission.europa.eu/system/files/2020-02/commission-white-paper-artificial-intelligence-feb2020_en.pdf</w:t>
        </w:r>
      </w:hyperlink>
    </w:p>
  </w:footnote>
  <w:footnote w:id="30">
    <w:p w14:paraId="69910768" w14:textId="12D61C74" w:rsidR="00BA358D" w:rsidRDefault="00BA358D">
      <w:pPr>
        <w:pStyle w:val="FootnoteText"/>
      </w:pPr>
      <w:r>
        <w:rPr>
          <w:rStyle w:val="FootnoteReference"/>
        </w:rPr>
        <w:footnoteRef/>
      </w:r>
      <w:r>
        <w:t xml:space="preserve"> Ibid, p.17</w:t>
      </w:r>
    </w:p>
  </w:footnote>
  <w:footnote w:id="31">
    <w:p w14:paraId="293A9825" w14:textId="448B219A" w:rsidR="00BA358D" w:rsidRDefault="00BA358D">
      <w:pPr>
        <w:pStyle w:val="FootnoteText"/>
      </w:pPr>
      <w:r>
        <w:rPr>
          <w:rStyle w:val="FootnoteReference"/>
        </w:rPr>
        <w:footnoteRef/>
      </w:r>
      <w:r>
        <w:t xml:space="preserve"> Ibid, p.18.</w:t>
      </w:r>
    </w:p>
  </w:footnote>
  <w:footnote w:id="32">
    <w:p w14:paraId="4CE61016" w14:textId="687F2C8F" w:rsidR="00BA358D" w:rsidRDefault="00BA358D">
      <w:pPr>
        <w:pStyle w:val="FootnoteText"/>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p.103.</w:t>
      </w:r>
      <w:r w:rsidRPr="00515AD2">
        <w:rPr>
          <w:rFonts w:ascii="Calibri" w:hAnsi="Calibri" w:cs="Calibri"/>
          <w:color w:val="000000"/>
        </w:rPr>
        <w:t xml:space="preserve"> </w:t>
      </w:r>
      <w:hyperlink r:id="rId20" w:history="1">
        <w:r w:rsidRPr="00515AD2">
          <w:rPr>
            <w:rStyle w:val="Hyperlink"/>
            <w:rFonts w:ascii="Calibri" w:hAnsi="Calibri" w:cs="Calibri"/>
          </w:rPr>
          <w:t>https://papers.ssrn.com/sol3/papers.cfm?abstract_id=3896852</w:t>
        </w:r>
      </w:hyperlink>
    </w:p>
  </w:footnote>
  <w:footnote w:id="33">
    <w:p w14:paraId="0F3CACF9" w14:textId="77777777" w:rsidR="00BA358D" w:rsidRDefault="00BA358D">
      <w:pPr>
        <w:pStyle w:val="FootnoteText"/>
      </w:pPr>
      <w:r>
        <w:rPr>
          <w:rStyle w:val="FootnoteReference"/>
        </w:rPr>
        <w:footnoteRef/>
      </w:r>
      <w:r>
        <w:t xml:space="preserve"> </w:t>
      </w:r>
      <w:proofErr w:type="spellStart"/>
      <w:r w:rsidRPr="00EC2EA8">
        <w:rPr>
          <w:rFonts w:ascii="Calibri" w:hAnsi="Calibri" w:cs="Calibri"/>
          <w:color w:val="000000"/>
        </w:rPr>
        <w:t>Lilkov</w:t>
      </w:r>
      <w:proofErr w:type="spellEnd"/>
      <w:r>
        <w:rPr>
          <w:rFonts w:ascii="Calibri" w:hAnsi="Calibri" w:cs="Calibri"/>
          <w:color w:val="000000"/>
        </w:rPr>
        <w:t xml:space="preserve">, </w:t>
      </w:r>
      <w:r w:rsidRPr="00EC2EA8">
        <w:rPr>
          <w:rFonts w:ascii="Calibri" w:hAnsi="Calibri" w:cs="Calibri"/>
          <w:color w:val="000000"/>
        </w:rPr>
        <w:t>202</w:t>
      </w:r>
      <w:r>
        <w:rPr>
          <w:rFonts w:ascii="Calibri" w:hAnsi="Calibri" w:cs="Calibri"/>
          <w:color w:val="000000"/>
        </w:rPr>
        <w:t xml:space="preserve">1, </w:t>
      </w:r>
      <w:r>
        <w:t>“</w:t>
      </w:r>
      <w:r w:rsidRPr="00EC2EA8">
        <w:rPr>
          <w:rFonts w:ascii="Calibri" w:hAnsi="Calibri" w:cs="Calibri"/>
          <w:color w:val="000000"/>
        </w:rPr>
        <w:t>Regulating artificial intelligence in the EU: A risky game</w:t>
      </w:r>
      <w:r>
        <w:rPr>
          <w:rFonts w:ascii="Calibri" w:hAnsi="Calibri" w:cs="Calibri"/>
          <w:color w:val="000000"/>
        </w:rPr>
        <w:t>,” p.169</w:t>
      </w:r>
      <w:r w:rsidRPr="00EC2EA8">
        <w:rPr>
          <w:rFonts w:ascii="Calibri" w:hAnsi="Calibri" w:cs="Calibri"/>
          <w:color w:val="000000"/>
        </w:rPr>
        <w:t xml:space="preserve">. </w:t>
      </w:r>
      <w:hyperlink r:id="rId21" w:history="1">
        <w:r w:rsidRPr="00EC2EA8">
          <w:rPr>
            <w:rStyle w:val="Hyperlink"/>
            <w:rFonts w:ascii="Calibri" w:hAnsi="Calibri" w:cs="Calibri"/>
            <w:color w:val="006ACC"/>
            <w:shd w:val="clear" w:color="auto" w:fill="FFFFFF"/>
          </w:rPr>
          <w:t>https://doi.org/10.1177/17816858211059248</w:t>
        </w:r>
      </w:hyperlink>
    </w:p>
  </w:footnote>
  <w:footnote w:id="34">
    <w:p w14:paraId="25C496B7" w14:textId="77777777" w:rsidR="00BA358D" w:rsidRDefault="00BA358D">
      <w:pPr>
        <w:pStyle w:val="FootnoteText"/>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p.98.</w:t>
      </w:r>
      <w:r w:rsidRPr="00515AD2">
        <w:rPr>
          <w:rFonts w:ascii="Calibri" w:hAnsi="Calibri" w:cs="Calibri"/>
          <w:color w:val="000000"/>
        </w:rPr>
        <w:t xml:space="preserve"> </w:t>
      </w:r>
      <w:hyperlink r:id="rId22" w:history="1">
        <w:r w:rsidRPr="00515AD2">
          <w:rPr>
            <w:rStyle w:val="Hyperlink"/>
            <w:rFonts w:ascii="Calibri" w:hAnsi="Calibri" w:cs="Calibri"/>
          </w:rPr>
          <w:t>https://papers.ssrn.com/sol3/papers.cfm?abstract_id=3896852</w:t>
        </w:r>
      </w:hyperlink>
    </w:p>
  </w:footnote>
  <w:footnote w:id="35">
    <w:p w14:paraId="6F3E2395" w14:textId="7E4B8451" w:rsidR="00BA358D" w:rsidRPr="008C7807" w:rsidRDefault="00BA358D">
      <w:pPr>
        <w:pStyle w:val="FootnoteText"/>
        <w:rPr>
          <w:rFonts w:ascii="Calibri" w:hAnsi="Calibri" w:cs="Calibri"/>
        </w:rPr>
      </w:pPr>
      <w:r>
        <w:rPr>
          <w:rStyle w:val="FootnoteReference"/>
        </w:rPr>
        <w:footnoteRef/>
      </w:r>
      <w:r>
        <w:t xml:space="preserve"> </w:t>
      </w:r>
      <w:r w:rsidRPr="008C7807">
        <w:rPr>
          <w:rFonts w:ascii="Calibri" w:hAnsi="Calibri" w:cs="Calibri"/>
        </w:rPr>
        <w:t xml:space="preserve">“The politics of Artificial Intelligence regulation and governance reform in the European Union,” R. Justo-Hanani, 2022, </w:t>
      </w:r>
      <w:r w:rsidRPr="008C7807">
        <w:rPr>
          <w:rFonts w:ascii="Calibri" w:hAnsi="Calibri" w:cs="Calibri"/>
          <w:i/>
          <w:iCs/>
        </w:rPr>
        <w:t>Policy Sciences, 55</w:t>
      </w:r>
      <w:r w:rsidRPr="008C7807">
        <w:rPr>
          <w:rFonts w:ascii="Calibri" w:hAnsi="Calibri" w:cs="Calibri"/>
        </w:rPr>
        <w:t xml:space="preserve">(1), p.149. </w:t>
      </w:r>
      <w:hyperlink r:id="rId23" w:history="1">
        <w:r w:rsidRPr="008C7807">
          <w:rPr>
            <w:rStyle w:val="Hyperlink"/>
            <w:rFonts w:ascii="Calibri" w:hAnsi="Calibri" w:cs="Calibri"/>
          </w:rPr>
          <w:t>https://doi.org/10.1007/s11077-022-09452-8</w:t>
        </w:r>
      </w:hyperlink>
    </w:p>
  </w:footnote>
  <w:footnote w:id="36">
    <w:p w14:paraId="15DBAF4D" w14:textId="609D42F9" w:rsidR="00BA358D" w:rsidRPr="008C7807" w:rsidRDefault="00BA358D">
      <w:pPr>
        <w:pStyle w:val="FootnoteText"/>
        <w:rPr>
          <w:rFonts w:ascii="Calibri" w:hAnsi="Calibri" w:cs="Calibri"/>
        </w:rPr>
      </w:pPr>
      <w:r w:rsidRPr="008C7807">
        <w:rPr>
          <w:rStyle w:val="FootnoteReference"/>
          <w:rFonts w:ascii="Calibri" w:hAnsi="Calibri" w:cs="Calibri"/>
        </w:rPr>
        <w:footnoteRef/>
      </w:r>
      <w:r w:rsidRPr="008C7807">
        <w:rPr>
          <w:rFonts w:ascii="Calibri" w:hAnsi="Calibri" w:cs="Calibri"/>
        </w:rPr>
        <w:t xml:space="preserve"> Ibid, p.149</w:t>
      </w:r>
    </w:p>
  </w:footnote>
  <w:footnote w:id="37">
    <w:p w14:paraId="179A830E" w14:textId="18DA1B2C" w:rsidR="00BA358D" w:rsidRPr="00397A85" w:rsidRDefault="00BA358D" w:rsidP="00397A85">
      <w:pPr>
        <w:tabs>
          <w:tab w:val="left" w:pos="2871"/>
        </w:tabs>
        <w:spacing w:line="240" w:lineRule="auto"/>
        <w:rPr>
          <w:rFonts w:ascii="Arial" w:hAnsi="Arial" w:cs="Arial"/>
          <w:color w:val="000000"/>
        </w:rPr>
      </w:pPr>
      <w:r>
        <w:rPr>
          <w:rStyle w:val="FootnoteReference"/>
        </w:rPr>
        <w:footnoteRef/>
      </w:r>
      <w:r>
        <w:t xml:space="preserve"> “</w:t>
      </w:r>
      <w:r w:rsidRPr="00397A85">
        <w:rPr>
          <w:rFonts w:ascii="Calibri" w:hAnsi="Calibri" w:cs="Calibri"/>
          <w:color w:val="000000"/>
          <w:sz w:val="20"/>
          <w:szCs w:val="20"/>
        </w:rPr>
        <w:t>Proposal for a Regulation of the European Parliament and of the Council: Laying Down Harmonised Rules on Artificial Intelligence (Artificial Intelligence Act) and Amending Certain Union Legislative Acts</w:t>
      </w:r>
      <w:r>
        <w:rPr>
          <w:rFonts w:ascii="Calibri" w:hAnsi="Calibri" w:cs="Calibri"/>
          <w:color w:val="000000"/>
          <w:sz w:val="20"/>
          <w:szCs w:val="20"/>
        </w:rPr>
        <w:t xml:space="preserve">,” by </w:t>
      </w:r>
      <w:r w:rsidRPr="00397A85">
        <w:rPr>
          <w:rFonts w:ascii="Calibri" w:hAnsi="Calibri" w:cs="Calibri"/>
          <w:color w:val="000000"/>
          <w:sz w:val="20"/>
          <w:szCs w:val="20"/>
        </w:rPr>
        <w:t>European Commission</w:t>
      </w:r>
      <w:r>
        <w:rPr>
          <w:rFonts w:ascii="Calibri" w:hAnsi="Calibri" w:cs="Calibri"/>
          <w:color w:val="000000"/>
          <w:sz w:val="20"/>
          <w:szCs w:val="20"/>
        </w:rPr>
        <w:t>, 2021, p.3.</w:t>
      </w:r>
      <w:r w:rsidRPr="00397A85">
        <w:rPr>
          <w:rFonts w:ascii="Calibri" w:hAnsi="Calibri" w:cs="Calibri"/>
          <w:color w:val="000000"/>
          <w:sz w:val="20"/>
          <w:szCs w:val="20"/>
        </w:rPr>
        <w:t xml:space="preserve"> </w:t>
      </w:r>
      <w:hyperlink r:id="rId24" w:history="1">
        <w:r w:rsidRPr="00397A85">
          <w:rPr>
            <w:rStyle w:val="Hyperlink"/>
            <w:rFonts w:ascii="Calibri" w:hAnsi="Calibri" w:cs="Calibri"/>
            <w:sz w:val="20"/>
            <w:szCs w:val="20"/>
          </w:rPr>
          <w:t>https://eur-lex.europa.eu/resource.html?uri=cellar:e0649735-a372-11eb-9585-01aa75ed71a1.0001.02/DOC_1&amp;format=PDF</w:t>
        </w:r>
      </w:hyperlink>
    </w:p>
  </w:footnote>
  <w:footnote w:id="38">
    <w:p w14:paraId="79348F33" w14:textId="19E71C9C" w:rsidR="00BA358D" w:rsidRDefault="00BA358D">
      <w:pPr>
        <w:pStyle w:val="FootnoteText"/>
      </w:pPr>
      <w:r>
        <w:rPr>
          <w:rStyle w:val="FootnoteReference"/>
        </w:rPr>
        <w:footnoteRef/>
      </w:r>
      <w:r>
        <w:t xml:space="preserve"> “Ethics guidelines for trustworthy AI, European Commission, 2024, </w:t>
      </w:r>
      <w:hyperlink r:id="rId25" w:history="1">
        <w:r w:rsidRPr="008C1235">
          <w:rPr>
            <w:rStyle w:val="Hyperlink"/>
          </w:rPr>
          <w:t>https://digital-strategy.ec.europa.eu/en/library/ethics-guidelines-trustworthy-ai</w:t>
        </w:r>
      </w:hyperlink>
    </w:p>
  </w:footnote>
  <w:footnote w:id="39">
    <w:p w14:paraId="14E87963" w14:textId="5AE52EB9" w:rsidR="00BA358D" w:rsidRDefault="00BA358D">
      <w:pPr>
        <w:pStyle w:val="FootnoteText"/>
      </w:pPr>
      <w:r>
        <w:rPr>
          <w:rStyle w:val="FootnoteReference"/>
        </w:rPr>
        <w:footnoteRef/>
      </w:r>
      <w:r>
        <w:t xml:space="preserve"> Ibid, p.2.</w:t>
      </w:r>
    </w:p>
  </w:footnote>
  <w:footnote w:id="40">
    <w:p w14:paraId="0F5802D8" w14:textId="628A2A69" w:rsidR="009609D0" w:rsidRPr="009609D0" w:rsidRDefault="009609D0">
      <w:pPr>
        <w:pStyle w:val="FootnoteText"/>
        <w:rPr>
          <w:lang w:val="en-US"/>
        </w:rPr>
      </w:pPr>
      <w:r>
        <w:rPr>
          <w:rStyle w:val="FootnoteReference"/>
        </w:rPr>
        <w:footnoteRef/>
      </w:r>
      <w:r>
        <w:t xml:space="preserve"> </w:t>
      </w:r>
      <w:r w:rsidR="00550B55">
        <w:t xml:space="preserve">IAPP, (March 2024) </w:t>
      </w:r>
      <w:hyperlink r:id="rId26" w:history="1">
        <w:r w:rsidR="00550B55" w:rsidRPr="00550B55">
          <w:rPr>
            <w:color w:val="0000FF"/>
            <w:sz w:val="22"/>
            <w:szCs w:val="22"/>
            <w:u w:val="single"/>
          </w:rPr>
          <w:t>European Parliament approves landmark AI Act, looks ahead to implementation (iapp.org)</w:t>
        </w:r>
      </w:hyperlink>
    </w:p>
  </w:footnote>
  <w:footnote w:id="41">
    <w:p w14:paraId="43FD5FF1" w14:textId="4B263143" w:rsidR="00BA358D" w:rsidRPr="00CF1492" w:rsidRDefault="00BA358D" w:rsidP="00CF1492">
      <w:pPr>
        <w:spacing w:line="240" w:lineRule="auto"/>
        <w:rPr>
          <w:rFonts w:ascii="Arial" w:hAnsi="Arial" w:cs="Arial"/>
          <w:color w:val="000000"/>
        </w:rPr>
      </w:pPr>
      <w:r>
        <w:rPr>
          <w:rStyle w:val="FootnoteReference"/>
        </w:rPr>
        <w:footnoteRef/>
      </w:r>
      <w:r>
        <w:t xml:space="preserve"> </w:t>
      </w:r>
      <w:r w:rsidRPr="00CF1492">
        <w:rPr>
          <w:rFonts w:ascii="Calibri" w:hAnsi="Calibri" w:cs="Calibri"/>
          <w:color w:val="000000"/>
          <w:sz w:val="20"/>
          <w:szCs w:val="20"/>
        </w:rPr>
        <w:t xml:space="preserve">European Parliament. (2023). </w:t>
      </w:r>
      <w:r w:rsidRPr="00CF1492">
        <w:rPr>
          <w:rFonts w:ascii="Calibri" w:hAnsi="Calibri" w:cs="Calibri"/>
          <w:i/>
          <w:iCs/>
          <w:color w:val="000000"/>
          <w:sz w:val="20"/>
          <w:szCs w:val="20"/>
        </w:rPr>
        <w:t>Artificial Intelligence Act: Deal on comprehensive rules for trustworthy AI</w:t>
      </w:r>
      <w:r w:rsidRPr="00CF1492">
        <w:rPr>
          <w:rFonts w:ascii="Calibri" w:hAnsi="Calibri" w:cs="Calibri"/>
          <w:color w:val="000000"/>
          <w:sz w:val="20"/>
          <w:szCs w:val="20"/>
        </w:rPr>
        <w:t xml:space="preserve">. </w:t>
      </w:r>
      <w:hyperlink r:id="rId27" w:history="1">
        <w:r w:rsidRPr="00CF1492">
          <w:rPr>
            <w:rStyle w:val="Hyperlink"/>
            <w:rFonts w:ascii="Calibri" w:hAnsi="Calibri" w:cs="Calibri"/>
            <w:sz w:val="20"/>
            <w:szCs w:val="20"/>
          </w:rPr>
          <w:t>https://www.europarl.europa.eu/news/en/press-room/20231206IPR15699/artificial-intelligence-act-deal-on-comprehensive-rules-for-trustworthy-ai</w:t>
        </w:r>
      </w:hyperlink>
    </w:p>
  </w:footnote>
  <w:footnote w:id="42">
    <w:p w14:paraId="4C67FBD5" w14:textId="3A6503CB" w:rsidR="009609D0" w:rsidRPr="009609D0" w:rsidRDefault="009609D0" w:rsidP="009609D0">
      <w:pPr>
        <w:pStyle w:val="Heading1"/>
        <w:shd w:val="clear" w:color="auto" w:fill="FFFFFF"/>
        <w:spacing w:before="0" w:line="288" w:lineRule="atLeast"/>
        <w:textAlignment w:val="bottom"/>
        <w:rPr>
          <w:rFonts w:asciiTheme="minorHAnsi" w:eastAsia="Times New Roman" w:hAnsiTheme="minorHAnsi" w:cstheme="minorHAnsi"/>
          <w:i/>
          <w:color w:val="1E1E1F"/>
          <w:spacing w:val="-72"/>
          <w:kern w:val="36"/>
          <w:sz w:val="20"/>
          <w:szCs w:val="20"/>
          <w:lang w:val="en-US"/>
          <w14:ligatures w14:val="none"/>
        </w:rPr>
      </w:pPr>
      <w:r w:rsidRPr="009609D0">
        <w:rPr>
          <w:rStyle w:val="FootnoteReference"/>
          <w:rFonts w:asciiTheme="minorHAnsi" w:hAnsiTheme="minorHAnsi" w:cstheme="minorHAnsi"/>
          <w:sz w:val="20"/>
          <w:szCs w:val="20"/>
        </w:rPr>
        <w:footnoteRef/>
      </w:r>
      <w:r w:rsidRPr="009609D0">
        <w:rPr>
          <w:rFonts w:asciiTheme="minorHAnsi" w:hAnsiTheme="minorHAnsi" w:cstheme="minorHAnsi"/>
          <w:sz w:val="20"/>
          <w:szCs w:val="20"/>
        </w:rPr>
        <w:t xml:space="preserve"> </w:t>
      </w:r>
      <w:r w:rsidRPr="009609D0">
        <w:rPr>
          <w:rFonts w:asciiTheme="minorHAnsi" w:hAnsiTheme="minorHAnsi" w:cstheme="minorHAnsi"/>
          <w:color w:val="auto"/>
          <w:sz w:val="20"/>
          <w:szCs w:val="20"/>
        </w:rPr>
        <w:t xml:space="preserve">European Parliament. (13.03.2024) </w:t>
      </w:r>
      <w:r w:rsidRPr="009609D0">
        <w:rPr>
          <w:rFonts w:asciiTheme="minorHAnsi" w:eastAsia="Times New Roman" w:hAnsiTheme="minorHAnsi" w:cstheme="minorHAnsi"/>
          <w:i/>
          <w:color w:val="1E1E1F"/>
          <w:kern w:val="36"/>
          <w:sz w:val="20"/>
          <w:szCs w:val="20"/>
          <w:bdr w:val="none" w:sz="0" w:space="0" w:color="auto" w:frame="1"/>
          <w:lang w:val="en-US"/>
          <w14:ligatures w14:val="none"/>
        </w:rPr>
        <w:t>Artificial Intelligence Act: MEPs adopt landmark law</w:t>
      </w:r>
    </w:p>
    <w:p w14:paraId="00AA80B4" w14:textId="6C248620" w:rsidR="009609D0" w:rsidRPr="009609D0" w:rsidRDefault="009609D0">
      <w:pPr>
        <w:pStyle w:val="FootnoteText"/>
        <w:rPr>
          <w:rFonts w:cstheme="minorHAnsi"/>
        </w:rPr>
      </w:pPr>
      <w:hyperlink r:id="rId28" w:history="1">
        <w:r w:rsidRPr="009609D0">
          <w:rPr>
            <w:rFonts w:cstheme="minorHAnsi"/>
            <w:color w:val="0000FF"/>
            <w:u w:val="single"/>
          </w:rPr>
          <w:t>Artificial Intelligence Act: MEPs adopt landmark law | News | European Parliament (europa.eu)</w:t>
        </w:r>
      </w:hyperlink>
    </w:p>
    <w:p w14:paraId="20D37B0E" w14:textId="77777777" w:rsidR="009609D0" w:rsidRPr="009609D0" w:rsidRDefault="009609D0">
      <w:pPr>
        <w:pStyle w:val="FootnoteText"/>
        <w:rPr>
          <w:lang w:val="en-US"/>
        </w:rPr>
      </w:pPr>
    </w:p>
  </w:footnote>
  <w:footnote w:id="43">
    <w:p w14:paraId="5C4560F7" w14:textId="77777777" w:rsidR="00BA358D" w:rsidRDefault="00BA358D" w:rsidP="00B82469">
      <w:pPr>
        <w:pStyle w:val="FootnoteText"/>
      </w:pPr>
      <w:r>
        <w:rPr>
          <w:rStyle w:val="FootnoteReference"/>
        </w:rPr>
        <w:footnoteRef/>
      </w:r>
      <w:r>
        <w:t xml:space="preserve"> “The Artificial Intelligence and Data Act (AIDA) – Companion document,” Government of Canada, 2023a </w:t>
      </w:r>
      <w:hyperlink r:id="rId29" w:history="1">
        <w:r w:rsidRPr="008C1235">
          <w:rPr>
            <w:rStyle w:val="Hyperlink"/>
          </w:rPr>
          <w:t>https://ised-isde.canada.ca/site/innovation-better-canada/en/artificial-intelligence-and-data-act-aida-companion-document</w:t>
        </w:r>
      </w:hyperlink>
    </w:p>
  </w:footnote>
  <w:footnote w:id="44">
    <w:p w14:paraId="6CA5C13D" w14:textId="77777777" w:rsidR="00BA358D" w:rsidRDefault="00BA358D" w:rsidP="00B82469">
      <w:pPr>
        <w:pStyle w:val="FootnoteText"/>
      </w:pPr>
      <w:r>
        <w:rPr>
          <w:rStyle w:val="FootnoteReference"/>
        </w:rPr>
        <w:footnoteRef/>
      </w:r>
      <w:r>
        <w:t xml:space="preserve"> “Artificial Intelligence Policy and the European Union,” by S. </w:t>
      </w:r>
      <w:proofErr w:type="spellStart"/>
      <w:r>
        <w:t>Neschke</w:t>
      </w:r>
      <w:proofErr w:type="spellEnd"/>
      <w:r>
        <w:t xml:space="preserve">, J. </w:t>
      </w:r>
      <w:proofErr w:type="spellStart"/>
      <w:r>
        <w:t>Soroushian</w:t>
      </w:r>
      <w:proofErr w:type="spellEnd"/>
      <w:r>
        <w:t xml:space="preserve">, &amp; J. Pesner, 2022, Bipartisan Policy Center, p.10. </w:t>
      </w:r>
      <w:hyperlink r:id="rId30" w:history="1">
        <w:r w:rsidRPr="008C1235">
          <w:rPr>
            <w:rStyle w:val="Hyperlink"/>
          </w:rPr>
          <w:t>https://bipartisanpolicy.org/download/?file=/wp-content/uploads/2022/08/AI-Policy-and-EU-Final-Paper.pdf</w:t>
        </w:r>
      </w:hyperlink>
    </w:p>
  </w:footnote>
  <w:footnote w:id="45">
    <w:p w14:paraId="2DF33560" w14:textId="77777777" w:rsidR="00BA358D" w:rsidRDefault="00BA358D" w:rsidP="00B82469">
      <w:pPr>
        <w:pStyle w:val="FootnoteText"/>
      </w:pPr>
      <w:r>
        <w:rPr>
          <w:rStyle w:val="FootnoteReference"/>
        </w:rPr>
        <w:footnoteRef/>
      </w:r>
      <w:r>
        <w:t xml:space="preserve"> “Artificial Intelligence and the Law in Canada,” by F. Martin-Bariteau &amp; T. </w:t>
      </w:r>
      <w:proofErr w:type="spellStart"/>
      <w:r>
        <w:t>Scassa</w:t>
      </w:r>
      <w:proofErr w:type="spellEnd"/>
      <w:r>
        <w:t xml:space="preserve">, 2021, p.6. </w:t>
      </w:r>
      <w:hyperlink r:id="rId31" w:history="1">
        <w:r w:rsidRPr="008C1235">
          <w:rPr>
            <w:rStyle w:val="Hyperlink"/>
          </w:rPr>
          <w:t>https://papers.ssrn.com/sol3/papers.cfm?abstract_id=3734675</w:t>
        </w:r>
      </w:hyperlink>
    </w:p>
  </w:footnote>
  <w:footnote w:id="46">
    <w:p w14:paraId="0561122B" w14:textId="77777777" w:rsidR="00BA358D" w:rsidRPr="007243D8" w:rsidRDefault="00BA358D" w:rsidP="001B4E78">
      <w:pPr>
        <w:spacing w:line="240" w:lineRule="auto"/>
        <w:rPr>
          <w:rFonts w:ascii="Arial" w:hAnsi="Arial" w:cs="Arial"/>
          <w:color w:val="272727"/>
          <w:shd w:val="clear" w:color="auto" w:fill="FFFFFF"/>
        </w:rPr>
      </w:pPr>
      <w:r>
        <w:rPr>
          <w:rStyle w:val="FootnoteReference"/>
        </w:rPr>
        <w:footnoteRef/>
      </w:r>
      <w:r>
        <w:t xml:space="preserve"> “</w:t>
      </w:r>
      <w:r w:rsidRPr="007243D8">
        <w:rPr>
          <w:rFonts w:ascii="Calibri" w:hAnsi="Calibri" w:cs="Calibri"/>
          <w:color w:val="000000"/>
          <w:sz w:val="20"/>
          <w:szCs w:val="20"/>
        </w:rPr>
        <w:t>Heads Up: The Companion Document to the Canadian Artificial Intelligence and Data Act – AIDA Companion provides answers to some key questions but then raises others</w:t>
      </w:r>
      <w:r>
        <w:rPr>
          <w:rFonts w:ascii="Calibri" w:hAnsi="Calibri" w:cs="Calibri"/>
          <w:color w:val="000000"/>
          <w:sz w:val="20"/>
          <w:szCs w:val="20"/>
        </w:rPr>
        <w:t xml:space="preserve">,” J. </w:t>
      </w:r>
      <w:proofErr w:type="spellStart"/>
      <w:r w:rsidRPr="007243D8">
        <w:rPr>
          <w:rFonts w:ascii="Calibri" w:hAnsi="Calibri" w:cs="Calibri"/>
          <w:color w:val="000000"/>
          <w:sz w:val="20"/>
          <w:szCs w:val="20"/>
        </w:rPr>
        <w:t>Beardwood</w:t>
      </w:r>
      <w:proofErr w:type="spellEnd"/>
      <w:r w:rsidRPr="007243D8">
        <w:rPr>
          <w:rFonts w:ascii="Calibri" w:hAnsi="Calibri" w:cs="Calibri"/>
          <w:color w:val="000000"/>
          <w:sz w:val="20"/>
          <w:szCs w:val="20"/>
        </w:rPr>
        <w:t>, 2023</w:t>
      </w:r>
      <w:r>
        <w:rPr>
          <w:rFonts w:ascii="Calibri" w:hAnsi="Calibri" w:cs="Calibri"/>
          <w:color w:val="000000"/>
          <w:sz w:val="20"/>
          <w:szCs w:val="20"/>
        </w:rPr>
        <w:t xml:space="preserve">, </w:t>
      </w:r>
      <w:r w:rsidRPr="007243D8">
        <w:rPr>
          <w:rFonts w:ascii="Calibri" w:hAnsi="Calibri" w:cs="Calibri"/>
          <w:i/>
          <w:iCs/>
          <w:color w:val="000000"/>
          <w:sz w:val="20"/>
          <w:szCs w:val="20"/>
        </w:rPr>
        <w:t>Computer Law Review International, 24</w:t>
      </w:r>
      <w:r w:rsidRPr="007243D8">
        <w:rPr>
          <w:rFonts w:ascii="Calibri" w:hAnsi="Calibri" w:cs="Calibri"/>
          <w:color w:val="000000"/>
          <w:sz w:val="20"/>
          <w:szCs w:val="20"/>
        </w:rPr>
        <w:t xml:space="preserve">(3), </w:t>
      </w:r>
      <w:r>
        <w:rPr>
          <w:rFonts w:ascii="Calibri" w:hAnsi="Calibri" w:cs="Calibri"/>
          <w:color w:val="000000"/>
          <w:sz w:val="20"/>
          <w:szCs w:val="20"/>
        </w:rPr>
        <w:t>p.65.</w:t>
      </w:r>
      <w:r w:rsidRPr="007243D8">
        <w:rPr>
          <w:rFonts w:ascii="Calibri" w:hAnsi="Calibri" w:cs="Calibri"/>
          <w:color w:val="000000"/>
          <w:sz w:val="20"/>
          <w:szCs w:val="20"/>
        </w:rPr>
        <w:t xml:space="preserve"> </w:t>
      </w:r>
      <w:hyperlink r:id="rId32" w:history="1">
        <w:r w:rsidRPr="007243D8">
          <w:rPr>
            <w:rStyle w:val="Hyperlink"/>
            <w:rFonts w:ascii="Calibri" w:hAnsi="Calibri" w:cs="Calibri"/>
            <w:sz w:val="20"/>
            <w:szCs w:val="20"/>
            <w:shd w:val="clear" w:color="auto" w:fill="FFFFFF"/>
          </w:rPr>
          <w:t>https://doi.org/10.9785/cri-2023-240302</w:t>
        </w:r>
      </w:hyperlink>
    </w:p>
  </w:footnote>
  <w:footnote w:id="47">
    <w:p w14:paraId="586FE11D" w14:textId="77777777" w:rsidR="00BA358D" w:rsidRPr="008A55BF" w:rsidRDefault="00BA358D" w:rsidP="00F2624B">
      <w:pPr>
        <w:spacing w:line="240" w:lineRule="auto"/>
        <w:rPr>
          <w:rFonts w:ascii="Arial" w:hAnsi="Arial" w:cs="Arial"/>
          <w:color w:val="272727"/>
          <w:shd w:val="clear" w:color="auto" w:fill="FFFFFF"/>
        </w:rPr>
      </w:pPr>
      <w:r>
        <w:rPr>
          <w:rStyle w:val="FootnoteReference"/>
        </w:rPr>
        <w:footnoteRef/>
      </w:r>
      <w:r>
        <w:t xml:space="preserve"> </w:t>
      </w:r>
      <w:r>
        <w:rPr>
          <w:rFonts w:ascii="Calibri" w:hAnsi="Calibri" w:cs="Calibri"/>
          <w:color w:val="272727"/>
          <w:sz w:val="20"/>
          <w:szCs w:val="20"/>
          <w:shd w:val="clear" w:color="auto" w:fill="FFFFFF"/>
        </w:rPr>
        <w:t>“</w:t>
      </w:r>
      <w:r w:rsidRPr="008A55BF">
        <w:rPr>
          <w:rFonts w:ascii="Calibri" w:hAnsi="Calibri" w:cs="Calibri"/>
          <w:color w:val="272727"/>
          <w:sz w:val="20"/>
          <w:szCs w:val="20"/>
          <w:shd w:val="clear" w:color="auto" w:fill="FFFFFF"/>
        </w:rPr>
        <w:t>Regulating AI in Canada: A Critical Look at the Proposed Artificial Intelligence and Data Act</w:t>
      </w:r>
      <w:r>
        <w:rPr>
          <w:rFonts w:ascii="Calibri" w:hAnsi="Calibri" w:cs="Calibri"/>
          <w:color w:val="272727"/>
          <w:sz w:val="20"/>
          <w:szCs w:val="20"/>
          <w:shd w:val="clear" w:color="auto" w:fill="FFFFFF"/>
        </w:rPr>
        <w:t xml:space="preserve">,” </w:t>
      </w:r>
      <w:proofErr w:type="spellStart"/>
      <w:r>
        <w:rPr>
          <w:rFonts w:ascii="Calibri" w:hAnsi="Calibri" w:cs="Calibri"/>
          <w:color w:val="272727"/>
          <w:sz w:val="20"/>
          <w:szCs w:val="20"/>
          <w:shd w:val="clear" w:color="auto" w:fill="FFFFFF"/>
        </w:rPr>
        <w:t>Scassa</w:t>
      </w:r>
      <w:proofErr w:type="spellEnd"/>
      <w:r>
        <w:rPr>
          <w:rFonts w:ascii="Calibri" w:hAnsi="Calibri" w:cs="Calibri"/>
          <w:color w:val="272727"/>
          <w:sz w:val="20"/>
          <w:szCs w:val="20"/>
          <w:shd w:val="clear" w:color="auto" w:fill="FFFFFF"/>
        </w:rPr>
        <w:t>, 2023a,</w:t>
      </w:r>
      <w:r w:rsidRPr="008A55BF">
        <w:rPr>
          <w:rFonts w:ascii="Calibri" w:hAnsi="Calibri" w:cs="Calibri"/>
          <w:color w:val="272727"/>
          <w:sz w:val="20"/>
          <w:szCs w:val="20"/>
          <w:shd w:val="clear" w:color="auto" w:fill="FFFFFF"/>
        </w:rPr>
        <w:t xml:space="preserve"> </w:t>
      </w:r>
      <w:r w:rsidRPr="008A55BF">
        <w:rPr>
          <w:rFonts w:ascii="Calibri" w:hAnsi="Calibri" w:cs="Calibri"/>
          <w:i/>
          <w:iCs/>
          <w:color w:val="272727"/>
          <w:sz w:val="20"/>
          <w:szCs w:val="20"/>
          <w:shd w:val="clear" w:color="auto" w:fill="FFFFFF"/>
        </w:rPr>
        <w:t>Canadian Bar Review,</w:t>
      </w:r>
      <w:r w:rsidRPr="008A55BF">
        <w:rPr>
          <w:rFonts w:ascii="Calibri" w:hAnsi="Calibri" w:cs="Calibri"/>
          <w:color w:val="272727"/>
          <w:sz w:val="20"/>
          <w:szCs w:val="20"/>
          <w:shd w:val="clear" w:color="auto" w:fill="FFFFFF"/>
        </w:rPr>
        <w:t xml:space="preserve"> </w:t>
      </w:r>
      <w:r w:rsidRPr="008A55BF">
        <w:rPr>
          <w:rFonts w:ascii="Calibri" w:hAnsi="Calibri" w:cs="Calibri"/>
          <w:i/>
          <w:iCs/>
          <w:color w:val="272727"/>
          <w:sz w:val="20"/>
          <w:szCs w:val="20"/>
          <w:shd w:val="clear" w:color="auto" w:fill="FFFFFF"/>
        </w:rPr>
        <w:t>101</w:t>
      </w:r>
      <w:r w:rsidRPr="008A55BF">
        <w:rPr>
          <w:rFonts w:ascii="Calibri" w:hAnsi="Calibri" w:cs="Calibri"/>
          <w:color w:val="272727"/>
          <w:sz w:val="20"/>
          <w:szCs w:val="20"/>
          <w:shd w:val="clear" w:color="auto" w:fill="FFFFFF"/>
        </w:rPr>
        <w:t>(1)</w:t>
      </w:r>
      <w:r>
        <w:rPr>
          <w:rFonts w:ascii="Calibri" w:hAnsi="Calibri" w:cs="Calibri"/>
          <w:color w:val="272727"/>
          <w:sz w:val="20"/>
          <w:szCs w:val="20"/>
          <w:shd w:val="clear" w:color="auto" w:fill="FFFFFF"/>
        </w:rPr>
        <w:t>, p.7</w:t>
      </w:r>
      <w:r w:rsidRPr="008A55BF">
        <w:rPr>
          <w:rFonts w:ascii="Calibri" w:hAnsi="Calibri" w:cs="Calibri"/>
          <w:color w:val="272727"/>
          <w:sz w:val="20"/>
          <w:szCs w:val="20"/>
          <w:shd w:val="clear" w:color="auto" w:fill="FFFFFF"/>
        </w:rPr>
        <w:t xml:space="preserve">. </w:t>
      </w:r>
      <w:hyperlink r:id="rId33" w:history="1">
        <w:r w:rsidRPr="008A55BF">
          <w:rPr>
            <w:rStyle w:val="Hyperlink"/>
            <w:rFonts w:ascii="Calibri" w:hAnsi="Calibri" w:cs="Calibri"/>
            <w:sz w:val="20"/>
            <w:szCs w:val="20"/>
            <w:shd w:val="clear" w:color="auto" w:fill="FFFFFF"/>
          </w:rPr>
          <w:t>https://cbr.cba.org/index.php/cbr/article/view/4817/4539</w:t>
        </w:r>
      </w:hyperlink>
    </w:p>
  </w:footnote>
  <w:footnote w:id="48">
    <w:p w14:paraId="571C0D0B" w14:textId="77777777" w:rsidR="00BA358D" w:rsidRPr="00195A6F" w:rsidRDefault="00BA358D" w:rsidP="00F2624B">
      <w:pPr>
        <w:pStyle w:val="FootnoteText"/>
      </w:pPr>
      <w:r>
        <w:rPr>
          <w:rStyle w:val="FootnoteReference"/>
        </w:rPr>
        <w:footnoteRef/>
      </w:r>
      <w:r w:rsidRPr="00195A6F">
        <w:t xml:space="preserve"> “Canada’s Draft AI Legislation N</w:t>
      </w:r>
      <w:r>
        <w:t xml:space="preserve">eeds Important Revisions,” </w:t>
      </w:r>
      <w:proofErr w:type="spellStart"/>
      <w:r>
        <w:t>Scassa</w:t>
      </w:r>
      <w:proofErr w:type="spellEnd"/>
      <w:r>
        <w:t xml:space="preserve">, 2023b. </w:t>
      </w:r>
      <w:hyperlink r:id="rId34" w:history="1">
        <w:r w:rsidRPr="00782CB5">
          <w:rPr>
            <w:rStyle w:val="Hyperlink"/>
          </w:rPr>
          <w:t>https://www.cigionline.org/articles/canadas-draft-ai-legislation-needs-important-revisions/</w:t>
        </w:r>
      </w:hyperlink>
    </w:p>
  </w:footnote>
  <w:footnote w:id="49">
    <w:p w14:paraId="7802A9A0" w14:textId="77777777" w:rsidR="00BA358D" w:rsidRPr="00195A6F" w:rsidRDefault="00BA358D" w:rsidP="001B4E78">
      <w:pPr>
        <w:pStyle w:val="FootnoteText"/>
      </w:pPr>
      <w:r>
        <w:rPr>
          <w:rStyle w:val="FootnoteReference"/>
        </w:rPr>
        <w:footnoteRef/>
      </w:r>
      <w:r w:rsidRPr="00195A6F">
        <w:t xml:space="preserve"> Ibid, p.67</w:t>
      </w:r>
    </w:p>
  </w:footnote>
  <w:footnote w:id="50">
    <w:p w14:paraId="19324D33" w14:textId="77777777" w:rsidR="00BA358D" w:rsidRDefault="00BA358D" w:rsidP="001B4E78">
      <w:pPr>
        <w:pStyle w:val="FootnoteText"/>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p.98.</w:t>
      </w:r>
      <w:r w:rsidRPr="00515AD2">
        <w:rPr>
          <w:rFonts w:ascii="Calibri" w:hAnsi="Calibri" w:cs="Calibri"/>
          <w:color w:val="000000"/>
        </w:rPr>
        <w:t xml:space="preserve"> </w:t>
      </w:r>
      <w:hyperlink r:id="rId35" w:history="1">
        <w:r w:rsidRPr="00515AD2">
          <w:rPr>
            <w:rStyle w:val="Hyperlink"/>
            <w:rFonts w:ascii="Calibri" w:hAnsi="Calibri" w:cs="Calibri"/>
          </w:rPr>
          <w:t>https://papers.ssrn.com/sol3/papers.cfm?abstract_id=3896852</w:t>
        </w:r>
      </w:hyperlink>
    </w:p>
  </w:footnote>
  <w:footnote w:id="51">
    <w:p w14:paraId="39C84A8F" w14:textId="77777777" w:rsidR="00BA358D" w:rsidRDefault="00BA358D" w:rsidP="001B4E78">
      <w:pPr>
        <w:pStyle w:val="FootnoteText"/>
      </w:pPr>
      <w:r>
        <w:rPr>
          <w:rStyle w:val="FootnoteReference"/>
        </w:rPr>
        <w:footnoteRef/>
      </w:r>
      <w:r>
        <w:t xml:space="preserve"> </w:t>
      </w:r>
      <w:proofErr w:type="spellStart"/>
      <w:r>
        <w:t>Beardwood</w:t>
      </w:r>
      <w:proofErr w:type="spellEnd"/>
      <w:r>
        <w:t>, 2023, ““</w:t>
      </w:r>
      <w:r w:rsidRPr="007243D8">
        <w:rPr>
          <w:rFonts w:ascii="Calibri" w:hAnsi="Calibri" w:cs="Calibri"/>
          <w:color w:val="000000"/>
        </w:rPr>
        <w:t>Heads Up: The Companion Document to the Canadian Artificial Intelligence and Data Act – AIDA Companion</w:t>
      </w:r>
      <w:r>
        <w:rPr>
          <w:rFonts w:ascii="Calibri" w:hAnsi="Calibri" w:cs="Calibri"/>
          <w:color w:val="000000"/>
        </w:rPr>
        <w:t xml:space="preserve">,” p.67, </w:t>
      </w:r>
      <w:hyperlink r:id="rId36" w:history="1">
        <w:r w:rsidRPr="007243D8">
          <w:rPr>
            <w:rStyle w:val="Hyperlink"/>
            <w:rFonts w:ascii="Calibri" w:hAnsi="Calibri" w:cs="Calibri"/>
            <w:shd w:val="clear" w:color="auto" w:fill="FFFFFF"/>
          </w:rPr>
          <w:t>https://doi.org/10.9785/cri-2023-240302</w:t>
        </w:r>
      </w:hyperlink>
    </w:p>
  </w:footnote>
  <w:footnote w:id="52">
    <w:p w14:paraId="53E13028" w14:textId="77777777" w:rsidR="00BA358D" w:rsidRDefault="00BA358D" w:rsidP="001B4E78">
      <w:pPr>
        <w:pStyle w:val="FootnoteText"/>
      </w:pPr>
      <w:r>
        <w:rPr>
          <w:rStyle w:val="FootnoteReference"/>
        </w:rPr>
        <w:footnoteRef/>
      </w:r>
      <w:r>
        <w:t xml:space="preserve"> “</w:t>
      </w:r>
      <w:r w:rsidRPr="003C2416">
        <w:rPr>
          <w:rFonts w:ascii="Calibri" w:hAnsi="Calibri" w:cs="Calibri"/>
          <w:color w:val="000000"/>
        </w:rPr>
        <w:t>The Artificial Intelligence and Data Act (AIDA) – Companion document</w:t>
      </w:r>
      <w:r>
        <w:rPr>
          <w:rFonts w:ascii="Calibri" w:hAnsi="Calibri" w:cs="Calibri"/>
          <w:color w:val="000000"/>
        </w:rPr>
        <w:t xml:space="preserve">,” </w:t>
      </w:r>
      <w:r w:rsidRPr="003C2416">
        <w:rPr>
          <w:rFonts w:ascii="Calibri" w:hAnsi="Calibri" w:cs="Calibri"/>
          <w:color w:val="000000"/>
        </w:rPr>
        <w:t>Government of Canada</w:t>
      </w:r>
      <w:r>
        <w:rPr>
          <w:rFonts w:ascii="Calibri" w:hAnsi="Calibri" w:cs="Calibri"/>
          <w:color w:val="000000"/>
        </w:rPr>
        <w:t xml:space="preserve">, </w:t>
      </w:r>
      <w:r w:rsidRPr="003C2416">
        <w:rPr>
          <w:rFonts w:ascii="Calibri" w:hAnsi="Calibri" w:cs="Calibri"/>
          <w:color w:val="000000"/>
        </w:rPr>
        <w:t>2023a</w:t>
      </w:r>
      <w:r>
        <w:rPr>
          <w:rFonts w:ascii="Calibri" w:hAnsi="Calibri" w:cs="Calibri"/>
          <w:color w:val="000000"/>
        </w:rPr>
        <w:t>.</w:t>
      </w:r>
      <w:r w:rsidRPr="003C2416">
        <w:rPr>
          <w:rFonts w:ascii="Calibri" w:hAnsi="Calibri" w:cs="Calibri"/>
          <w:color w:val="000000"/>
        </w:rPr>
        <w:t xml:space="preserve"> </w:t>
      </w:r>
      <w:hyperlink r:id="rId37" w:history="1">
        <w:r w:rsidRPr="003C2416">
          <w:rPr>
            <w:rStyle w:val="Hyperlink"/>
            <w:rFonts w:ascii="Calibri" w:hAnsi="Calibri" w:cs="Calibri"/>
          </w:rPr>
          <w:t>https://ised-isde.canada.ca/site/innovation-better-canada/en/artificial-intelligence-and-data-act-aida-companion-document</w:t>
        </w:r>
      </w:hyperlink>
    </w:p>
  </w:footnote>
  <w:footnote w:id="53">
    <w:p w14:paraId="01015111" w14:textId="77777777" w:rsidR="00BA358D" w:rsidRDefault="00BA358D" w:rsidP="001B4E78">
      <w:pPr>
        <w:pStyle w:val="FootnoteText"/>
      </w:pPr>
      <w:r>
        <w:rPr>
          <w:rStyle w:val="FootnoteReference"/>
        </w:rPr>
        <w:footnoteRef/>
      </w:r>
      <w:r>
        <w:t xml:space="preserve"> Ibid.</w:t>
      </w:r>
    </w:p>
  </w:footnote>
  <w:footnote w:id="54">
    <w:p w14:paraId="5E406151" w14:textId="662644AC" w:rsidR="00BA358D" w:rsidRDefault="00BA358D">
      <w:pPr>
        <w:pStyle w:val="FootnoteText"/>
      </w:pPr>
      <w:r>
        <w:rPr>
          <w:rStyle w:val="FootnoteReference"/>
        </w:rPr>
        <w:footnoteRef/>
      </w:r>
      <w:r>
        <w:t xml:space="preserve"> “Directive on Automated Decision-Making,” by Government of Canada, 2023b, </w:t>
      </w:r>
      <w:hyperlink r:id="rId38" w:history="1">
        <w:r w:rsidRPr="008C1235">
          <w:rPr>
            <w:rStyle w:val="Hyperlink"/>
          </w:rPr>
          <w:t>https://www.tbs-sct.canada.ca/pol/doc-eng.aspx?id=32592</w:t>
        </w:r>
      </w:hyperlink>
    </w:p>
  </w:footnote>
  <w:footnote w:id="55">
    <w:p w14:paraId="269D9536" w14:textId="301F7FF4" w:rsidR="00BA358D" w:rsidRDefault="00BA358D">
      <w:pPr>
        <w:pStyle w:val="FootnoteText"/>
      </w:pPr>
      <w:r>
        <w:rPr>
          <w:rStyle w:val="FootnoteReference"/>
        </w:rPr>
        <w:footnoteRef/>
      </w:r>
      <w:r>
        <w:t xml:space="preserve"> Ibid.</w:t>
      </w:r>
    </w:p>
  </w:footnote>
  <w:footnote w:id="56">
    <w:p w14:paraId="16CDC0BB" w14:textId="755B0986" w:rsidR="00BA358D" w:rsidRDefault="00BA358D">
      <w:pPr>
        <w:pStyle w:val="FootnoteText"/>
      </w:pPr>
      <w:r>
        <w:rPr>
          <w:rStyle w:val="FootnoteReference"/>
        </w:rPr>
        <w:footnoteRef/>
      </w:r>
      <w:r>
        <w:t xml:space="preserve"> “Algorithmic Impact Assessment Tool,” Government of Canada, 2023c, </w:t>
      </w:r>
      <w:hyperlink r:id="rId39" w:history="1">
        <w:r w:rsidRPr="008C1235">
          <w:rPr>
            <w:rStyle w:val="Hyperlink"/>
          </w:rPr>
          <w:t>https://www.canada.ca/en/government/system/digital-government/digital-government-innovations/responsible-use-ai/algorithmic-impact-assessment.html</w:t>
        </w:r>
      </w:hyperlink>
    </w:p>
  </w:footnote>
  <w:footnote w:id="57">
    <w:p w14:paraId="0BD2E452" w14:textId="230B6571" w:rsidR="00BA358D" w:rsidRPr="004A774F" w:rsidRDefault="00BA358D" w:rsidP="004A774F">
      <w:pPr>
        <w:spacing w:line="240" w:lineRule="auto"/>
        <w:rPr>
          <w:rFonts w:ascii="Arial" w:hAnsi="Arial" w:cs="Arial"/>
          <w:color w:val="000000"/>
        </w:rPr>
      </w:pPr>
      <w:r>
        <w:rPr>
          <w:rStyle w:val="FootnoteReference"/>
        </w:rPr>
        <w:footnoteRef/>
      </w:r>
      <w:r>
        <w:t xml:space="preserve"> “</w:t>
      </w:r>
      <w:r w:rsidRPr="004A774F">
        <w:rPr>
          <w:rFonts w:ascii="Calibri" w:hAnsi="Calibri" w:cs="Calibri"/>
          <w:color w:val="000000"/>
          <w:sz w:val="20"/>
          <w:szCs w:val="20"/>
        </w:rPr>
        <w:t>Artificial Impartiality: The Insidious Role of AI in Reinforcing White Supremacy in Canada</w:t>
      </w:r>
      <w:r>
        <w:rPr>
          <w:rFonts w:ascii="Calibri" w:hAnsi="Calibri" w:cs="Calibri"/>
          <w:color w:val="000000"/>
          <w:sz w:val="20"/>
          <w:szCs w:val="20"/>
        </w:rPr>
        <w:t xml:space="preserve">,” J. </w:t>
      </w:r>
      <w:r w:rsidRPr="004A774F">
        <w:rPr>
          <w:rFonts w:ascii="Calibri" w:hAnsi="Calibri" w:cs="Calibri"/>
          <w:color w:val="000000"/>
          <w:sz w:val="20"/>
          <w:szCs w:val="20"/>
        </w:rPr>
        <w:t>Thind,</w:t>
      </w:r>
      <w:r>
        <w:rPr>
          <w:rFonts w:ascii="Calibri" w:hAnsi="Calibri" w:cs="Calibri"/>
          <w:color w:val="000000"/>
          <w:sz w:val="20"/>
          <w:szCs w:val="20"/>
        </w:rPr>
        <w:t xml:space="preserve"> </w:t>
      </w:r>
      <w:r w:rsidRPr="004A774F">
        <w:rPr>
          <w:rFonts w:ascii="Calibri" w:hAnsi="Calibri" w:cs="Calibri"/>
          <w:color w:val="000000"/>
          <w:sz w:val="20"/>
          <w:szCs w:val="20"/>
        </w:rPr>
        <w:t>2023</w:t>
      </w:r>
      <w:r>
        <w:rPr>
          <w:rFonts w:ascii="Calibri" w:hAnsi="Calibri" w:cs="Calibri"/>
          <w:color w:val="000000"/>
          <w:sz w:val="20"/>
          <w:szCs w:val="20"/>
        </w:rPr>
        <w:t xml:space="preserve">, </w:t>
      </w:r>
      <w:r w:rsidRPr="004A774F">
        <w:rPr>
          <w:rFonts w:ascii="Calibri" w:hAnsi="Calibri" w:cs="Calibri"/>
          <w:color w:val="000000"/>
          <w:sz w:val="20"/>
          <w:szCs w:val="20"/>
        </w:rPr>
        <w:t>Faculty of Law, University of Manitoba</w:t>
      </w:r>
      <w:r>
        <w:rPr>
          <w:rFonts w:ascii="Calibri" w:hAnsi="Calibri" w:cs="Calibri"/>
          <w:color w:val="000000"/>
          <w:sz w:val="20"/>
          <w:szCs w:val="20"/>
        </w:rPr>
        <w:t>, p.21</w:t>
      </w:r>
      <w:r w:rsidRPr="004A774F">
        <w:rPr>
          <w:rFonts w:ascii="Calibri" w:hAnsi="Calibri" w:cs="Calibri"/>
          <w:color w:val="000000"/>
          <w:sz w:val="20"/>
          <w:szCs w:val="20"/>
        </w:rPr>
        <w:t xml:space="preserve">. </w:t>
      </w:r>
      <w:hyperlink r:id="rId40" w:history="1">
        <w:r w:rsidRPr="004A774F">
          <w:rPr>
            <w:rStyle w:val="Hyperlink"/>
            <w:rFonts w:ascii="Calibri" w:hAnsi="Calibri" w:cs="Calibri"/>
            <w:sz w:val="20"/>
            <w:szCs w:val="20"/>
          </w:rPr>
          <w:t>https://mspace.lib.umanitoba.ca/server/api/core/bitstreams/952f23e4-2d56-45dc-974e-a03c3a1acdd9/content</w:t>
        </w:r>
      </w:hyperlink>
    </w:p>
  </w:footnote>
  <w:footnote w:id="58">
    <w:p w14:paraId="1042CB47" w14:textId="4E68FFBC" w:rsidR="00BA358D" w:rsidRDefault="00BA358D">
      <w:pPr>
        <w:pStyle w:val="FootnoteText"/>
      </w:pPr>
      <w:r>
        <w:rPr>
          <w:rStyle w:val="FootnoteReference"/>
        </w:rPr>
        <w:footnoteRef/>
      </w:r>
      <w:r>
        <w:t xml:space="preserve"> Ibid, p.19</w:t>
      </w:r>
    </w:p>
  </w:footnote>
  <w:footnote w:id="59">
    <w:p w14:paraId="17D531EF" w14:textId="5BEC82B6" w:rsidR="00BA358D" w:rsidRPr="00E42548" w:rsidRDefault="00BA358D" w:rsidP="00E42548">
      <w:pPr>
        <w:spacing w:line="240" w:lineRule="auto"/>
        <w:rPr>
          <w:rFonts w:ascii="Arial" w:hAnsi="Arial" w:cs="Arial"/>
        </w:rPr>
      </w:pPr>
      <w:r>
        <w:rPr>
          <w:rStyle w:val="FootnoteReference"/>
        </w:rPr>
        <w:footnoteRef/>
      </w:r>
      <w:r>
        <w:t xml:space="preserve"> “</w:t>
      </w:r>
      <w:r w:rsidRPr="00E42548">
        <w:rPr>
          <w:rFonts w:ascii="Calibri" w:hAnsi="Calibri" w:cs="Calibri"/>
          <w:sz w:val="20"/>
          <w:szCs w:val="20"/>
        </w:rPr>
        <w:t>A Regulatory Framework for AI: Recommendations for PIPEDA Reform</w:t>
      </w:r>
      <w:r>
        <w:rPr>
          <w:rFonts w:ascii="Calibri" w:hAnsi="Calibri" w:cs="Calibri"/>
          <w:sz w:val="20"/>
          <w:szCs w:val="20"/>
        </w:rPr>
        <w:t xml:space="preserve">,” </w:t>
      </w:r>
      <w:r w:rsidRPr="00E42548">
        <w:rPr>
          <w:rFonts w:ascii="Calibri" w:hAnsi="Calibri" w:cs="Calibri"/>
          <w:sz w:val="20"/>
          <w:szCs w:val="20"/>
        </w:rPr>
        <w:t>Office of the Privacy Commissioner of Canada</w:t>
      </w:r>
      <w:r>
        <w:rPr>
          <w:rFonts w:ascii="Calibri" w:hAnsi="Calibri" w:cs="Calibri"/>
          <w:sz w:val="20"/>
          <w:szCs w:val="20"/>
        </w:rPr>
        <w:t xml:space="preserve">, </w:t>
      </w:r>
      <w:r w:rsidRPr="00E42548">
        <w:rPr>
          <w:rFonts w:ascii="Calibri" w:hAnsi="Calibri" w:cs="Calibri"/>
          <w:sz w:val="20"/>
          <w:szCs w:val="20"/>
        </w:rPr>
        <w:t>2020</w:t>
      </w:r>
      <w:r>
        <w:rPr>
          <w:rFonts w:ascii="Calibri" w:hAnsi="Calibri" w:cs="Calibri"/>
          <w:sz w:val="20"/>
          <w:szCs w:val="20"/>
        </w:rPr>
        <w:t>a.</w:t>
      </w:r>
      <w:r w:rsidRPr="00E42548">
        <w:rPr>
          <w:rFonts w:ascii="Calibri" w:hAnsi="Calibri" w:cs="Calibri"/>
          <w:sz w:val="20"/>
          <w:szCs w:val="20"/>
        </w:rPr>
        <w:t xml:space="preserve"> </w:t>
      </w:r>
      <w:hyperlink r:id="rId41" w:history="1">
        <w:r w:rsidRPr="00E42548">
          <w:rPr>
            <w:rStyle w:val="Hyperlink"/>
            <w:rFonts w:ascii="Calibri" w:hAnsi="Calibri" w:cs="Calibri"/>
            <w:sz w:val="20"/>
            <w:szCs w:val="20"/>
          </w:rPr>
          <w:t>https://www.priv.gc.ca/en/about-the-opc/what-we-do/consultations/completed-consultations/consultation-ai/reg-fw_202011/</w:t>
        </w:r>
      </w:hyperlink>
    </w:p>
  </w:footnote>
  <w:footnote w:id="60">
    <w:p w14:paraId="251E2E15" w14:textId="6545D467" w:rsidR="00BA358D" w:rsidRDefault="00BA358D">
      <w:pPr>
        <w:pStyle w:val="FootnoteText"/>
      </w:pPr>
      <w:r>
        <w:rPr>
          <w:rStyle w:val="FootnoteReference"/>
        </w:rPr>
        <w:footnoteRef/>
      </w:r>
      <w:r>
        <w:t xml:space="preserve"> “Seeking views on the OPC’s recommendations to Government/Parliament,” Office of the Privacy Commissioner of Canada, 2020c. </w:t>
      </w:r>
      <w:hyperlink r:id="rId42" w:anchor="fn1-rf" w:history="1">
        <w:r w:rsidRPr="007B39A3">
          <w:rPr>
            <w:rStyle w:val="Hyperlink"/>
          </w:rPr>
          <w:t>https://www.priv.gc.ca/en/about-the-opc/what-we-do/consultations/completed-consultations/consultation-ai/pos_ai_202001/#fn1-rf</w:t>
        </w:r>
      </w:hyperlink>
    </w:p>
  </w:footnote>
  <w:footnote w:id="61">
    <w:p w14:paraId="2BFD41A0" w14:textId="11538BB7" w:rsidR="00BA358D" w:rsidRPr="00390719" w:rsidRDefault="00BA358D" w:rsidP="00390719">
      <w:pPr>
        <w:spacing w:line="240" w:lineRule="auto"/>
        <w:rPr>
          <w:rFonts w:ascii="Arial" w:hAnsi="Arial" w:cs="Arial"/>
        </w:rPr>
      </w:pPr>
      <w:r>
        <w:rPr>
          <w:rStyle w:val="FootnoteReference"/>
        </w:rPr>
        <w:footnoteRef/>
      </w:r>
      <w:r w:rsidRPr="00390719">
        <w:t xml:space="preserve"> “</w:t>
      </w:r>
      <w:r w:rsidRPr="00390719">
        <w:rPr>
          <w:rFonts w:ascii="Calibri" w:hAnsi="Calibri" w:cs="Calibri"/>
          <w:sz w:val="20"/>
          <w:szCs w:val="20"/>
        </w:rPr>
        <w:t>Consultation on artificial intelligence,” Office of the Privacy Commissioner of Canada</w:t>
      </w:r>
      <w:r>
        <w:rPr>
          <w:rFonts w:ascii="Calibri" w:hAnsi="Calibri" w:cs="Calibri"/>
          <w:sz w:val="20"/>
          <w:szCs w:val="20"/>
        </w:rPr>
        <w:t xml:space="preserve">, </w:t>
      </w:r>
      <w:r w:rsidRPr="00390719">
        <w:rPr>
          <w:rFonts w:ascii="Calibri" w:hAnsi="Calibri" w:cs="Calibri"/>
          <w:sz w:val="20"/>
          <w:szCs w:val="20"/>
        </w:rPr>
        <w:t>2020</w:t>
      </w:r>
      <w:r>
        <w:rPr>
          <w:rFonts w:ascii="Calibri" w:hAnsi="Calibri" w:cs="Calibri"/>
          <w:sz w:val="20"/>
          <w:szCs w:val="20"/>
        </w:rPr>
        <w:t>b.</w:t>
      </w:r>
      <w:r w:rsidRPr="00390719">
        <w:rPr>
          <w:rFonts w:ascii="Calibri" w:hAnsi="Calibri" w:cs="Calibri"/>
          <w:sz w:val="20"/>
          <w:szCs w:val="20"/>
        </w:rPr>
        <w:t xml:space="preserve">  </w:t>
      </w:r>
      <w:hyperlink r:id="rId43" w:history="1">
        <w:r w:rsidRPr="00390719">
          <w:rPr>
            <w:rStyle w:val="Hyperlink"/>
            <w:rFonts w:ascii="Calibri" w:hAnsi="Calibri" w:cs="Calibri"/>
            <w:sz w:val="20"/>
            <w:szCs w:val="20"/>
          </w:rPr>
          <w:t>https://www.priv.gc.ca/en/about-the-opc/what-we-do/consultations/completed-consultations/consultation-ai/</w:t>
        </w:r>
      </w:hyperlink>
    </w:p>
  </w:footnote>
  <w:footnote w:id="62">
    <w:p w14:paraId="05493C54" w14:textId="76B6EFC6" w:rsidR="00BA358D" w:rsidRPr="00424EC8" w:rsidRDefault="00BA358D">
      <w:pPr>
        <w:pStyle w:val="FootnoteText"/>
      </w:pPr>
      <w:r>
        <w:rPr>
          <w:rStyle w:val="FootnoteReference"/>
        </w:rPr>
        <w:footnoteRef/>
      </w:r>
      <w:r w:rsidRPr="00424EC8">
        <w:t xml:space="preserve"> “RE: Consultation on Artificial Intelligence,” Ontario Society of Professional Engineers, n</w:t>
      </w:r>
      <w:r>
        <w:t xml:space="preserve">.d., </w:t>
      </w:r>
      <w:hyperlink r:id="rId44" w:history="1">
        <w:r w:rsidRPr="007B39A3">
          <w:rPr>
            <w:rStyle w:val="Hyperlink"/>
          </w:rPr>
          <w:t>https://ospe.on.ca/wp-content/uploads/2020/03/Office-of-the-Privacy-Commissioner-of-Canadas-Consultation-on-Artificial-Intelligence.pdf</w:t>
        </w:r>
      </w:hyperlink>
    </w:p>
  </w:footnote>
  <w:footnote w:id="63">
    <w:p w14:paraId="79ABC3B2" w14:textId="377DB364" w:rsidR="00BA358D" w:rsidRDefault="00BA358D">
      <w:pPr>
        <w:pStyle w:val="FootnoteText"/>
      </w:pPr>
      <w:r>
        <w:rPr>
          <w:rStyle w:val="FootnoteReference"/>
        </w:rPr>
        <w:footnoteRef/>
      </w:r>
      <w:r>
        <w:t xml:space="preserve"> “The Artificial Intelligence and Data Act (AIDA),” Canadian Labour Congress, 2023, p.2 </w:t>
      </w:r>
      <w:hyperlink r:id="rId45" w:history="1">
        <w:r w:rsidRPr="007B39A3">
          <w:rPr>
            <w:rStyle w:val="Hyperlink"/>
          </w:rPr>
          <w:t>https://www.ourcommons.ca/Content/Committee/441/INDU/Brief/BR12711885/br-external/CanadianLabourCongress-e.pdf</w:t>
        </w:r>
      </w:hyperlink>
    </w:p>
  </w:footnote>
  <w:footnote w:id="64">
    <w:p w14:paraId="31D3BBCE" w14:textId="06C16120" w:rsidR="00BA358D" w:rsidRDefault="00BA358D">
      <w:pPr>
        <w:pStyle w:val="FootnoteText"/>
      </w:pPr>
      <w:r>
        <w:rPr>
          <w:rStyle w:val="FootnoteReference"/>
        </w:rPr>
        <w:footnoteRef/>
      </w:r>
      <w:r>
        <w:t xml:space="preserve"> Ibid, p.2</w:t>
      </w:r>
    </w:p>
  </w:footnote>
  <w:footnote w:id="65">
    <w:p w14:paraId="006D2B49" w14:textId="786E05FE" w:rsidR="00BA358D" w:rsidRDefault="00BA358D">
      <w:pPr>
        <w:pStyle w:val="FootnoteText"/>
      </w:pPr>
      <w:r>
        <w:rPr>
          <w:rStyle w:val="FootnoteReference"/>
        </w:rPr>
        <w:footnoteRef/>
      </w:r>
      <w:r>
        <w:t xml:space="preserve"> Ibid, p.3</w:t>
      </w:r>
    </w:p>
  </w:footnote>
  <w:footnote w:id="66">
    <w:p w14:paraId="4AA00DE1" w14:textId="269C19CE" w:rsidR="00BA358D" w:rsidRDefault="00BA358D">
      <w:pPr>
        <w:pStyle w:val="FootnoteText"/>
      </w:pPr>
      <w:r>
        <w:rPr>
          <w:rStyle w:val="FootnoteReference"/>
        </w:rPr>
        <w:footnoteRef/>
      </w:r>
      <w:r>
        <w:t xml:space="preserve"> Ibid, p.5</w:t>
      </w:r>
    </w:p>
  </w:footnote>
  <w:footnote w:id="67">
    <w:p w14:paraId="18E2F669" w14:textId="509B784B" w:rsidR="00BA358D" w:rsidRPr="008A217A" w:rsidRDefault="00BA358D" w:rsidP="008A217A">
      <w:pPr>
        <w:spacing w:line="240" w:lineRule="auto"/>
        <w:rPr>
          <w:rFonts w:ascii="Arial" w:hAnsi="Arial" w:cs="Arial"/>
        </w:rPr>
      </w:pPr>
      <w:r>
        <w:rPr>
          <w:rStyle w:val="FootnoteReference"/>
        </w:rPr>
        <w:footnoteRef/>
      </w:r>
      <w:r>
        <w:t xml:space="preserve"> “</w:t>
      </w:r>
      <w:r w:rsidRPr="008A217A">
        <w:rPr>
          <w:rFonts w:ascii="Calibri" w:hAnsi="Calibri" w:cs="Calibri"/>
          <w:color w:val="000000"/>
          <w:sz w:val="20"/>
          <w:szCs w:val="20"/>
        </w:rPr>
        <w:t>An Act to enact the Consumer Privacy Protection Act, the Personal Information and Data Protection Tribunal Act and the Artificial Intelligence and Data Act and to make consequential and related amendments to other acts</w:t>
      </w:r>
      <w:r>
        <w:rPr>
          <w:rFonts w:ascii="Calibri" w:hAnsi="Calibri" w:cs="Calibri"/>
          <w:color w:val="000000"/>
          <w:sz w:val="20"/>
          <w:szCs w:val="20"/>
        </w:rPr>
        <w:t xml:space="preserve">,” </w:t>
      </w:r>
      <w:r w:rsidRPr="008A217A">
        <w:rPr>
          <w:rFonts w:ascii="Calibri" w:hAnsi="Calibri" w:cs="Calibri"/>
          <w:color w:val="000000"/>
          <w:sz w:val="20"/>
          <w:szCs w:val="20"/>
        </w:rPr>
        <w:t>Parliament of Canada</w:t>
      </w:r>
      <w:r>
        <w:rPr>
          <w:rFonts w:ascii="Calibri" w:hAnsi="Calibri" w:cs="Calibri"/>
          <w:color w:val="000000"/>
          <w:sz w:val="20"/>
          <w:szCs w:val="20"/>
        </w:rPr>
        <w:t xml:space="preserve">, </w:t>
      </w:r>
      <w:r w:rsidRPr="008A217A">
        <w:rPr>
          <w:rFonts w:ascii="Calibri" w:hAnsi="Calibri" w:cs="Calibri"/>
          <w:color w:val="000000"/>
          <w:sz w:val="20"/>
          <w:szCs w:val="20"/>
        </w:rPr>
        <w:t xml:space="preserve">(n.d.).  </w:t>
      </w:r>
      <w:hyperlink r:id="rId46" w:history="1">
        <w:r w:rsidRPr="008A217A">
          <w:rPr>
            <w:rStyle w:val="Hyperlink"/>
            <w:rFonts w:ascii="Calibri" w:hAnsi="Calibri" w:cs="Calibri"/>
            <w:sz w:val="20"/>
            <w:szCs w:val="20"/>
          </w:rPr>
          <w:t>https://www.parl.ca/LegisInfo/en/bill/44-1/c-27</w:t>
        </w:r>
      </w:hyperlink>
    </w:p>
  </w:footnote>
  <w:footnote w:id="68">
    <w:p w14:paraId="74F85CD6" w14:textId="70681C41" w:rsidR="00BA358D" w:rsidRPr="008A217A" w:rsidRDefault="00BA358D" w:rsidP="008A217A">
      <w:pPr>
        <w:spacing w:line="240" w:lineRule="auto"/>
        <w:rPr>
          <w:rFonts w:ascii="Arial" w:hAnsi="Arial" w:cs="Arial"/>
          <w:color w:val="000000"/>
        </w:rPr>
      </w:pPr>
      <w:r>
        <w:rPr>
          <w:rStyle w:val="FootnoteReference"/>
        </w:rPr>
        <w:footnoteRef/>
      </w:r>
      <w:r w:rsidRPr="008A217A">
        <w:t xml:space="preserve"> “</w:t>
      </w:r>
      <w:r w:rsidRPr="008A217A">
        <w:rPr>
          <w:rFonts w:ascii="Calibri" w:hAnsi="Calibri" w:cs="Calibri"/>
          <w:color w:val="000000"/>
          <w:sz w:val="20"/>
          <w:szCs w:val="20"/>
        </w:rPr>
        <w:t>Canada’s Digital Charter,” Government of Canada</w:t>
      </w:r>
      <w:r>
        <w:rPr>
          <w:rFonts w:ascii="Calibri" w:hAnsi="Calibri" w:cs="Calibri"/>
          <w:color w:val="000000"/>
          <w:sz w:val="20"/>
          <w:szCs w:val="20"/>
        </w:rPr>
        <w:t>, 2023d.</w:t>
      </w:r>
      <w:r w:rsidRPr="008A217A">
        <w:rPr>
          <w:rFonts w:ascii="Calibri" w:hAnsi="Calibri" w:cs="Calibri"/>
          <w:color w:val="000000"/>
          <w:sz w:val="20"/>
          <w:szCs w:val="20"/>
        </w:rPr>
        <w:t xml:space="preserve"> </w:t>
      </w:r>
      <w:hyperlink r:id="rId47" w:history="1">
        <w:r w:rsidRPr="008A217A">
          <w:rPr>
            <w:rStyle w:val="Hyperlink"/>
            <w:rFonts w:ascii="Calibri" w:hAnsi="Calibri" w:cs="Calibri"/>
            <w:sz w:val="20"/>
            <w:szCs w:val="20"/>
          </w:rPr>
          <w:t>https://ised-isde.canada.ca/site/innovation-better-canada/en/canadas-digital-charter-trust-digital-world</w:t>
        </w:r>
      </w:hyperlink>
    </w:p>
  </w:footnote>
  <w:footnote w:id="69">
    <w:p w14:paraId="6EA3D435" w14:textId="77777777" w:rsidR="00BA358D" w:rsidRDefault="00BA358D">
      <w:pPr>
        <w:pStyle w:val="FootnoteText"/>
      </w:pPr>
      <w:r>
        <w:rPr>
          <w:rStyle w:val="FootnoteReference"/>
        </w:rPr>
        <w:footnoteRef/>
      </w:r>
      <w:r>
        <w:t xml:space="preserve"> Ibid.</w:t>
      </w:r>
    </w:p>
  </w:footnote>
  <w:footnote w:id="70">
    <w:p w14:paraId="03679508" w14:textId="77777777" w:rsidR="00BA358D" w:rsidRDefault="00BA358D" w:rsidP="001005D3">
      <w:pPr>
        <w:pStyle w:val="FootnoteText"/>
      </w:pPr>
      <w:r>
        <w:rPr>
          <w:rStyle w:val="FootnoteReference"/>
        </w:rPr>
        <w:footnoteRef/>
      </w:r>
      <w:r>
        <w:t xml:space="preserve"> “</w:t>
      </w:r>
      <w:r w:rsidRPr="00397A85">
        <w:rPr>
          <w:rFonts w:ascii="Calibri" w:hAnsi="Calibri" w:cs="Calibri"/>
          <w:color w:val="000000"/>
        </w:rPr>
        <w:t>Proposal for a Regulation of the European Parliament and of the Council: Laying Down Harmonised Rules on Artificial Intelligence (Artificial Intelligence Act) and Amending Certain Union Legislative Acts</w:t>
      </w:r>
      <w:r>
        <w:rPr>
          <w:rFonts w:ascii="Calibri" w:hAnsi="Calibri" w:cs="Calibri"/>
          <w:color w:val="000000"/>
        </w:rPr>
        <w:t xml:space="preserve">,” by </w:t>
      </w:r>
      <w:r w:rsidRPr="00397A85">
        <w:rPr>
          <w:rFonts w:ascii="Calibri" w:hAnsi="Calibri" w:cs="Calibri"/>
          <w:color w:val="000000"/>
        </w:rPr>
        <w:t>European Commission</w:t>
      </w:r>
      <w:r>
        <w:rPr>
          <w:rFonts w:ascii="Calibri" w:hAnsi="Calibri" w:cs="Calibri"/>
          <w:color w:val="000000"/>
        </w:rPr>
        <w:t>, 2021, p.1.</w:t>
      </w:r>
      <w:r w:rsidRPr="00397A85">
        <w:rPr>
          <w:rFonts w:ascii="Calibri" w:hAnsi="Calibri" w:cs="Calibri"/>
          <w:color w:val="000000"/>
        </w:rPr>
        <w:t xml:space="preserve"> </w:t>
      </w:r>
      <w:hyperlink r:id="rId48" w:history="1">
        <w:r w:rsidRPr="00397A85">
          <w:rPr>
            <w:rStyle w:val="Hyperlink"/>
            <w:rFonts w:ascii="Calibri" w:hAnsi="Calibri" w:cs="Calibri"/>
          </w:rPr>
          <w:t>https://eur-lex.europa.eu/resource.html?uri=cellar:e0649735-a372-11eb-9585-01aa75ed71a1.0001.02/DOC_1&amp;format=PDF</w:t>
        </w:r>
      </w:hyperlink>
    </w:p>
  </w:footnote>
  <w:footnote w:id="71">
    <w:p w14:paraId="37CD03B6" w14:textId="77777777" w:rsidR="00BA358D" w:rsidRDefault="00BA358D" w:rsidP="001005D3">
      <w:pPr>
        <w:pStyle w:val="FootnoteText"/>
      </w:pPr>
      <w:r>
        <w:rPr>
          <w:rStyle w:val="FootnoteReference"/>
        </w:rPr>
        <w:footnoteRef/>
      </w:r>
      <w:r>
        <w:t xml:space="preserve"> </w:t>
      </w:r>
      <w:r w:rsidRPr="008A217A">
        <w:t>“</w:t>
      </w:r>
      <w:r w:rsidRPr="008A217A">
        <w:rPr>
          <w:rFonts w:ascii="Calibri" w:hAnsi="Calibri" w:cs="Calibri"/>
          <w:color w:val="000000"/>
        </w:rPr>
        <w:t>Canada’s Digital Charter,” Government of Canada</w:t>
      </w:r>
      <w:r>
        <w:rPr>
          <w:rFonts w:ascii="Calibri" w:hAnsi="Calibri" w:cs="Calibri"/>
          <w:color w:val="000000"/>
        </w:rPr>
        <w:t>, 2023d.</w:t>
      </w:r>
      <w:r w:rsidRPr="008A217A">
        <w:rPr>
          <w:rFonts w:ascii="Calibri" w:hAnsi="Calibri" w:cs="Calibri"/>
          <w:color w:val="000000"/>
        </w:rPr>
        <w:t xml:space="preserve"> </w:t>
      </w:r>
      <w:hyperlink r:id="rId49" w:history="1">
        <w:r w:rsidRPr="008A217A">
          <w:rPr>
            <w:rStyle w:val="Hyperlink"/>
            <w:rFonts w:ascii="Calibri" w:hAnsi="Calibri" w:cs="Calibri"/>
          </w:rPr>
          <w:t>https://ised-isde.canada.ca/site/innovation-better-canada/en/canadas-digital-charter-trust-digital-world</w:t>
        </w:r>
      </w:hyperlink>
    </w:p>
  </w:footnote>
  <w:footnote w:id="72">
    <w:p w14:paraId="4D0FA695" w14:textId="04EDA61A" w:rsidR="00BA358D" w:rsidRPr="008A217A" w:rsidRDefault="00BA358D" w:rsidP="008A217A">
      <w:pPr>
        <w:spacing w:line="240" w:lineRule="auto"/>
        <w:rPr>
          <w:rFonts w:ascii="Arial" w:hAnsi="Arial" w:cs="Arial"/>
          <w:color w:val="000000"/>
        </w:rPr>
      </w:pPr>
      <w:r>
        <w:rPr>
          <w:rStyle w:val="FootnoteReference"/>
        </w:rPr>
        <w:footnoteRef/>
      </w:r>
      <w:r>
        <w:t xml:space="preserve"> “</w:t>
      </w:r>
      <w:r w:rsidRPr="008A217A">
        <w:rPr>
          <w:rFonts w:ascii="Calibri" w:hAnsi="Calibri" w:cs="Calibri"/>
          <w:color w:val="000000"/>
          <w:sz w:val="20"/>
          <w:szCs w:val="20"/>
        </w:rPr>
        <w:t>The Artificial Intelligence and Data Act (AIDA) – Companion document</w:t>
      </w:r>
      <w:r>
        <w:rPr>
          <w:rFonts w:ascii="Calibri" w:hAnsi="Calibri" w:cs="Calibri"/>
          <w:color w:val="000000"/>
          <w:sz w:val="20"/>
          <w:szCs w:val="20"/>
        </w:rPr>
        <w:t xml:space="preserve">,” </w:t>
      </w:r>
      <w:r w:rsidRPr="008A217A">
        <w:rPr>
          <w:rFonts w:ascii="Calibri" w:hAnsi="Calibri" w:cs="Calibri"/>
          <w:color w:val="000000"/>
          <w:sz w:val="20"/>
          <w:szCs w:val="20"/>
        </w:rPr>
        <w:t>Government of Canada</w:t>
      </w:r>
      <w:r>
        <w:rPr>
          <w:rFonts w:ascii="Calibri" w:hAnsi="Calibri" w:cs="Calibri"/>
          <w:color w:val="000000"/>
          <w:sz w:val="20"/>
          <w:szCs w:val="20"/>
        </w:rPr>
        <w:t xml:space="preserve">, </w:t>
      </w:r>
      <w:r w:rsidRPr="008A217A">
        <w:rPr>
          <w:rFonts w:ascii="Calibri" w:hAnsi="Calibri" w:cs="Calibri"/>
          <w:color w:val="000000"/>
          <w:sz w:val="20"/>
          <w:szCs w:val="20"/>
        </w:rPr>
        <w:t>2023a</w:t>
      </w:r>
      <w:r>
        <w:rPr>
          <w:rFonts w:ascii="Calibri" w:hAnsi="Calibri" w:cs="Calibri"/>
          <w:color w:val="000000"/>
          <w:sz w:val="20"/>
          <w:szCs w:val="20"/>
        </w:rPr>
        <w:t>.</w:t>
      </w:r>
      <w:r w:rsidRPr="008A217A">
        <w:rPr>
          <w:rFonts w:ascii="Calibri" w:hAnsi="Calibri" w:cs="Calibri"/>
          <w:color w:val="000000"/>
          <w:sz w:val="20"/>
          <w:szCs w:val="20"/>
        </w:rPr>
        <w:t xml:space="preserve"> </w:t>
      </w:r>
      <w:hyperlink r:id="rId50" w:history="1">
        <w:r w:rsidRPr="008A217A">
          <w:rPr>
            <w:rStyle w:val="Hyperlink"/>
            <w:rFonts w:ascii="Calibri" w:hAnsi="Calibri" w:cs="Calibri"/>
            <w:sz w:val="20"/>
            <w:szCs w:val="20"/>
          </w:rPr>
          <w:t>https://ised-isde.canada.ca/site/innovation-better-canada/en/artificial-intelligence-and-data-act-aida-companion-document</w:t>
        </w:r>
      </w:hyperlink>
    </w:p>
  </w:footnote>
  <w:footnote w:id="73">
    <w:p w14:paraId="57E19A3E" w14:textId="24278E3E" w:rsidR="00BA358D" w:rsidRPr="00E32C9C" w:rsidRDefault="00BA358D" w:rsidP="00780C30">
      <w:pPr>
        <w:spacing w:line="240" w:lineRule="auto"/>
        <w:rPr>
          <w:rFonts w:ascii="Arial" w:hAnsi="Arial" w:cs="Arial"/>
          <w:color w:val="000000"/>
          <w:lang w:val="es-ES"/>
        </w:rPr>
      </w:pPr>
      <w:r>
        <w:rPr>
          <w:rStyle w:val="FootnoteReference"/>
        </w:rPr>
        <w:footnoteRef/>
      </w:r>
      <w:r>
        <w:t xml:space="preserve"> “</w:t>
      </w:r>
      <w:r w:rsidRPr="00780C30">
        <w:rPr>
          <w:rFonts w:ascii="Calibri" w:hAnsi="Calibri" w:cs="Calibri"/>
          <w:color w:val="000000"/>
          <w:sz w:val="20"/>
          <w:szCs w:val="20"/>
        </w:rPr>
        <w:t xml:space="preserve">The terminology of AI regulation: Preventing </w:t>
      </w:r>
      <w:r>
        <w:rPr>
          <w:rFonts w:ascii="Calibri" w:hAnsi="Calibri" w:cs="Calibri"/>
          <w:color w:val="000000"/>
          <w:sz w:val="20"/>
          <w:szCs w:val="20"/>
        </w:rPr>
        <w:t>‘</w:t>
      </w:r>
      <w:r w:rsidRPr="00780C30">
        <w:rPr>
          <w:rFonts w:ascii="Calibri" w:hAnsi="Calibri" w:cs="Calibri"/>
          <w:color w:val="000000"/>
          <w:sz w:val="20"/>
          <w:szCs w:val="20"/>
        </w:rPr>
        <w:t>harm</w:t>
      </w:r>
      <w:r>
        <w:rPr>
          <w:rFonts w:ascii="Calibri" w:hAnsi="Calibri" w:cs="Calibri"/>
          <w:color w:val="000000"/>
          <w:sz w:val="20"/>
          <w:szCs w:val="20"/>
        </w:rPr>
        <w:t>’</w:t>
      </w:r>
      <w:r w:rsidRPr="00780C30">
        <w:rPr>
          <w:rFonts w:ascii="Calibri" w:hAnsi="Calibri" w:cs="Calibri"/>
          <w:color w:val="000000"/>
          <w:sz w:val="20"/>
          <w:szCs w:val="20"/>
        </w:rPr>
        <w:t xml:space="preserve"> and mitigating </w:t>
      </w:r>
      <w:r>
        <w:rPr>
          <w:rFonts w:ascii="Calibri" w:hAnsi="Calibri" w:cs="Calibri"/>
          <w:color w:val="000000"/>
          <w:sz w:val="20"/>
          <w:szCs w:val="20"/>
        </w:rPr>
        <w:t>‘</w:t>
      </w:r>
      <w:r w:rsidRPr="00780C30">
        <w:rPr>
          <w:rFonts w:ascii="Calibri" w:hAnsi="Calibri" w:cs="Calibri"/>
          <w:color w:val="000000"/>
          <w:sz w:val="20"/>
          <w:szCs w:val="20"/>
        </w:rPr>
        <w:t>risk</w:t>
      </w:r>
      <w:r>
        <w:rPr>
          <w:rFonts w:ascii="Calibri" w:hAnsi="Calibri" w:cs="Calibri"/>
          <w:color w:val="000000"/>
          <w:sz w:val="20"/>
          <w:szCs w:val="20"/>
        </w:rPr>
        <w:t xml:space="preserve">’”, D. </w:t>
      </w:r>
      <w:r w:rsidRPr="00780C30">
        <w:rPr>
          <w:rFonts w:ascii="Calibri" w:hAnsi="Calibri" w:cs="Calibri"/>
          <w:color w:val="000000"/>
          <w:sz w:val="20"/>
          <w:szCs w:val="20"/>
        </w:rPr>
        <w:t>Baldridge</w:t>
      </w:r>
      <w:r>
        <w:rPr>
          <w:rFonts w:ascii="Calibri" w:hAnsi="Calibri" w:cs="Calibri"/>
          <w:color w:val="000000"/>
          <w:sz w:val="20"/>
          <w:szCs w:val="20"/>
        </w:rPr>
        <w:t>, B.</w:t>
      </w:r>
      <w:r w:rsidRPr="00780C30">
        <w:rPr>
          <w:rFonts w:ascii="Calibri" w:hAnsi="Calibri" w:cs="Calibri"/>
          <w:color w:val="000000"/>
          <w:sz w:val="20"/>
          <w:szCs w:val="20"/>
        </w:rPr>
        <w:t xml:space="preserve"> Coleman, &amp; </w:t>
      </w:r>
      <w:r>
        <w:rPr>
          <w:rFonts w:ascii="Calibri" w:hAnsi="Calibri" w:cs="Calibri"/>
          <w:color w:val="000000"/>
          <w:sz w:val="20"/>
          <w:szCs w:val="20"/>
        </w:rPr>
        <w:t xml:space="preserve">J. A. </w:t>
      </w:r>
      <w:r w:rsidRPr="00780C30">
        <w:rPr>
          <w:rFonts w:ascii="Calibri" w:hAnsi="Calibri" w:cs="Calibri"/>
          <w:color w:val="000000"/>
          <w:sz w:val="20"/>
          <w:szCs w:val="20"/>
        </w:rPr>
        <w:t>Sandhu</w:t>
      </w:r>
      <w:r>
        <w:rPr>
          <w:rFonts w:ascii="Calibri" w:hAnsi="Calibri" w:cs="Calibri"/>
          <w:color w:val="000000"/>
          <w:sz w:val="20"/>
          <w:szCs w:val="20"/>
        </w:rPr>
        <w:t>, 2024,</w:t>
      </w:r>
      <w:r w:rsidRPr="00780C30">
        <w:rPr>
          <w:rFonts w:ascii="Calibri" w:hAnsi="Calibri" w:cs="Calibri"/>
          <w:color w:val="000000"/>
          <w:sz w:val="20"/>
          <w:szCs w:val="20"/>
        </w:rPr>
        <w:t xml:space="preserve"> Schwartz Reisman Institute for Technology and Society. </w:t>
      </w:r>
      <w:hyperlink r:id="rId51" w:history="1">
        <w:r w:rsidRPr="00E32C9C">
          <w:rPr>
            <w:rStyle w:val="Hyperlink"/>
            <w:rFonts w:ascii="Calibri" w:hAnsi="Calibri" w:cs="Calibri"/>
            <w:sz w:val="20"/>
            <w:szCs w:val="20"/>
            <w:lang w:val="es-ES"/>
          </w:rPr>
          <w:t>https://srinstitute.utoronto.ca/news/terminology-regulation-risk-harm</w:t>
        </w:r>
      </w:hyperlink>
    </w:p>
  </w:footnote>
  <w:footnote w:id="74">
    <w:p w14:paraId="3774E4E2" w14:textId="35296CC1" w:rsidR="00BA358D" w:rsidRPr="00E32C9C" w:rsidRDefault="00BA358D">
      <w:pPr>
        <w:pStyle w:val="FootnoteText"/>
        <w:rPr>
          <w:lang w:val="es-ES"/>
        </w:rPr>
      </w:pPr>
      <w:r>
        <w:rPr>
          <w:rStyle w:val="FootnoteReference"/>
        </w:rPr>
        <w:footnoteRef/>
      </w:r>
      <w:r w:rsidRPr="00E32C9C">
        <w:rPr>
          <w:lang w:val="es-ES"/>
        </w:rPr>
        <w:t xml:space="preserve"> Ibid.</w:t>
      </w:r>
    </w:p>
  </w:footnote>
  <w:footnote w:id="75">
    <w:p w14:paraId="6C860A1E" w14:textId="048D03C2" w:rsidR="00BA358D" w:rsidRDefault="00BA358D">
      <w:pPr>
        <w:pStyle w:val="FootnoteText"/>
      </w:pPr>
      <w:r>
        <w:rPr>
          <w:rStyle w:val="FootnoteReference"/>
        </w:rPr>
        <w:footnoteRef/>
      </w:r>
      <w:r>
        <w:t xml:space="preserve"> </w:t>
      </w:r>
      <w:proofErr w:type="spellStart"/>
      <w:r>
        <w:t>Beardwood</w:t>
      </w:r>
      <w:proofErr w:type="spellEnd"/>
      <w:r>
        <w:t>, 2023, ““</w:t>
      </w:r>
      <w:r w:rsidRPr="007243D8">
        <w:rPr>
          <w:rFonts w:ascii="Calibri" w:hAnsi="Calibri" w:cs="Calibri"/>
          <w:color w:val="000000"/>
        </w:rPr>
        <w:t>Heads Up: The Companion Document to the Canadian Artificial Intelligence and Data Act – AIDA Companion</w:t>
      </w:r>
      <w:r>
        <w:rPr>
          <w:rFonts w:ascii="Calibri" w:hAnsi="Calibri" w:cs="Calibri"/>
          <w:color w:val="000000"/>
        </w:rPr>
        <w:t xml:space="preserve">,” p.66, </w:t>
      </w:r>
      <w:hyperlink r:id="rId52" w:history="1">
        <w:r w:rsidRPr="007243D8">
          <w:rPr>
            <w:rStyle w:val="Hyperlink"/>
            <w:rFonts w:ascii="Calibri" w:hAnsi="Calibri" w:cs="Calibri"/>
            <w:shd w:val="clear" w:color="auto" w:fill="FFFFFF"/>
          </w:rPr>
          <w:t>https://doi.org/10.9785/cri-2023-240302</w:t>
        </w:r>
      </w:hyperlink>
    </w:p>
  </w:footnote>
  <w:footnote w:id="76">
    <w:p w14:paraId="33EA609B" w14:textId="45C270DC" w:rsidR="00BA358D" w:rsidRDefault="00BA358D">
      <w:pPr>
        <w:pStyle w:val="FootnoteText"/>
      </w:pPr>
      <w:r>
        <w:rPr>
          <w:rStyle w:val="FootnoteReference"/>
        </w:rPr>
        <w:footnoteRef/>
      </w:r>
      <w:r>
        <w:t xml:space="preserve"> Ibid, p.66</w:t>
      </w:r>
    </w:p>
  </w:footnote>
  <w:footnote w:id="77">
    <w:p w14:paraId="0A52D884" w14:textId="487EA556" w:rsidR="00BA358D" w:rsidRDefault="00BA358D">
      <w:pPr>
        <w:pStyle w:val="FootnoteText"/>
      </w:pPr>
      <w:r>
        <w:rPr>
          <w:rStyle w:val="FootnoteReference"/>
        </w:rPr>
        <w:footnoteRef/>
      </w:r>
      <w:r>
        <w:t xml:space="preserve"> </w:t>
      </w:r>
      <w:proofErr w:type="spellStart"/>
      <w:r>
        <w:t>Beardwood</w:t>
      </w:r>
      <w:proofErr w:type="spellEnd"/>
      <w:r>
        <w:t>, 2023, ““</w:t>
      </w:r>
      <w:r w:rsidRPr="007243D8">
        <w:rPr>
          <w:rFonts w:ascii="Calibri" w:hAnsi="Calibri" w:cs="Calibri"/>
          <w:color w:val="000000"/>
        </w:rPr>
        <w:t>Heads Up: The Companion Document to the Canadian Artificial Intelligence and Data Act – AIDA Companion</w:t>
      </w:r>
      <w:r>
        <w:rPr>
          <w:rFonts w:ascii="Calibri" w:hAnsi="Calibri" w:cs="Calibri"/>
          <w:color w:val="000000"/>
        </w:rPr>
        <w:t xml:space="preserve">,” p.66, </w:t>
      </w:r>
      <w:hyperlink r:id="rId53" w:history="1">
        <w:r w:rsidRPr="007243D8">
          <w:rPr>
            <w:rStyle w:val="Hyperlink"/>
            <w:rFonts w:ascii="Calibri" w:hAnsi="Calibri" w:cs="Calibri"/>
            <w:shd w:val="clear" w:color="auto" w:fill="FFFFFF"/>
          </w:rPr>
          <w:t>https://doi.org/10.9785/cri-2023-240302</w:t>
        </w:r>
      </w:hyperlink>
    </w:p>
  </w:footnote>
  <w:footnote w:id="78">
    <w:p w14:paraId="0F325E0F" w14:textId="33DFE775" w:rsidR="00BA358D" w:rsidRDefault="00BA358D">
      <w:pPr>
        <w:pStyle w:val="FootnoteText"/>
      </w:pPr>
      <w:r>
        <w:rPr>
          <w:rStyle w:val="FootnoteReference"/>
        </w:rPr>
        <w:footnoteRef/>
      </w:r>
      <w:r>
        <w:t xml:space="preserve"> Ibid, p.66.</w:t>
      </w:r>
    </w:p>
  </w:footnote>
  <w:footnote w:id="79">
    <w:p w14:paraId="1E4F1B65" w14:textId="17C580CA" w:rsidR="00BA358D" w:rsidRDefault="00BA358D">
      <w:pPr>
        <w:pStyle w:val="FootnoteText"/>
      </w:pPr>
      <w:r>
        <w:rPr>
          <w:rStyle w:val="FootnoteReference"/>
        </w:rPr>
        <w:footnoteRef/>
      </w:r>
      <w:r>
        <w:t xml:space="preserve"> </w:t>
      </w:r>
      <w:r w:rsidRPr="00195A6F">
        <w:t>“Canada’s Draft AI Legislation N</w:t>
      </w:r>
      <w:r>
        <w:t xml:space="preserve">eeds Important Revisions,” </w:t>
      </w:r>
      <w:proofErr w:type="spellStart"/>
      <w:r>
        <w:t>Scassa</w:t>
      </w:r>
      <w:proofErr w:type="spellEnd"/>
      <w:r>
        <w:t xml:space="preserve">, 2023b. </w:t>
      </w:r>
      <w:hyperlink r:id="rId54" w:history="1">
        <w:r w:rsidRPr="00782CB5">
          <w:rPr>
            <w:rStyle w:val="Hyperlink"/>
          </w:rPr>
          <w:t>https://www.cigionline.org/articles/canadas-draft-ai-legislation-needs-important-revisions/</w:t>
        </w:r>
      </w:hyperlink>
    </w:p>
  </w:footnote>
  <w:footnote w:id="80">
    <w:p w14:paraId="468C0108" w14:textId="66F36BA9" w:rsidR="00BA358D" w:rsidRDefault="00BA358D">
      <w:pPr>
        <w:pStyle w:val="FootnoteText"/>
      </w:pPr>
      <w:r>
        <w:rPr>
          <w:rStyle w:val="FootnoteReference"/>
        </w:rPr>
        <w:footnoteRef/>
      </w:r>
      <w:r>
        <w:t xml:space="preserve"> “</w:t>
      </w:r>
      <w:r w:rsidRPr="00780C30">
        <w:rPr>
          <w:rFonts w:ascii="Calibri" w:hAnsi="Calibri" w:cs="Calibri"/>
          <w:color w:val="000000"/>
        </w:rPr>
        <w:t xml:space="preserve">The terminology of AI regulation: Preventing </w:t>
      </w:r>
      <w:r>
        <w:rPr>
          <w:rFonts w:ascii="Calibri" w:hAnsi="Calibri" w:cs="Calibri"/>
          <w:color w:val="000000"/>
        </w:rPr>
        <w:t>‘</w:t>
      </w:r>
      <w:r w:rsidRPr="00780C30">
        <w:rPr>
          <w:rFonts w:ascii="Calibri" w:hAnsi="Calibri" w:cs="Calibri"/>
          <w:color w:val="000000"/>
        </w:rPr>
        <w:t>harm</w:t>
      </w:r>
      <w:r>
        <w:rPr>
          <w:rFonts w:ascii="Calibri" w:hAnsi="Calibri" w:cs="Calibri"/>
          <w:color w:val="000000"/>
        </w:rPr>
        <w:t>’</w:t>
      </w:r>
      <w:r w:rsidRPr="00780C30">
        <w:rPr>
          <w:rFonts w:ascii="Calibri" w:hAnsi="Calibri" w:cs="Calibri"/>
          <w:color w:val="000000"/>
        </w:rPr>
        <w:t xml:space="preserve"> and mitigating </w:t>
      </w:r>
      <w:r>
        <w:rPr>
          <w:rFonts w:ascii="Calibri" w:hAnsi="Calibri" w:cs="Calibri"/>
          <w:color w:val="000000"/>
        </w:rPr>
        <w:t>‘</w:t>
      </w:r>
      <w:r w:rsidRPr="00780C30">
        <w:rPr>
          <w:rFonts w:ascii="Calibri" w:hAnsi="Calibri" w:cs="Calibri"/>
          <w:color w:val="000000"/>
        </w:rPr>
        <w:t>risk</w:t>
      </w:r>
      <w:r>
        <w:rPr>
          <w:rFonts w:ascii="Calibri" w:hAnsi="Calibri" w:cs="Calibri"/>
          <w:color w:val="000000"/>
        </w:rPr>
        <w:t xml:space="preserve">’”, D. </w:t>
      </w:r>
      <w:r w:rsidRPr="00780C30">
        <w:rPr>
          <w:rFonts w:ascii="Calibri" w:hAnsi="Calibri" w:cs="Calibri"/>
          <w:color w:val="000000"/>
        </w:rPr>
        <w:t>Baldridge</w:t>
      </w:r>
      <w:r>
        <w:rPr>
          <w:rFonts w:ascii="Calibri" w:hAnsi="Calibri" w:cs="Calibri"/>
          <w:color w:val="000000"/>
        </w:rPr>
        <w:t>, B.</w:t>
      </w:r>
      <w:r w:rsidRPr="00780C30">
        <w:rPr>
          <w:rFonts w:ascii="Calibri" w:hAnsi="Calibri" w:cs="Calibri"/>
          <w:color w:val="000000"/>
        </w:rPr>
        <w:t xml:space="preserve"> Coleman, &amp; </w:t>
      </w:r>
      <w:r>
        <w:rPr>
          <w:rFonts w:ascii="Calibri" w:hAnsi="Calibri" w:cs="Calibri"/>
          <w:color w:val="000000"/>
        </w:rPr>
        <w:t xml:space="preserve">J. A. </w:t>
      </w:r>
      <w:r w:rsidRPr="00780C30">
        <w:rPr>
          <w:rFonts w:ascii="Calibri" w:hAnsi="Calibri" w:cs="Calibri"/>
          <w:color w:val="000000"/>
        </w:rPr>
        <w:t>Sandhu</w:t>
      </w:r>
      <w:r>
        <w:rPr>
          <w:rFonts w:ascii="Calibri" w:hAnsi="Calibri" w:cs="Calibri"/>
          <w:color w:val="000000"/>
        </w:rPr>
        <w:t>, 2024,</w:t>
      </w:r>
      <w:r w:rsidRPr="00780C30">
        <w:rPr>
          <w:rFonts w:ascii="Calibri" w:hAnsi="Calibri" w:cs="Calibri"/>
          <w:color w:val="000000"/>
        </w:rPr>
        <w:t xml:space="preserve"> Schwartz Reisman Institute for Technology and Society. </w:t>
      </w:r>
      <w:hyperlink r:id="rId55" w:history="1">
        <w:r w:rsidRPr="00780C30">
          <w:rPr>
            <w:rStyle w:val="Hyperlink"/>
            <w:rFonts w:ascii="Calibri" w:hAnsi="Calibri" w:cs="Calibri"/>
          </w:rPr>
          <w:t>https://srinstitute.utoronto.ca/news/terminology-regulation-risk-harm</w:t>
        </w:r>
      </w:hyperlink>
    </w:p>
  </w:footnote>
  <w:footnote w:id="81">
    <w:p w14:paraId="705EED1B" w14:textId="47D0B7FD" w:rsidR="00BA358D" w:rsidRPr="00E32C9C" w:rsidRDefault="00BA358D" w:rsidP="00BE117F">
      <w:pPr>
        <w:spacing w:line="240" w:lineRule="auto"/>
        <w:rPr>
          <w:rFonts w:ascii="Arial" w:hAnsi="Arial" w:cs="Arial"/>
          <w:color w:val="000000"/>
        </w:rPr>
      </w:pPr>
      <w:r>
        <w:rPr>
          <w:rStyle w:val="FootnoteReference"/>
        </w:rPr>
        <w:footnoteRef/>
      </w:r>
      <w:r>
        <w:t xml:space="preserve"> “</w:t>
      </w:r>
      <w:r w:rsidRPr="00BE117F">
        <w:rPr>
          <w:rFonts w:ascii="Calibri" w:hAnsi="Calibri" w:cs="Calibri"/>
          <w:color w:val="000000"/>
          <w:sz w:val="20"/>
          <w:szCs w:val="20"/>
        </w:rPr>
        <w:t>The impact of the General Data Protection Regulation (GDPR) on artificial intelligence</w:t>
      </w:r>
      <w:r>
        <w:rPr>
          <w:rFonts w:ascii="Calibri" w:hAnsi="Calibri" w:cs="Calibri"/>
          <w:color w:val="000000"/>
          <w:sz w:val="20"/>
          <w:szCs w:val="20"/>
        </w:rPr>
        <w:t xml:space="preserve">,” </w:t>
      </w:r>
      <w:r w:rsidRPr="00BE117F">
        <w:rPr>
          <w:rFonts w:ascii="Calibri" w:hAnsi="Calibri" w:cs="Calibri"/>
          <w:color w:val="000000"/>
          <w:sz w:val="20"/>
          <w:szCs w:val="20"/>
        </w:rPr>
        <w:t>European Parliamentary Research Service</w:t>
      </w:r>
      <w:r>
        <w:rPr>
          <w:rFonts w:ascii="Calibri" w:hAnsi="Calibri" w:cs="Calibri"/>
          <w:color w:val="000000"/>
          <w:sz w:val="20"/>
          <w:szCs w:val="20"/>
        </w:rPr>
        <w:t xml:space="preserve">, </w:t>
      </w:r>
      <w:r w:rsidRPr="00BE117F">
        <w:rPr>
          <w:rFonts w:ascii="Calibri" w:hAnsi="Calibri" w:cs="Calibri"/>
          <w:color w:val="000000"/>
          <w:sz w:val="20"/>
          <w:szCs w:val="20"/>
        </w:rPr>
        <w:t>2020</w:t>
      </w:r>
      <w:r>
        <w:rPr>
          <w:rFonts w:ascii="Calibri" w:hAnsi="Calibri" w:cs="Calibri"/>
          <w:color w:val="000000"/>
          <w:sz w:val="20"/>
          <w:szCs w:val="20"/>
        </w:rPr>
        <w:t xml:space="preserve">. </w:t>
      </w:r>
      <w:hyperlink r:id="rId56" w:history="1">
        <w:r w:rsidRPr="00E32C9C">
          <w:rPr>
            <w:rStyle w:val="Hyperlink"/>
            <w:rFonts w:ascii="Calibri" w:hAnsi="Calibri" w:cs="Calibri"/>
            <w:sz w:val="20"/>
            <w:szCs w:val="20"/>
          </w:rPr>
          <w:t>https://www.europarl.europa.eu/RegData/etudes/STUD/2020/641530/EPRS_STU(2020)641530_EN.pdf</w:t>
        </w:r>
      </w:hyperlink>
    </w:p>
  </w:footnote>
  <w:footnote w:id="82">
    <w:p w14:paraId="0769492F" w14:textId="24B3DB79" w:rsidR="00BA358D" w:rsidRDefault="00BA358D">
      <w:pPr>
        <w:pStyle w:val="FootnoteText"/>
      </w:pPr>
      <w:r>
        <w:rPr>
          <w:rStyle w:val="FootnoteReference"/>
        </w:rPr>
        <w:footnoteRef/>
      </w:r>
      <w:r>
        <w:t xml:space="preserve"> “</w:t>
      </w:r>
      <w:r w:rsidRPr="00E42548">
        <w:rPr>
          <w:rFonts w:ascii="Calibri" w:hAnsi="Calibri" w:cs="Calibri"/>
        </w:rPr>
        <w:t>A Regulatory Framework for AI: Recommendations for PIPEDA Reform</w:t>
      </w:r>
      <w:r>
        <w:rPr>
          <w:rFonts w:ascii="Calibri" w:hAnsi="Calibri" w:cs="Calibri"/>
        </w:rPr>
        <w:t xml:space="preserve">,” </w:t>
      </w:r>
      <w:r w:rsidRPr="00E42548">
        <w:rPr>
          <w:rFonts w:ascii="Calibri" w:hAnsi="Calibri" w:cs="Calibri"/>
        </w:rPr>
        <w:t>Office of the Privacy Commissioner of Canada</w:t>
      </w:r>
      <w:r>
        <w:rPr>
          <w:rFonts w:ascii="Calibri" w:hAnsi="Calibri" w:cs="Calibri"/>
        </w:rPr>
        <w:t xml:space="preserve">, </w:t>
      </w:r>
      <w:r w:rsidRPr="00E42548">
        <w:rPr>
          <w:rFonts w:ascii="Calibri" w:hAnsi="Calibri" w:cs="Calibri"/>
        </w:rPr>
        <w:t>2020</w:t>
      </w:r>
      <w:r>
        <w:rPr>
          <w:rFonts w:ascii="Calibri" w:hAnsi="Calibri" w:cs="Calibri"/>
        </w:rPr>
        <w:t>a.</w:t>
      </w:r>
      <w:r w:rsidRPr="00E42548">
        <w:rPr>
          <w:rFonts w:ascii="Calibri" w:hAnsi="Calibri" w:cs="Calibri"/>
        </w:rPr>
        <w:t xml:space="preserve"> </w:t>
      </w:r>
      <w:hyperlink r:id="rId57" w:history="1">
        <w:r w:rsidRPr="00E42548">
          <w:rPr>
            <w:rStyle w:val="Hyperlink"/>
            <w:rFonts w:ascii="Calibri" w:hAnsi="Calibri" w:cs="Calibri"/>
          </w:rPr>
          <w:t>https://www.priv.gc.ca/en/about-the-opc/what-we-do/consultations/completed-consultations/consultation-ai/reg-fw_202011/</w:t>
        </w:r>
      </w:hyperlink>
    </w:p>
  </w:footnote>
  <w:footnote w:id="83">
    <w:p w14:paraId="0CB2D3D6" w14:textId="77777777" w:rsidR="00BA358D" w:rsidRDefault="00BA358D" w:rsidP="00E513B0">
      <w:pPr>
        <w:pStyle w:val="FootnoteText"/>
      </w:pPr>
      <w:r>
        <w:rPr>
          <w:rStyle w:val="FootnoteReference"/>
        </w:rPr>
        <w:footnoteRef/>
      </w:r>
      <w:r>
        <w:t xml:space="preserve"> “GDPR and Canadian organizations: Addressing key challenges,” I. R. Sanchez, n.d., Deloitte, p.1. </w:t>
      </w:r>
      <w:hyperlink r:id="rId58" w:history="1">
        <w:r w:rsidRPr="007B39A3">
          <w:rPr>
            <w:rStyle w:val="Hyperlink"/>
          </w:rPr>
          <w:t>https://www2.deloitte.com/content/dam/Deloitte/ca/Documents/risk/ca-en-gdpr-for-canadian-businesses-article-aoda.pdf</w:t>
        </w:r>
      </w:hyperlink>
    </w:p>
  </w:footnote>
  <w:footnote w:id="84">
    <w:p w14:paraId="437561E1" w14:textId="77777777" w:rsidR="00BA358D" w:rsidRDefault="00BA358D" w:rsidP="00E513B0">
      <w:pPr>
        <w:pStyle w:val="FootnoteText"/>
      </w:pPr>
      <w:r>
        <w:rPr>
          <w:rStyle w:val="FootnoteReference"/>
        </w:rPr>
        <w:footnoteRef/>
      </w:r>
      <w:r>
        <w:t xml:space="preserve"> Ibid, p.6</w:t>
      </w:r>
    </w:p>
  </w:footnote>
  <w:footnote w:id="85">
    <w:p w14:paraId="0938C3DE" w14:textId="77777777" w:rsidR="00BA358D" w:rsidRDefault="00BA358D" w:rsidP="00E513B0">
      <w:pPr>
        <w:pStyle w:val="FootnoteText"/>
      </w:pPr>
      <w:r>
        <w:rPr>
          <w:rStyle w:val="FootnoteReference"/>
        </w:rPr>
        <w:footnoteRef/>
      </w:r>
      <w:r>
        <w:t xml:space="preserve"> “</w:t>
      </w:r>
      <w:r w:rsidRPr="00E42548">
        <w:rPr>
          <w:rFonts w:ascii="Calibri" w:hAnsi="Calibri" w:cs="Calibri"/>
        </w:rPr>
        <w:t>A Regulatory Framework for AI: Recommendations for PIPEDA Reform</w:t>
      </w:r>
      <w:r>
        <w:rPr>
          <w:rFonts w:ascii="Calibri" w:hAnsi="Calibri" w:cs="Calibri"/>
        </w:rPr>
        <w:t xml:space="preserve">,” </w:t>
      </w:r>
      <w:r w:rsidRPr="00E42548">
        <w:rPr>
          <w:rFonts w:ascii="Calibri" w:hAnsi="Calibri" w:cs="Calibri"/>
        </w:rPr>
        <w:t>Office of the Privacy Commissioner of Canada</w:t>
      </w:r>
      <w:r>
        <w:rPr>
          <w:rFonts w:ascii="Calibri" w:hAnsi="Calibri" w:cs="Calibri"/>
        </w:rPr>
        <w:t xml:space="preserve">, </w:t>
      </w:r>
      <w:r w:rsidRPr="00E42548">
        <w:rPr>
          <w:rFonts w:ascii="Calibri" w:hAnsi="Calibri" w:cs="Calibri"/>
        </w:rPr>
        <w:t>2020</w:t>
      </w:r>
      <w:r>
        <w:rPr>
          <w:rFonts w:ascii="Calibri" w:hAnsi="Calibri" w:cs="Calibri"/>
        </w:rPr>
        <w:t>a.</w:t>
      </w:r>
      <w:r w:rsidRPr="00E42548">
        <w:rPr>
          <w:rFonts w:ascii="Calibri" w:hAnsi="Calibri" w:cs="Calibri"/>
        </w:rPr>
        <w:t xml:space="preserve"> </w:t>
      </w:r>
      <w:hyperlink r:id="rId59" w:history="1">
        <w:r w:rsidRPr="00E42548">
          <w:rPr>
            <w:rStyle w:val="Hyperlink"/>
            <w:rFonts w:ascii="Calibri" w:hAnsi="Calibri" w:cs="Calibri"/>
          </w:rPr>
          <w:t>https://www.priv.gc.ca/en/about-the-opc/what-we-do/consultations/completed-consultations/consultation-ai/reg-fw_202011/</w:t>
        </w:r>
      </w:hyperlink>
    </w:p>
  </w:footnote>
  <w:footnote w:id="86">
    <w:p w14:paraId="02EC1B50" w14:textId="4109E692" w:rsidR="00BA358D" w:rsidRPr="00E32C9C" w:rsidRDefault="00BA358D">
      <w:pPr>
        <w:pStyle w:val="FootnoteText"/>
      </w:pPr>
      <w:r>
        <w:rPr>
          <w:rStyle w:val="FootnoteReference"/>
        </w:rPr>
        <w:footnoteRef/>
      </w:r>
      <w:r>
        <w:t xml:space="preserve"> “</w:t>
      </w:r>
      <w:r w:rsidRPr="00BE117F">
        <w:rPr>
          <w:rFonts w:ascii="Calibri" w:hAnsi="Calibri" w:cs="Calibri"/>
          <w:color w:val="000000"/>
        </w:rPr>
        <w:t>The impact of the General Data Protection Regulation (GDPR) on artificial intelligence</w:t>
      </w:r>
      <w:r>
        <w:rPr>
          <w:rFonts w:ascii="Calibri" w:hAnsi="Calibri" w:cs="Calibri"/>
          <w:color w:val="000000"/>
        </w:rPr>
        <w:t xml:space="preserve">,” </w:t>
      </w:r>
      <w:r w:rsidRPr="00BE117F">
        <w:rPr>
          <w:rFonts w:ascii="Calibri" w:hAnsi="Calibri" w:cs="Calibri"/>
          <w:color w:val="000000"/>
        </w:rPr>
        <w:t>European Parliamentary Research Service</w:t>
      </w:r>
      <w:r>
        <w:rPr>
          <w:rFonts w:ascii="Calibri" w:hAnsi="Calibri" w:cs="Calibri"/>
          <w:color w:val="000000"/>
        </w:rPr>
        <w:t xml:space="preserve">, </w:t>
      </w:r>
      <w:r w:rsidRPr="00BE117F">
        <w:rPr>
          <w:rFonts w:ascii="Calibri" w:hAnsi="Calibri" w:cs="Calibri"/>
          <w:color w:val="000000"/>
        </w:rPr>
        <w:t>2020</w:t>
      </w:r>
      <w:r>
        <w:rPr>
          <w:rFonts w:ascii="Calibri" w:hAnsi="Calibri" w:cs="Calibri"/>
          <w:color w:val="000000"/>
        </w:rPr>
        <w:t xml:space="preserve">, p.66. </w:t>
      </w:r>
      <w:hyperlink r:id="rId60" w:history="1">
        <w:r w:rsidRPr="00E32C9C">
          <w:rPr>
            <w:rStyle w:val="Hyperlink"/>
            <w:rFonts w:ascii="Calibri" w:hAnsi="Calibri" w:cs="Calibri"/>
          </w:rPr>
          <w:t>https://www.europarl.europa.eu/RegData/etudes/STUD/2020/641530/EPRS_STU(2020)641530_EN.pdf</w:t>
        </w:r>
      </w:hyperlink>
    </w:p>
  </w:footnote>
  <w:footnote w:id="87">
    <w:p w14:paraId="5A5D6CE5" w14:textId="6E2A853D" w:rsidR="00BA358D" w:rsidRDefault="00BA358D">
      <w:pPr>
        <w:pStyle w:val="FootnoteText"/>
      </w:pPr>
      <w:r>
        <w:rPr>
          <w:rStyle w:val="FootnoteReference"/>
        </w:rPr>
        <w:footnoteRef/>
      </w:r>
      <w:r>
        <w:t xml:space="preserve"> Ibid, p.67</w:t>
      </w:r>
    </w:p>
  </w:footnote>
  <w:footnote w:id="88">
    <w:p w14:paraId="45D0518D" w14:textId="77777777" w:rsidR="00BA358D" w:rsidRDefault="00BA358D">
      <w:pPr>
        <w:pStyle w:val="FootnoteText"/>
      </w:pPr>
      <w:r>
        <w:rPr>
          <w:rStyle w:val="FootnoteReference"/>
        </w:rPr>
        <w:footnoteRef/>
      </w:r>
      <w:r>
        <w:t xml:space="preserve"> Ibid, p.66</w:t>
      </w:r>
    </w:p>
  </w:footnote>
  <w:footnote w:id="89">
    <w:p w14:paraId="50692960" w14:textId="1F3B63E4" w:rsidR="00BA358D" w:rsidRDefault="00BA358D">
      <w:pPr>
        <w:pStyle w:val="FootnoteText"/>
      </w:pPr>
      <w:r>
        <w:rPr>
          <w:rStyle w:val="FootnoteReference"/>
        </w:rPr>
        <w:footnoteRef/>
      </w:r>
      <w:r>
        <w:t xml:space="preserve"> “</w:t>
      </w:r>
      <w:r w:rsidRPr="00397A85">
        <w:rPr>
          <w:rFonts w:ascii="Calibri" w:hAnsi="Calibri" w:cs="Calibri"/>
          <w:color w:val="000000"/>
        </w:rPr>
        <w:t>Proposal for a Regulation of the European Parliament and of the Council: Laying Down Harmonised Rules on Artificial Intelligence (Artificial Intelligence Act) and Amending Certain Union Legislative Acts</w:t>
      </w:r>
      <w:r>
        <w:rPr>
          <w:rFonts w:ascii="Calibri" w:hAnsi="Calibri" w:cs="Calibri"/>
          <w:color w:val="000000"/>
        </w:rPr>
        <w:t xml:space="preserve">,” by </w:t>
      </w:r>
      <w:r w:rsidRPr="00397A85">
        <w:rPr>
          <w:rFonts w:ascii="Calibri" w:hAnsi="Calibri" w:cs="Calibri"/>
          <w:color w:val="000000"/>
        </w:rPr>
        <w:t>European Commission</w:t>
      </w:r>
      <w:r>
        <w:rPr>
          <w:rFonts w:ascii="Calibri" w:hAnsi="Calibri" w:cs="Calibri"/>
          <w:color w:val="000000"/>
        </w:rPr>
        <w:t>, 2021.</w:t>
      </w:r>
      <w:r w:rsidRPr="00397A85">
        <w:rPr>
          <w:rFonts w:ascii="Calibri" w:hAnsi="Calibri" w:cs="Calibri"/>
          <w:color w:val="000000"/>
        </w:rPr>
        <w:t xml:space="preserve"> </w:t>
      </w:r>
      <w:hyperlink r:id="rId61" w:history="1">
        <w:r w:rsidRPr="00397A85">
          <w:rPr>
            <w:rStyle w:val="Hyperlink"/>
            <w:rFonts w:ascii="Calibri" w:hAnsi="Calibri" w:cs="Calibri"/>
          </w:rPr>
          <w:t>https://eur-lex.europa.eu/resource.html?uri=cellar:e0649735-a372-11eb-9585-01aa75ed71a1.0001.02/DOC_1&amp;format=PDF</w:t>
        </w:r>
      </w:hyperlink>
    </w:p>
  </w:footnote>
  <w:footnote w:id="90">
    <w:p w14:paraId="5CB00AB6" w14:textId="7D365DC6" w:rsidR="00BA358D" w:rsidRDefault="00BA358D">
      <w:pPr>
        <w:pStyle w:val="FootnoteText"/>
      </w:pPr>
      <w:r>
        <w:rPr>
          <w:rStyle w:val="FootnoteReference"/>
        </w:rPr>
        <w:footnoteRef/>
      </w:r>
      <w:r>
        <w:t xml:space="preserve"> </w:t>
      </w:r>
      <w:r w:rsidRPr="00B15B00">
        <w:t>“</w:t>
      </w:r>
      <w:r w:rsidRPr="00B15B00">
        <w:rPr>
          <w:rFonts w:ascii="Calibri" w:hAnsi="Calibri" w:cs="Calibri"/>
          <w:color w:val="000000"/>
        </w:rPr>
        <w:t>The precautionary principle,”</w:t>
      </w:r>
      <w:r>
        <w:rPr>
          <w:rFonts w:ascii="Calibri" w:hAnsi="Calibri" w:cs="Calibri"/>
          <w:color w:val="000000"/>
        </w:rPr>
        <w:t xml:space="preserve"> by </w:t>
      </w:r>
      <w:r w:rsidRPr="006578FA">
        <w:rPr>
          <w:rFonts w:ascii="Calibri" w:hAnsi="Calibri" w:cs="Calibri"/>
          <w:color w:val="000000"/>
        </w:rPr>
        <w:t>European Union</w:t>
      </w:r>
      <w:r>
        <w:rPr>
          <w:rFonts w:ascii="Calibri" w:hAnsi="Calibri" w:cs="Calibri"/>
          <w:color w:val="000000"/>
        </w:rPr>
        <w:t>, 2016.</w:t>
      </w:r>
      <w:r w:rsidRPr="006578FA">
        <w:rPr>
          <w:rFonts w:ascii="Calibri" w:hAnsi="Calibri" w:cs="Calibri"/>
          <w:color w:val="000000"/>
        </w:rPr>
        <w:t xml:space="preserve"> </w:t>
      </w:r>
      <w:r w:rsidRPr="00B15B00">
        <w:rPr>
          <w:rFonts w:ascii="Calibri" w:hAnsi="Calibri" w:cs="Calibri"/>
          <w:color w:val="000000"/>
        </w:rPr>
        <w:t xml:space="preserve"> </w:t>
      </w:r>
      <w:hyperlink r:id="rId62" w:history="1">
        <w:r w:rsidRPr="006578FA">
          <w:rPr>
            <w:rStyle w:val="Hyperlink"/>
            <w:rFonts w:ascii="Calibri" w:hAnsi="Calibri" w:cs="Calibri"/>
          </w:rPr>
          <w:t>https://eur-lex.europa.eu/EN/legal-content/summary/the-precautionary-principle.html</w:t>
        </w:r>
      </w:hyperlink>
    </w:p>
  </w:footnote>
  <w:footnote w:id="91">
    <w:p w14:paraId="7278FD02" w14:textId="076DE9B8" w:rsidR="00BA358D" w:rsidRDefault="00BA358D">
      <w:pPr>
        <w:pStyle w:val="FootnoteText"/>
      </w:pPr>
      <w:r>
        <w:rPr>
          <w:rStyle w:val="FootnoteReference"/>
        </w:rPr>
        <w:footnoteRef/>
      </w:r>
      <w:r>
        <w:t xml:space="preserve"> “</w:t>
      </w:r>
      <w:r w:rsidRPr="008A217A">
        <w:rPr>
          <w:rFonts w:ascii="Calibri" w:hAnsi="Calibri" w:cs="Calibri"/>
          <w:color w:val="000000"/>
        </w:rPr>
        <w:t>The Artificial Intelligence and Data Act (AIDA) – Companion document</w:t>
      </w:r>
      <w:r>
        <w:rPr>
          <w:rFonts w:ascii="Calibri" w:hAnsi="Calibri" w:cs="Calibri"/>
          <w:color w:val="000000"/>
        </w:rPr>
        <w:t xml:space="preserve">,” </w:t>
      </w:r>
      <w:r w:rsidRPr="008A217A">
        <w:rPr>
          <w:rFonts w:ascii="Calibri" w:hAnsi="Calibri" w:cs="Calibri"/>
          <w:color w:val="000000"/>
        </w:rPr>
        <w:t>Government of Canada</w:t>
      </w:r>
      <w:r>
        <w:rPr>
          <w:rFonts w:ascii="Calibri" w:hAnsi="Calibri" w:cs="Calibri"/>
          <w:color w:val="000000"/>
        </w:rPr>
        <w:t xml:space="preserve">, </w:t>
      </w:r>
      <w:r w:rsidRPr="008A217A">
        <w:rPr>
          <w:rFonts w:ascii="Calibri" w:hAnsi="Calibri" w:cs="Calibri"/>
          <w:color w:val="000000"/>
        </w:rPr>
        <w:t>2023a</w:t>
      </w:r>
      <w:r>
        <w:rPr>
          <w:rFonts w:ascii="Calibri" w:hAnsi="Calibri" w:cs="Calibri"/>
          <w:color w:val="000000"/>
        </w:rPr>
        <w:t>.</w:t>
      </w:r>
      <w:r w:rsidRPr="008A217A">
        <w:rPr>
          <w:rFonts w:ascii="Calibri" w:hAnsi="Calibri" w:cs="Calibri"/>
          <w:color w:val="000000"/>
        </w:rPr>
        <w:t xml:space="preserve"> </w:t>
      </w:r>
      <w:hyperlink r:id="rId63" w:history="1">
        <w:r w:rsidRPr="008A217A">
          <w:rPr>
            <w:rStyle w:val="Hyperlink"/>
            <w:rFonts w:ascii="Calibri" w:hAnsi="Calibri" w:cs="Calibri"/>
          </w:rPr>
          <w:t>https://ised-isde.canada.ca/site/innovation-better-canada/en/artificial-intelligence-and-data-act-aida-companion-document</w:t>
        </w:r>
      </w:hyperlink>
    </w:p>
  </w:footnote>
  <w:footnote w:id="92">
    <w:p w14:paraId="75E0A45D" w14:textId="452F3296" w:rsidR="00BA358D" w:rsidRPr="002C6BAD" w:rsidRDefault="00BA358D" w:rsidP="002C6BAD">
      <w:pPr>
        <w:spacing w:line="240" w:lineRule="auto"/>
        <w:rPr>
          <w:rFonts w:ascii="Arial" w:hAnsi="Arial" w:cs="Arial"/>
          <w:color w:val="000000"/>
        </w:rPr>
      </w:pPr>
      <w:r>
        <w:rPr>
          <w:rStyle w:val="FootnoteReference"/>
        </w:rPr>
        <w:footnoteRef/>
      </w:r>
      <w:r>
        <w:t xml:space="preserve"> </w:t>
      </w:r>
      <w:r>
        <w:rPr>
          <w:sz w:val="20"/>
          <w:szCs w:val="20"/>
        </w:rPr>
        <w:t xml:space="preserve">“Voluntary </w:t>
      </w:r>
      <w:r w:rsidRPr="002C6BAD">
        <w:rPr>
          <w:rFonts w:ascii="Calibri" w:hAnsi="Calibri" w:cs="Calibri"/>
          <w:color w:val="000000"/>
          <w:sz w:val="20"/>
          <w:szCs w:val="20"/>
        </w:rPr>
        <w:t>Code of Conduct on the Responsible Development and Management of Advanced Generative AI Systems</w:t>
      </w:r>
      <w:r>
        <w:rPr>
          <w:rFonts w:ascii="Calibri" w:hAnsi="Calibri" w:cs="Calibri"/>
          <w:color w:val="000000"/>
          <w:sz w:val="20"/>
          <w:szCs w:val="20"/>
        </w:rPr>
        <w:t xml:space="preserve">,” </w:t>
      </w:r>
      <w:r w:rsidRPr="002C6BAD">
        <w:rPr>
          <w:rFonts w:ascii="Calibri" w:hAnsi="Calibri" w:cs="Calibri"/>
          <w:color w:val="000000"/>
          <w:sz w:val="20"/>
          <w:szCs w:val="20"/>
        </w:rPr>
        <w:t>Government of Canada</w:t>
      </w:r>
      <w:r>
        <w:rPr>
          <w:rFonts w:ascii="Calibri" w:hAnsi="Calibri" w:cs="Calibri"/>
          <w:color w:val="000000"/>
          <w:sz w:val="20"/>
          <w:szCs w:val="20"/>
        </w:rPr>
        <w:t xml:space="preserve">, </w:t>
      </w:r>
      <w:r w:rsidRPr="002C6BAD">
        <w:rPr>
          <w:rFonts w:ascii="Calibri" w:hAnsi="Calibri" w:cs="Calibri"/>
          <w:color w:val="000000"/>
          <w:sz w:val="20"/>
          <w:szCs w:val="20"/>
        </w:rPr>
        <w:t>2024</w:t>
      </w:r>
      <w:r>
        <w:rPr>
          <w:rFonts w:ascii="Calibri" w:hAnsi="Calibri" w:cs="Calibri"/>
          <w:color w:val="000000"/>
          <w:sz w:val="20"/>
          <w:szCs w:val="20"/>
        </w:rPr>
        <w:t>.</w:t>
      </w:r>
      <w:r w:rsidRPr="002C6BAD">
        <w:rPr>
          <w:rFonts w:ascii="Calibri" w:hAnsi="Calibri" w:cs="Calibri"/>
          <w:color w:val="000000"/>
          <w:sz w:val="20"/>
          <w:szCs w:val="20"/>
        </w:rPr>
        <w:t xml:space="preserve"> </w:t>
      </w:r>
      <w:hyperlink r:id="rId64" w:history="1">
        <w:r w:rsidRPr="002C6BAD">
          <w:rPr>
            <w:rStyle w:val="Hyperlink"/>
            <w:rFonts w:ascii="Calibri" w:hAnsi="Calibri" w:cs="Calibri"/>
            <w:sz w:val="20"/>
            <w:szCs w:val="20"/>
          </w:rPr>
          <w:t>https://ised-isde.canada.ca/site/ised/en/voluntary-code-conduct-responsible-development-and-management-advanced-generative-ai-systems</w:t>
        </w:r>
      </w:hyperlink>
    </w:p>
  </w:footnote>
  <w:footnote w:id="93">
    <w:p w14:paraId="7C822F09" w14:textId="70672EB2" w:rsidR="00BA358D" w:rsidRDefault="00BA358D">
      <w:pPr>
        <w:pStyle w:val="FootnoteText"/>
      </w:pPr>
      <w:r>
        <w:rPr>
          <w:rStyle w:val="FootnoteReference"/>
        </w:rPr>
        <w:footnoteRef/>
      </w:r>
      <w:r>
        <w:t xml:space="preserve"> Ibid.</w:t>
      </w:r>
    </w:p>
  </w:footnote>
  <w:footnote w:id="94">
    <w:p w14:paraId="17A7213B" w14:textId="646E5959" w:rsidR="00BA358D" w:rsidRPr="00E32C9C" w:rsidRDefault="00BA358D" w:rsidP="00C66BE6">
      <w:pPr>
        <w:tabs>
          <w:tab w:val="left" w:pos="2871"/>
        </w:tabs>
        <w:spacing w:line="276" w:lineRule="auto"/>
        <w:rPr>
          <w:rFonts w:ascii="Arial" w:hAnsi="Arial" w:cs="Arial"/>
          <w:color w:val="000000"/>
        </w:rPr>
      </w:pPr>
      <w:r>
        <w:rPr>
          <w:rStyle w:val="FootnoteReference"/>
        </w:rPr>
        <w:footnoteRef/>
      </w:r>
      <w:r w:rsidRPr="00E32C9C">
        <w:t xml:space="preserve"> “</w:t>
      </w:r>
      <w:r w:rsidRPr="00E32C9C">
        <w:rPr>
          <w:rFonts w:ascii="Calibri" w:hAnsi="Calibri" w:cs="Calibri"/>
          <w:color w:val="000000"/>
          <w:sz w:val="20"/>
          <w:szCs w:val="20"/>
        </w:rPr>
        <w:t>Artificial Intelligence – Questions and Answers,</w:t>
      </w:r>
      <w:r>
        <w:rPr>
          <w:rFonts w:ascii="Calibri" w:hAnsi="Calibri" w:cs="Calibri"/>
          <w:color w:val="000000"/>
          <w:sz w:val="20"/>
          <w:szCs w:val="20"/>
        </w:rPr>
        <w:t xml:space="preserve">” </w:t>
      </w:r>
      <w:r w:rsidRPr="00E32C9C">
        <w:rPr>
          <w:rFonts w:ascii="Calibri" w:hAnsi="Calibri" w:cs="Calibri"/>
          <w:color w:val="000000"/>
          <w:sz w:val="20"/>
          <w:szCs w:val="20"/>
        </w:rPr>
        <w:t xml:space="preserve">European Commission, </w:t>
      </w:r>
      <w:r w:rsidRPr="00C66BE6">
        <w:rPr>
          <w:rFonts w:ascii="Calibri" w:hAnsi="Calibri" w:cs="Calibri"/>
          <w:color w:val="000000"/>
          <w:sz w:val="20"/>
          <w:szCs w:val="20"/>
        </w:rPr>
        <w:t>2023</w:t>
      </w:r>
      <w:r>
        <w:rPr>
          <w:rFonts w:ascii="Calibri" w:hAnsi="Calibri" w:cs="Calibri"/>
          <w:color w:val="000000"/>
          <w:sz w:val="20"/>
          <w:szCs w:val="20"/>
        </w:rPr>
        <w:t xml:space="preserve">. </w:t>
      </w:r>
      <w:hyperlink r:id="rId65" w:history="1">
        <w:r w:rsidRPr="00E32C9C">
          <w:rPr>
            <w:rStyle w:val="Hyperlink"/>
            <w:rFonts w:ascii="Calibri" w:hAnsi="Calibri" w:cs="Calibri"/>
            <w:sz w:val="20"/>
            <w:szCs w:val="20"/>
          </w:rPr>
          <w:t>https://ec.europa.eu/commission/presscorner/detail/en/qanda_21_1683</w:t>
        </w:r>
      </w:hyperlink>
    </w:p>
  </w:footnote>
  <w:footnote w:id="95">
    <w:p w14:paraId="75F6FC67" w14:textId="5CF2B9A7" w:rsidR="00BA358D" w:rsidRPr="00E32C9C" w:rsidRDefault="00BA358D">
      <w:pPr>
        <w:pStyle w:val="FootnoteText"/>
        <w:rPr>
          <w:lang w:val="es-ES"/>
        </w:rPr>
      </w:pPr>
      <w:r>
        <w:rPr>
          <w:rStyle w:val="FootnoteReference"/>
        </w:rPr>
        <w:footnoteRef/>
      </w:r>
      <w:r>
        <w:t xml:space="preserve"> “</w:t>
      </w:r>
      <w:r w:rsidRPr="00952CC1">
        <w:rPr>
          <w:rFonts w:ascii="Calibri" w:hAnsi="Calibri" w:cs="Calibri"/>
          <w:color w:val="000000"/>
        </w:rPr>
        <w:t>Gender Shades: Intersection</w:t>
      </w:r>
      <w:r>
        <w:rPr>
          <w:rFonts w:ascii="Calibri" w:hAnsi="Calibri" w:cs="Calibri"/>
          <w:color w:val="000000"/>
        </w:rPr>
        <w:t>al</w:t>
      </w:r>
      <w:r w:rsidRPr="00952CC1">
        <w:rPr>
          <w:rFonts w:ascii="Calibri" w:hAnsi="Calibri" w:cs="Calibri"/>
          <w:color w:val="000000"/>
        </w:rPr>
        <w:t xml:space="preserve"> Accuracy Disparities in Commercial Gender Classification</w:t>
      </w:r>
      <w:r>
        <w:rPr>
          <w:rFonts w:ascii="Calibri" w:hAnsi="Calibri" w:cs="Calibri"/>
          <w:color w:val="000000"/>
        </w:rPr>
        <w:t>,” by</w:t>
      </w:r>
      <w:r w:rsidRPr="00952CC1">
        <w:rPr>
          <w:sz w:val="18"/>
          <w:szCs w:val="18"/>
        </w:rPr>
        <w:t xml:space="preserve"> </w:t>
      </w:r>
      <w:r>
        <w:rPr>
          <w:sz w:val="18"/>
          <w:szCs w:val="18"/>
        </w:rPr>
        <w:t xml:space="preserve">J. </w:t>
      </w:r>
      <w:proofErr w:type="spellStart"/>
      <w:r>
        <w:t>Buolamwini</w:t>
      </w:r>
      <w:proofErr w:type="spellEnd"/>
      <w:r>
        <w:t xml:space="preserve"> &amp; T. Gebru, 2018, </w:t>
      </w:r>
      <w:r w:rsidRPr="00404A35">
        <w:rPr>
          <w:rFonts w:ascii="Calibri" w:hAnsi="Calibri" w:cs="Calibri"/>
          <w:i/>
          <w:iCs/>
          <w:color w:val="000000"/>
        </w:rPr>
        <w:t>Proceedings of Machine Learning Research, 81</w:t>
      </w:r>
      <w:r w:rsidRPr="00404A35">
        <w:rPr>
          <w:rFonts w:ascii="Calibri" w:hAnsi="Calibri" w:cs="Calibri"/>
          <w:color w:val="000000"/>
        </w:rPr>
        <w:t>, p.1.</w:t>
      </w:r>
      <w:r w:rsidRPr="00404A35">
        <w:rPr>
          <w:rFonts w:ascii="Calibri" w:hAnsi="Calibri" w:cs="Calibri"/>
          <w:sz w:val="18"/>
          <w:szCs w:val="18"/>
        </w:rPr>
        <w:t xml:space="preserve"> </w:t>
      </w:r>
      <w:hyperlink r:id="rId66" w:history="1">
        <w:r w:rsidRPr="00E32C9C">
          <w:rPr>
            <w:rStyle w:val="Hyperlink"/>
            <w:lang w:val="es-ES"/>
          </w:rPr>
          <w:t>https://proceedings.mlr.press/v81/buolamwini18a/buolamwini18a.pdf</w:t>
        </w:r>
      </w:hyperlink>
    </w:p>
  </w:footnote>
  <w:footnote w:id="96">
    <w:p w14:paraId="0A38FF0C" w14:textId="34154EB4" w:rsidR="00BA358D" w:rsidRPr="00E32C9C" w:rsidRDefault="00BA358D">
      <w:pPr>
        <w:pStyle w:val="FootnoteText"/>
        <w:rPr>
          <w:lang w:val="es-ES"/>
        </w:rPr>
      </w:pPr>
      <w:r>
        <w:rPr>
          <w:rStyle w:val="FootnoteReference"/>
        </w:rPr>
        <w:footnoteRef/>
      </w:r>
      <w:r w:rsidRPr="00E32C9C">
        <w:rPr>
          <w:lang w:val="es-ES"/>
        </w:rPr>
        <w:t xml:space="preserve"> </w:t>
      </w:r>
      <w:proofErr w:type="spellStart"/>
      <w:r w:rsidRPr="00E32C9C">
        <w:rPr>
          <w:lang w:val="es-ES"/>
        </w:rPr>
        <w:t>Ibid</w:t>
      </w:r>
      <w:proofErr w:type="spellEnd"/>
      <w:r w:rsidRPr="00E32C9C">
        <w:rPr>
          <w:lang w:val="es-ES"/>
        </w:rPr>
        <w:t>, p.1</w:t>
      </w:r>
    </w:p>
  </w:footnote>
  <w:footnote w:id="97">
    <w:p w14:paraId="7501320D" w14:textId="14737E59" w:rsidR="00BA358D" w:rsidRDefault="00BA358D">
      <w:pPr>
        <w:pStyle w:val="FootnoteText"/>
      </w:pPr>
      <w:r>
        <w:rPr>
          <w:rStyle w:val="FootnoteReference"/>
        </w:rPr>
        <w:footnoteRef/>
      </w:r>
      <w:r>
        <w:t xml:space="preserve"> Ibid.</w:t>
      </w:r>
    </w:p>
  </w:footnote>
  <w:footnote w:id="98">
    <w:p w14:paraId="4D8D5DC9" w14:textId="1FEB9569" w:rsidR="00BA358D" w:rsidRPr="003C2416" w:rsidRDefault="00BA358D" w:rsidP="003C2416">
      <w:pPr>
        <w:spacing w:line="240" w:lineRule="auto"/>
        <w:rPr>
          <w:rFonts w:ascii="Arial" w:hAnsi="Arial" w:cs="Arial"/>
          <w:color w:val="000000"/>
        </w:rPr>
      </w:pPr>
      <w:r>
        <w:rPr>
          <w:rStyle w:val="FootnoteReference"/>
        </w:rPr>
        <w:footnoteRef/>
      </w:r>
      <w:r>
        <w:t xml:space="preserve"> “</w:t>
      </w:r>
      <w:r w:rsidRPr="003C2416">
        <w:rPr>
          <w:rFonts w:ascii="Calibri" w:hAnsi="Calibri" w:cs="Calibri"/>
          <w:color w:val="000000"/>
          <w:sz w:val="20"/>
          <w:szCs w:val="20"/>
        </w:rPr>
        <w:t>The Artificial Intelligence and Data Act (AIDA) – Companion document</w:t>
      </w:r>
      <w:r>
        <w:rPr>
          <w:rFonts w:ascii="Calibri" w:hAnsi="Calibri" w:cs="Calibri"/>
          <w:color w:val="000000"/>
          <w:sz w:val="20"/>
          <w:szCs w:val="20"/>
        </w:rPr>
        <w:t xml:space="preserve">,” </w:t>
      </w:r>
      <w:r w:rsidRPr="003C2416">
        <w:rPr>
          <w:rFonts w:ascii="Calibri" w:hAnsi="Calibri" w:cs="Calibri"/>
          <w:color w:val="000000"/>
          <w:sz w:val="20"/>
          <w:szCs w:val="20"/>
        </w:rPr>
        <w:t>Government of Canada</w:t>
      </w:r>
      <w:r>
        <w:rPr>
          <w:rFonts w:ascii="Calibri" w:hAnsi="Calibri" w:cs="Calibri"/>
          <w:color w:val="000000"/>
          <w:sz w:val="20"/>
          <w:szCs w:val="20"/>
        </w:rPr>
        <w:t xml:space="preserve">, </w:t>
      </w:r>
      <w:r w:rsidRPr="003C2416">
        <w:rPr>
          <w:rFonts w:ascii="Calibri" w:hAnsi="Calibri" w:cs="Calibri"/>
          <w:color w:val="000000"/>
          <w:sz w:val="20"/>
          <w:szCs w:val="20"/>
        </w:rPr>
        <w:t>2023a</w:t>
      </w:r>
      <w:r>
        <w:rPr>
          <w:rFonts w:ascii="Calibri" w:hAnsi="Calibri" w:cs="Calibri"/>
          <w:color w:val="000000"/>
          <w:sz w:val="20"/>
          <w:szCs w:val="20"/>
        </w:rPr>
        <w:t>.</w:t>
      </w:r>
      <w:r w:rsidRPr="003C2416">
        <w:rPr>
          <w:rFonts w:ascii="Calibri" w:hAnsi="Calibri" w:cs="Calibri"/>
          <w:color w:val="000000"/>
          <w:sz w:val="20"/>
          <w:szCs w:val="20"/>
        </w:rPr>
        <w:t xml:space="preserve"> </w:t>
      </w:r>
      <w:hyperlink r:id="rId67" w:history="1">
        <w:r w:rsidRPr="003C2416">
          <w:rPr>
            <w:rStyle w:val="Hyperlink"/>
            <w:rFonts w:ascii="Calibri" w:hAnsi="Calibri" w:cs="Calibri"/>
            <w:sz w:val="20"/>
            <w:szCs w:val="20"/>
          </w:rPr>
          <w:t>https://ised-isde.canada.ca/site/innovation-better-canada/en/artificial-intelligence-and-data-act-aida-companion-document</w:t>
        </w:r>
      </w:hyperlink>
    </w:p>
  </w:footnote>
  <w:footnote w:id="99">
    <w:p w14:paraId="7215DB23" w14:textId="7BD2A410" w:rsidR="00BA358D" w:rsidRDefault="00BA358D">
      <w:pPr>
        <w:pStyle w:val="FootnoteText"/>
      </w:pPr>
      <w:r>
        <w:rPr>
          <w:rStyle w:val="FootnoteReference"/>
        </w:rPr>
        <w:footnoteRef/>
      </w:r>
      <w:r>
        <w:t xml:space="preserve"> Ibid.</w:t>
      </w:r>
    </w:p>
  </w:footnote>
  <w:footnote w:id="100">
    <w:p w14:paraId="731526FF" w14:textId="0CB7F7F3" w:rsidR="00BA358D" w:rsidRDefault="00BA358D">
      <w:pPr>
        <w:pStyle w:val="FootnoteText"/>
      </w:pPr>
      <w:r>
        <w:rPr>
          <w:rStyle w:val="FootnoteReference"/>
        </w:rPr>
        <w:footnoteRef/>
      </w:r>
      <w:r>
        <w:t xml:space="preserve"> Ibid.</w:t>
      </w:r>
    </w:p>
  </w:footnote>
  <w:footnote w:id="101">
    <w:p w14:paraId="3038BB23" w14:textId="3BA56B89" w:rsidR="00BA358D" w:rsidRDefault="00BA358D">
      <w:pPr>
        <w:pStyle w:val="FootnoteText"/>
      </w:pPr>
      <w:r>
        <w:rPr>
          <w:rStyle w:val="FootnoteReference"/>
        </w:rPr>
        <w:footnoteRef/>
      </w:r>
      <w:r>
        <w:t xml:space="preserve"> Ibid.</w:t>
      </w:r>
    </w:p>
  </w:footnote>
  <w:footnote w:id="102">
    <w:p w14:paraId="751F1E4F" w14:textId="7CD3DABC" w:rsidR="00BA358D" w:rsidRDefault="00BA358D">
      <w:pPr>
        <w:pStyle w:val="FootnoteText"/>
      </w:pPr>
      <w:r>
        <w:rPr>
          <w:rStyle w:val="FootnoteReference"/>
        </w:rPr>
        <w:footnoteRef/>
      </w:r>
      <w:r>
        <w:t xml:space="preserve"> “</w:t>
      </w:r>
      <w:r w:rsidRPr="00397A85">
        <w:rPr>
          <w:rFonts w:ascii="Calibri" w:hAnsi="Calibri" w:cs="Calibri"/>
          <w:color w:val="000000"/>
        </w:rPr>
        <w:t>Proposal for a Regulation of the European Parliament and of the Council: Laying Down Harmonised Rules on Artificial Intelligence (Artificial Intelligence Act) and Amending Certain Union Legislative Acts</w:t>
      </w:r>
      <w:r>
        <w:rPr>
          <w:rFonts w:ascii="Calibri" w:hAnsi="Calibri" w:cs="Calibri"/>
          <w:color w:val="000000"/>
        </w:rPr>
        <w:t xml:space="preserve">,” by </w:t>
      </w:r>
      <w:r w:rsidRPr="00397A85">
        <w:rPr>
          <w:rFonts w:ascii="Calibri" w:hAnsi="Calibri" w:cs="Calibri"/>
          <w:color w:val="000000"/>
        </w:rPr>
        <w:t>European Commission</w:t>
      </w:r>
      <w:r>
        <w:rPr>
          <w:rFonts w:ascii="Calibri" w:hAnsi="Calibri" w:cs="Calibri"/>
          <w:color w:val="000000"/>
        </w:rPr>
        <w:t>, 2021, p.26.</w:t>
      </w:r>
      <w:r w:rsidRPr="00397A85">
        <w:rPr>
          <w:rFonts w:ascii="Calibri" w:hAnsi="Calibri" w:cs="Calibri"/>
          <w:color w:val="000000"/>
        </w:rPr>
        <w:t xml:space="preserve"> </w:t>
      </w:r>
      <w:hyperlink r:id="rId68" w:history="1">
        <w:r w:rsidRPr="00397A85">
          <w:rPr>
            <w:rStyle w:val="Hyperlink"/>
            <w:rFonts w:ascii="Calibri" w:hAnsi="Calibri" w:cs="Calibri"/>
          </w:rPr>
          <w:t>https://eur-lex.europa.eu/resource.html?uri=cellar:e0649735-a372-11eb-9585-01aa75ed71a1.0001.02/DOC_1&amp;format=PDF</w:t>
        </w:r>
      </w:hyperlink>
    </w:p>
  </w:footnote>
  <w:footnote w:id="103">
    <w:p w14:paraId="66EADA36" w14:textId="24F0FD6F" w:rsidR="00BA358D" w:rsidRDefault="00BA358D">
      <w:pPr>
        <w:pStyle w:val="FootnoteText"/>
      </w:pPr>
      <w:r>
        <w:rPr>
          <w:rStyle w:val="FootnoteReference"/>
        </w:rPr>
        <w:footnoteRef/>
      </w:r>
      <w:r>
        <w:t xml:space="preserve"> Ibid, p.4</w:t>
      </w:r>
    </w:p>
  </w:footnote>
  <w:footnote w:id="104">
    <w:p w14:paraId="5555BA1E" w14:textId="54E693FB" w:rsidR="00BA358D" w:rsidRDefault="00BA358D">
      <w:pPr>
        <w:pStyle w:val="FootnoteText"/>
      </w:pPr>
      <w:r>
        <w:rPr>
          <w:rStyle w:val="FootnoteReference"/>
        </w:rPr>
        <w:footnoteRef/>
      </w:r>
      <w:r>
        <w:t xml:space="preserve"> Ibid, p.59</w:t>
      </w:r>
    </w:p>
  </w:footnote>
  <w:footnote w:id="105">
    <w:p w14:paraId="5BBDB5BC" w14:textId="38DD1BBD" w:rsidR="00BA358D" w:rsidRPr="00E32C9C" w:rsidRDefault="00BA358D">
      <w:pPr>
        <w:pStyle w:val="FootnoteText"/>
      </w:pPr>
      <w:r>
        <w:rPr>
          <w:rStyle w:val="FootnoteReference"/>
        </w:rPr>
        <w:footnoteRef/>
      </w:r>
      <w:r>
        <w:t xml:space="preserve"> “</w:t>
      </w:r>
      <w:r w:rsidRPr="00BE117F">
        <w:rPr>
          <w:rFonts w:ascii="Calibri" w:hAnsi="Calibri" w:cs="Calibri"/>
          <w:color w:val="000000"/>
        </w:rPr>
        <w:t>The impact of the General Data Protection Regulation (GDPR) on artificial intelligence</w:t>
      </w:r>
      <w:r>
        <w:rPr>
          <w:rFonts w:ascii="Calibri" w:hAnsi="Calibri" w:cs="Calibri"/>
          <w:color w:val="000000"/>
        </w:rPr>
        <w:t xml:space="preserve">,” </w:t>
      </w:r>
      <w:r w:rsidRPr="00BE117F">
        <w:rPr>
          <w:rFonts w:ascii="Calibri" w:hAnsi="Calibri" w:cs="Calibri"/>
          <w:color w:val="000000"/>
        </w:rPr>
        <w:t>European Parliamentary Research Service</w:t>
      </w:r>
      <w:r>
        <w:rPr>
          <w:rFonts w:ascii="Calibri" w:hAnsi="Calibri" w:cs="Calibri"/>
          <w:color w:val="000000"/>
        </w:rPr>
        <w:t xml:space="preserve">, </w:t>
      </w:r>
      <w:r w:rsidRPr="00BE117F">
        <w:rPr>
          <w:rFonts w:ascii="Calibri" w:hAnsi="Calibri" w:cs="Calibri"/>
          <w:color w:val="000000"/>
        </w:rPr>
        <w:t>2020</w:t>
      </w:r>
      <w:r>
        <w:rPr>
          <w:rFonts w:ascii="Calibri" w:hAnsi="Calibri" w:cs="Calibri"/>
          <w:color w:val="000000"/>
        </w:rPr>
        <w:t xml:space="preserve">. </w:t>
      </w:r>
      <w:hyperlink r:id="rId69" w:history="1">
        <w:r w:rsidRPr="00E32C9C">
          <w:rPr>
            <w:rStyle w:val="Hyperlink"/>
            <w:rFonts w:ascii="Calibri" w:hAnsi="Calibri" w:cs="Calibri"/>
          </w:rPr>
          <w:t>https://www.europarl.europa.eu/RegData/etudes/STUD/2020/641530/EPRS_STU(2020)641530_EN.pdf</w:t>
        </w:r>
      </w:hyperlink>
    </w:p>
  </w:footnote>
  <w:footnote w:id="106">
    <w:p w14:paraId="39B2E162" w14:textId="5FD53901" w:rsidR="00BA358D" w:rsidRPr="006E1B26" w:rsidRDefault="00BA358D" w:rsidP="006E1B26">
      <w:pPr>
        <w:spacing w:line="240" w:lineRule="auto"/>
        <w:rPr>
          <w:rFonts w:ascii="Arial" w:hAnsi="Arial" w:cs="Arial"/>
        </w:rPr>
      </w:pPr>
      <w:r>
        <w:rPr>
          <w:rStyle w:val="FootnoteReference"/>
        </w:rPr>
        <w:footnoteRef/>
      </w:r>
      <w:r>
        <w:t xml:space="preserve"> “</w:t>
      </w:r>
      <w:r w:rsidRPr="006E1B26">
        <w:rPr>
          <w:rFonts w:ascii="Calibri" w:hAnsi="Calibri" w:cs="Calibri"/>
          <w:sz w:val="20"/>
          <w:szCs w:val="20"/>
        </w:rPr>
        <w:t>Exploring the Intersection of the Digital Divide and Artificial Intelligence: A Hermeneutic Literature Review</w:t>
      </w:r>
      <w:r>
        <w:rPr>
          <w:rFonts w:ascii="Calibri" w:hAnsi="Calibri" w:cs="Calibri"/>
          <w:sz w:val="20"/>
          <w:szCs w:val="20"/>
        </w:rPr>
        <w:t xml:space="preserve">,” L. </w:t>
      </w:r>
      <w:r w:rsidRPr="006E1B26">
        <w:rPr>
          <w:rFonts w:ascii="Calibri" w:hAnsi="Calibri" w:cs="Calibri"/>
          <w:sz w:val="20"/>
          <w:szCs w:val="20"/>
        </w:rPr>
        <w:t xml:space="preserve">Carter, </w:t>
      </w:r>
      <w:r>
        <w:rPr>
          <w:rFonts w:ascii="Calibri" w:hAnsi="Calibri" w:cs="Calibri"/>
          <w:sz w:val="20"/>
          <w:szCs w:val="20"/>
        </w:rPr>
        <w:t xml:space="preserve">D. </w:t>
      </w:r>
      <w:r w:rsidRPr="006E1B26">
        <w:rPr>
          <w:rFonts w:ascii="Calibri" w:hAnsi="Calibri" w:cs="Calibri"/>
          <w:sz w:val="20"/>
          <w:szCs w:val="20"/>
        </w:rPr>
        <w:t xml:space="preserve">Liu, &amp; </w:t>
      </w:r>
      <w:r>
        <w:rPr>
          <w:rFonts w:ascii="Calibri" w:hAnsi="Calibri" w:cs="Calibri"/>
          <w:sz w:val="20"/>
          <w:szCs w:val="20"/>
        </w:rPr>
        <w:t xml:space="preserve">C. </w:t>
      </w:r>
      <w:r w:rsidRPr="006E1B26">
        <w:rPr>
          <w:rFonts w:ascii="Calibri" w:hAnsi="Calibri" w:cs="Calibri"/>
          <w:sz w:val="20"/>
          <w:szCs w:val="20"/>
        </w:rPr>
        <w:t>Cantrell, 2020</w:t>
      </w:r>
      <w:r>
        <w:rPr>
          <w:rFonts w:ascii="Calibri" w:hAnsi="Calibri" w:cs="Calibri"/>
          <w:sz w:val="20"/>
          <w:szCs w:val="20"/>
        </w:rPr>
        <w:t>,</w:t>
      </w:r>
      <w:r w:rsidRPr="006E1B26">
        <w:rPr>
          <w:rFonts w:ascii="Calibri" w:hAnsi="Calibri" w:cs="Calibri"/>
          <w:sz w:val="20"/>
          <w:szCs w:val="20"/>
        </w:rPr>
        <w:t xml:space="preserve"> </w:t>
      </w:r>
      <w:r w:rsidRPr="006E1B26">
        <w:rPr>
          <w:rFonts w:ascii="Calibri" w:hAnsi="Calibri" w:cs="Calibri"/>
          <w:i/>
          <w:iCs/>
          <w:sz w:val="20"/>
          <w:szCs w:val="20"/>
        </w:rPr>
        <w:t>AIS Transactions on Human-Computer Interaction, 12</w:t>
      </w:r>
      <w:r w:rsidRPr="006E1B26">
        <w:rPr>
          <w:rFonts w:ascii="Calibri" w:hAnsi="Calibri" w:cs="Calibri"/>
          <w:sz w:val="20"/>
          <w:szCs w:val="20"/>
        </w:rPr>
        <w:t>(4),</w:t>
      </w:r>
      <w:r>
        <w:rPr>
          <w:rFonts w:ascii="Calibri" w:hAnsi="Calibri" w:cs="Calibri"/>
          <w:sz w:val="20"/>
          <w:szCs w:val="20"/>
        </w:rPr>
        <w:t xml:space="preserve"> p.257 </w:t>
      </w:r>
      <w:hyperlink r:id="rId70" w:history="1">
        <w:r w:rsidRPr="006E1B26">
          <w:rPr>
            <w:rStyle w:val="Hyperlink"/>
            <w:rFonts w:ascii="Calibri" w:hAnsi="Calibri" w:cs="Calibri"/>
            <w:sz w:val="20"/>
            <w:szCs w:val="20"/>
          </w:rPr>
          <w:t>https://doi.org/10.17705/1thci.00138</w:t>
        </w:r>
      </w:hyperlink>
    </w:p>
  </w:footnote>
  <w:footnote w:id="107">
    <w:p w14:paraId="48252BE3" w14:textId="6F3AE58E" w:rsidR="00BA358D" w:rsidRDefault="00BA358D">
      <w:pPr>
        <w:pStyle w:val="FootnoteText"/>
      </w:pPr>
      <w:r>
        <w:rPr>
          <w:rStyle w:val="FootnoteReference"/>
        </w:rPr>
        <w:footnoteRef/>
      </w:r>
      <w:r>
        <w:t xml:space="preserve"> Ibid, p.257</w:t>
      </w:r>
    </w:p>
  </w:footnote>
  <w:footnote w:id="108">
    <w:p w14:paraId="51F22460" w14:textId="00A82251" w:rsidR="00BA358D" w:rsidRDefault="00BA358D">
      <w:pPr>
        <w:pStyle w:val="FootnoteText"/>
      </w:pPr>
      <w:r>
        <w:rPr>
          <w:rStyle w:val="FootnoteReference"/>
        </w:rPr>
        <w:footnoteRef/>
      </w:r>
      <w:r>
        <w:t xml:space="preserve"> Ibid, p.255</w:t>
      </w:r>
    </w:p>
  </w:footnote>
  <w:footnote w:id="109">
    <w:p w14:paraId="0F094A1D" w14:textId="43B12CE2" w:rsidR="00BA358D" w:rsidRDefault="00BA358D">
      <w:pPr>
        <w:pStyle w:val="FootnoteText"/>
      </w:pPr>
      <w:r>
        <w:rPr>
          <w:rStyle w:val="FootnoteReference"/>
        </w:rPr>
        <w:footnoteRef/>
      </w:r>
      <w:r>
        <w:t xml:space="preserve"> “</w:t>
      </w:r>
      <w:r w:rsidRPr="00327869">
        <w:rPr>
          <w:rFonts w:ascii="Calibri" w:hAnsi="Calibri" w:cs="Calibri"/>
          <w:color w:val="000000"/>
        </w:rPr>
        <w:t>Artificial Intelligence and Inequality in European Union</w:t>
      </w:r>
      <w:r>
        <w:rPr>
          <w:rFonts w:ascii="Calibri" w:hAnsi="Calibri" w:cs="Calibri"/>
          <w:color w:val="000000"/>
        </w:rPr>
        <w:t xml:space="preserve">,” M. </w:t>
      </w:r>
      <w:proofErr w:type="spellStart"/>
      <w:r w:rsidRPr="00327869">
        <w:rPr>
          <w:rFonts w:ascii="Calibri" w:hAnsi="Calibri" w:cs="Calibri"/>
          <w:color w:val="000000"/>
        </w:rPr>
        <w:t>Caradaica</w:t>
      </w:r>
      <w:proofErr w:type="spellEnd"/>
      <w:r w:rsidRPr="00327869">
        <w:rPr>
          <w:rFonts w:ascii="Calibri" w:hAnsi="Calibri" w:cs="Calibri"/>
          <w:color w:val="000000"/>
        </w:rPr>
        <w:t>, M</w:t>
      </w:r>
      <w:r>
        <w:rPr>
          <w:rFonts w:ascii="Calibri" w:hAnsi="Calibri" w:cs="Calibri"/>
          <w:color w:val="000000"/>
        </w:rPr>
        <w:t>,</w:t>
      </w:r>
      <w:r w:rsidRPr="00327869">
        <w:rPr>
          <w:rFonts w:ascii="Calibri" w:hAnsi="Calibri" w:cs="Calibri"/>
          <w:color w:val="000000"/>
        </w:rPr>
        <w:t xml:space="preserve"> </w:t>
      </w:r>
      <w:proofErr w:type="spellStart"/>
      <w:r w:rsidRPr="00327869">
        <w:rPr>
          <w:rFonts w:ascii="Calibri" w:hAnsi="Calibri" w:cs="Calibri"/>
          <w:i/>
          <w:iCs/>
          <w:color w:val="000000"/>
        </w:rPr>
        <w:t>Europolity</w:t>
      </w:r>
      <w:proofErr w:type="spellEnd"/>
      <w:r w:rsidRPr="00327869">
        <w:rPr>
          <w:rFonts w:ascii="Calibri" w:hAnsi="Calibri" w:cs="Calibri"/>
          <w:i/>
          <w:iCs/>
          <w:color w:val="000000"/>
        </w:rPr>
        <w:t>: Continuity and Change in European Governance, 14</w:t>
      </w:r>
      <w:r w:rsidRPr="00327869">
        <w:rPr>
          <w:rFonts w:ascii="Calibri" w:hAnsi="Calibri" w:cs="Calibri"/>
          <w:color w:val="000000"/>
        </w:rPr>
        <w:t xml:space="preserve">(1), 5-31. </w:t>
      </w:r>
      <w:hyperlink r:id="rId71" w:history="1">
        <w:r w:rsidRPr="00327869">
          <w:rPr>
            <w:rStyle w:val="Hyperlink"/>
            <w:rFonts w:ascii="Calibri" w:hAnsi="Calibri" w:cs="Calibri"/>
            <w:color w:val="1155CC"/>
          </w:rPr>
          <w:t>https://www-ceeol-com.myaccess.library.utoronto.ca/search/viewpdf?id=906412</w:t>
        </w:r>
      </w:hyperlink>
    </w:p>
  </w:footnote>
  <w:footnote w:id="110">
    <w:p w14:paraId="7D3523C9" w14:textId="11D7B2F8" w:rsidR="00BA358D" w:rsidRDefault="00BA358D">
      <w:pPr>
        <w:pStyle w:val="FootnoteText"/>
      </w:pPr>
      <w:r>
        <w:rPr>
          <w:rStyle w:val="FootnoteReference"/>
        </w:rPr>
        <w:footnoteRef/>
      </w:r>
      <w:r>
        <w:t xml:space="preserve"> Ibid, p.14</w:t>
      </w:r>
    </w:p>
  </w:footnote>
  <w:footnote w:id="111">
    <w:p w14:paraId="0A6ECE47" w14:textId="09011156" w:rsidR="00BA358D" w:rsidRDefault="00BA358D">
      <w:pPr>
        <w:pStyle w:val="FootnoteText"/>
      </w:pPr>
      <w:r>
        <w:rPr>
          <w:rStyle w:val="FootnoteReference"/>
        </w:rPr>
        <w:footnoteRef/>
      </w:r>
      <w:r>
        <w:t xml:space="preserve"> Ibid, p.14</w:t>
      </w:r>
    </w:p>
  </w:footnote>
  <w:footnote w:id="112">
    <w:p w14:paraId="116AB2F0" w14:textId="0A66FBBD" w:rsidR="00BA358D" w:rsidRDefault="00BA358D">
      <w:pPr>
        <w:pStyle w:val="FootnoteText"/>
      </w:pPr>
      <w:r>
        <w:rPr>
          <w:rStyle w:val="FootnoteReference"/>
        </w:rPr>
        <w:footnoteRef/>
      </w:r>
      <w:r>
        <w:t xml:space="preserve"> “</w:t>
      </w:r>
      <w:r w:rsidRPr="006E1B26">
        <w:rPr>
          <w:rFonts w:ascii="Calibri" w:hAnsi="Calibri" w:cs="Calibri"/>
        </w:rPr>
        <w:t>Exploring the Intersection of the Digital Divide and Artificial Intelligence: A Hermeneutic Literature Review</w:t>
      </w:r>
      <w:r>
        <w:rPr>
          <w:rFonts w:ascii="Calibri" w:hAnsi="Calibri" w:cs="Calibri"/>
        </w:rPr>
        <w:t xml:space="preserve">,” L. </w:t>
      </w:r>
      <w:r w:rsidRPr="006E1B26">
        <w:rPr>
          <w:rFonts w:ascii="Calibri" w:hAnsi="Calibri" w:cs="Calibri"/>
        </w:rPr>
        <w:t xml:space="preserve">Carter, </w:t>
      </w:r>
      <w:r>
        <w:rPr>
          <w:rFonts w:ascii="Calibri" w:hAnsi="Calibri" w:cs="Calibri"/>
        </w:rPr>
        <w:t xml:space="preserve">D. </w:t>
      </w:r>
      <w:r w:rsidRPr="006E1B26">
        <w:rPr>
          <w:rFonts w:ascii="Calibri" w:hAnsi="Calibri" w:cs="Calibri"/>
        </w:rPr>
        <w:t xml:space="preserve">Liu, &amp; </w:t>
      </w:r>
      <w:r>
        <w:rPr>
          <w:rFonts w:ascii="Calibri" w:hAnsi="Calibri" w:cs="Calibri"/>
        </w:rPr>
        <w:t xml:space="preserve">C. </w:t>
      </w:r>
      <w:r w:rsidRPr="006E1B26">
        <w:rPr>
          <w:rFonts w:ascii="Calibri" w:hAnsi="Calibri" w:cs="Calibri"/>
        </w:rPr>
        <w:t>Cantrell, 2020</w:t>
      </w:r>
      <w:r>
        <w:rPr>
          <w:rFonts w:ascii="Calibri" w:hAnsi="Calibri" w:cs="Calibri"/>
        </w:rPr>
        <w:t>,</w:t>
      </w:r>
      <w:r w:rsidRPr="006E1B26">
        <w:rPr>
          <w:rFonts w:ascii="Calibri" w:hAnsi="Calibri" w:cs="Calibri"/>
        </w:rPr>
        <w:t xml:space="preserve"> </w:t>
      </w:r>
      <w:r w:rsidRPr="006E1B26">
        <w:rPr>
          <w:rFonts w:ascii="Calibri" w:hAnsi="Calibri" w:cs="Calibri"/>
          <w:i/>
          <w:iCs/>
        </w:rPr>
        <w:t>AIS Transactions on Human-Computer Interaction, 12</w:t>
      </w:r>
      <w:r w:rsidRPr="006E1B26">
        <w:rPr>
          <w:rFonts w:ascii="Calibri" w:hAnsi="Calibri" w:cs="Calibri"/>
        </w:rPr>
        <w:t>(4),</w:t>
      </w:r>
      <w:r>
        <w:rPr>
          <w:rFonts w:ascii="Calibri" w:hAnsi="Calibri" w:cs="Calibri"/>
        </w:rPr>
        <w:t xml:space="preserve"> p.259 </w:t>
      </w:r>
      <w:hyperlink r:id="rId72" w:history="1">
        <w:r w:rsidRPr="006E1B26">
          <w:rPr>
            <w:rStyle w:val="Hyperlink"/>
            <w:rFonts w:ascii="Calibri" w:hAnsi="Calibri" w:cs="Calibri"/>
          </w:rPr>
          <w:t>https://doi.org/10.17705/1thci.00138</w:t>
        </w:r>
      </w:hyperlink>
    </w:p>
  </w:footnote>
  <w:footnote w:id="113">
    <w:p w14:paraId="46A42A59" w14:textId="78D7957F" w:rsidR="00BA358D" w:rsidRPr="00D05D83" w:rsidRDefault="00BA358D" w:rsidP="00D05D83">
      <w:pPr>
        <w:spacing w:line="240" w:lineRule="auto"/>
        <w:rPr>
          <w:rFonts w:ascii="Arial" w:hAnsi="Arial" w:cs="Arial"/>
        </w:rPr>
      </w:pPr>
      <w:r>
        <w:rPr>
          <w:rStyle w:val="FootnoteReference"/>
        </w:rPr>
        <w:footnoteRef/>
      </w:r>
      <w:r>
        <w:t xml:space="preserve"> “</w:t>
      </w:r>
      <w:r w:rsidRPr="00D05D83">
        <w:rPr>
          <w:rFonts w:ascii="Calibri" w:hAnsi="Calibri" w:cs="Calibri"/>
          <w:sz w:val="20"/>
          <w:szCs w:val="20"/>
        </w:rPr>
        <w:t>Artificial Intelligence for Europe</w:t>
      </w:r>
      <w:r>
        <w:rPr>
          <w:rFonts w:ascii="Calibri" w:hAnsi="Calibri" w:cs="Calibri"/>
          <w:sz w:val="20"/>
          <w:szCs w:val="20"/>
        </w:rPr>
        <w:t xml:space="preserve">,” </w:t>
      </w:r>
      <w:r w:rsidRPr="00D05D83">
        <w:rPr>
          <w:rFonts w:ascii="Calibri" w:hAnsi="Calibri" w:cs="Calibri"/>
          <w:sz w:val="20"/>
          <w:szCs w:val="20"/>
        </w:rPr>
        <w:t>European Commission</w:t>
      </w:r>
      <w:r>
        <w:rPr>
          <w:rFonts w:ascii="Calibri" w:hAnsi="Calibri" w:cs="Calibri"/>
          <w:sz w:val="20"/>
          <w:szCs w:val="20"/>
        </w:rPr>
        <w:t xml:space="preserve">, </w:t>
      </w:r>
      <w:r w:rsidRPr="00D05D83">
        <w:rPr>
          <w:rFonts w:ascii="Calibri" w:hAnsi="Calibri" w:cs="Calibri"/>
          <w:sz w:val="20"/>
          <w:szCs w:val="20"/>
        </w:rPr>
        <w:t>2018</w:t>
      </w:r>
      <w:r>
        <w:rPr>
          <w:rFonts w:ascii="Calibri" w:hAnsi="Calibri" w:cs="Calibri"/>
          <w:sz w:val="20"/>
          <w:szCs w:val="20"/>
        </w:rPr>
        <w:t>.</w:t>
      </w:r>
      <w:r w:rsidRPr="00D05D83">
        <w:rPr>
          <w:rFonts w:ascii="Calibri" w:hAnsi="Calibri" w:cs="Calibri"/>
          <w:sz w:val="20"/>
          <w:szCs w:val="20"/>
        </w:rPr>
        <w:t xml:space="preserve"> </w:t>
      </w:r>
      <w:hyperlink r:id="rId73" w:history="1">
        <w:r w:rsidRPr="00D05D83">
          <w:rPr>
            <w:rStyle w:val="Hyperlink"/>
            <w:rFonts w:ascii="Calibri" w:hAnsi="Calibri" w:cs="Calibri"/>
            <w:sz w:val="20"/>
            <w:szCs w:val="20"/>
          </w:rPr>
          <w:t>https://eur-lex.europa.eu/legal-content/EN/TXT/PDF/?uri=CELEX:52018DC0237</w:t>
        </w:r>
      </w:hyperlink>
    </w:p>
  </w:footnote>
  <w:footnote w:id="114">
    <w:p w14:paraId="2B1A81F5" w14:textId="2039761F" w:rsidR="00BA358D" w:rsidRDefault="00BA358D">
      <w:pPr>
        <w:pStyle w:val="FootnoteText"/>
      </w:pPr>
      <w:r>
        <w:rPr>
          <w:rStyle w:val="FootnoteReference"/>
        </w:rPr>
        <w:footnoteRef/>
      </w:r>
      <w:r>
        <w:t xml:space="preserve"> Ibid, p.13</w:t>
      </w:r>
    </w:p>
  </w:footnote>
  <w:footnote w:id="115">
    <w:p w14:paraId="1E2C7060" w14:textId="7A8E3488" w:rsidR="00BA358D" w:rsidRPr="00D05D83" w:rsidRDefault="00BA358D" w:rsidP="00D05D83">
      <w:pPr>
        <w:tabs>
          <w:tab w:val="left" w:pos="2871"/>
        </w:tabs>
        <w:spacing w:line="240" w:lineRule="auto"/>
        <w:rPr>
          <w:rFonts w:ascii="Arial" w:hAnsi="Arial" w:cs="Arial"/>
          <w:color w:val="000000"/>
        </w:rPr>
      </w:pPr>
      <w:r>
        <w:rPr>
          <w:rStyle w:val="FootnoteReference"/>
        </w:rPr>
        <w:footnoteRef/>
      </w:r>
      <w:r>
        <w:t xml:space="preserve"> “</w:t>
      </w:r>
      <w:r w:rsidRPr="00D05D83">
        <w:rPr>
          <w:rFonts w:ascii="Calibri" w:hAnsi="Calibri" w:cs="Calibri"/>
          <w:color w:val="000000"/>
          <w:sz w:val="20"/>
          <w:szCs w:val="20"/>
        </w:rPr>
        <w:t>Pan-Canadian Artificial Intelligence Strategy</w:t>
      </w:r>
      <w:r>
        <w:rPr>
          <w:rFonts w:ascii="Calibri" w:hAnsi="Calibri" w:cs="Calibri"/>
          <w:color w:val="000000"/>
          <w:sz w:val="20"/>
          <w:szCs w:val="20"/>
        </w:rPr>
        <w:t xml:space="preserve">,” </w:t>
      </w:r>
      <w:r w:rsidRPr="00D05D83">
        <w:rPr>
          <w:rFonts w:ascii="Calibri" w:hAnsi="Calibri" w:cs="Calibri"/>
          <w:color w:val="000000"/>
          <w:sz w:val="20"/>
          <w:szCs w:val="20"/>
        </w:rPr>
        <w:t>Government of Canada</w:t>
      </w:r>
      <w:r>
        <w:rPr>
          <w:rFonts w:ascii="Calibri" w:hAnsi="Calibri" w:cs="Calibri"/>
          <w:color w:val="000000"/>
          <w:sz w:val="20"/>
          <w:szCs w:val="20"/>
        </w:rPr>
        <w:t xml:space="preserve">, </w:t>
      </w:r>
      <w:r w:rsidRPr="00D05D83">
        <w:rPr>
          <w:rFonts w:ascii="Calibri" w:hAnsi="Calibri" w:cs="Calibri"/>
          <w:color w:val="000000"/>
          <w:sz w:val="20"/>
          <w:szCs w:val="20"/>
        </w:rPr>
        <w:t>2022</w:t>
      </w:r>
      <w:r>
        <w:rPr>
          <w:rFonts w:ascii="Calibri" w:hAnsi="Calibri" w:cs="Calibri"/>
          <w:color w:val="000000"/>
          <w:sz w:val="20"/>
          <w:szCs w:val="20"/>
        </w:rPr>
        <w:t>.</w:t>
      </w:r>
      <w:r w:rsidRPr="00D05D83">
        <w:rPr>
          <w:rFonts w:ascii="Calibri" w:hAnsi="Calibri" w:cs="Calibri"/>
          <w:color w:val="000000"/>
          <w:sz w:val="20"/>
          <w:szCs w:val="20"/>
        </w:rPr>
        <w:t xml:space="preserve"> </w:t>
      </w:r>
      <w:hyperlink r:id="rId74" w:history="1">
        <w:r w:rsidRPr="00D05D83">
          <w:rPr>
            <w:rStyle w:val="Hyperlink"/>
            <w:rFonts w:ascii="Calibri" w:hAnsi="Calibri" w:cs="Calibri"/>
            <w:sz w:val="20"/>
            <w:szCs w:val="20"/>
          </w:rPr>
          <w:t>https://ised-isde.canada.ca/site/ai-strategy/en</w:t>
        </w:r>
      </w:hyperlink>
    </w:p>
  </w:footnote>
  <w:footnote w:id="116">
    <w:p w14:paraId="6F6F0B44" w14:textId="15424BBF" w:rsidR="00BA358D" w:rsidRDefault="00BA358D">
      <w:pPr>
        <w:pStyle w:val="FootnoteText"/>
      </w:pPr>
      <w:r>
        <w:rPr>
          <w:rStyle w:val="FootnoteReference"/>
        </w:rPr>
        <w:footnoteRef/>
      </w:r>
      <w:r>
        <w:t xml:space="preserve"> </w:t>
      </w:r>
      <w:r w:rsidRPr="006578FA">
        <w:rPr>
          <w:rFonts w:ascii="Calibri" w:hAnsi="Calibri" w:cs="Calibri"/>
        </w:rPr>
        <w:t>“</w:t>
      </w:r>
      <w:r w:rsidRPr="006578FA">
        <w:rPr>
          <w:rFonts w:ascii="Calibri" w:hAnsi="Calibri" w:cs="Calibri"/>
          <w:color w:val="000000"/>
        </w:rPr>
        <w:t xml:space="preserve">Deep Fakes: A Looming Challenge for Privacy, Democracy, and National Security,” by R. Chesney &amp; K. D. Citron, 2018, </w:t>
      </w:r>
      <w:r w:rsidRPr="006578FA">
        <w:rPr>
          <w:rFonts w:ascii="Calibri" w:hAnsi="Calibri" w:cs="Calibri"/>
          <w:i/>
          <w:iCs/>
          <w:color w:val="272727"/>
          <w:shd w:val="clear" w:color="auto" w:fill="FFFFFF"/>
        </w:rPr>
        <w:t>California Law Review,</w:t>
      </w:r>
      <w:r w:rsidRPr="006578FA">
        <w:rPr>
          <w:rFonts w:ascii="Calibri" w:hAnsi="Calibri" w:cs="Calibri"/>
          <w:color w:val="272727"/>
          <w:shd w:val="clear" w:color="auto" w:fill="FFFFFF"/>
        </w:rPr>
        <w:t xml:space="preserve"> </w:t>
      </w:r>
      <w:r w:rsidRPr="006578FA">
        <w:rPr>
          <w:rFonts w:ascii="Calibri" w:hAnsi="Calibri" w:cs="Calibri"/>
          <w:i/>
          <w:iCs/>
          <w:color w:val="272727"/>
          <w:shd w:val="clear" w:color="auto" w:fill="FFFFFF"/>
        </w:rPr>
        <w:t>107</w:t>
      </w:r>
      <w:r w:rsidRPr="006578FA">
        <w:rPr>
          <w:rFonts w:ascii="Calibri" w:hAnsi="Calibri" w:cs="Calibri"/>
          <w:color w:val="272727"/>
          <w:shd w:val="clear" w:color="auto" w:fill="FFFFFF"/>
        </w:rPr>
        <w:t>(6), p.1757.</w:t>
      </w:r>
      <w:r>
        <w:rPr>
          <w:rFonts w:ascii="Calibri" w:hAnsi="Calibri" w:cs="Calibri"/>
          <w:color w:val="272727"/>
          <w:shd w:val="clear" w:color="auto" w:fill="FFFFFF"/>
        </w:rPr>
        <w:t xml:space="preserve"> </w:t>
      </w:r>
      <w:hyperlink r:id="rId75" w:history="1">
        <w:r w:rsidRPr="008C1235">
          <w:rPr>
            <w:rStyle w:val="Hyperlink"/>
            <w:rFonts w:ascii="Calibri" w:hAnsi="Calibri" w:cs="Calibri"/>
            <w:shd w:val="clear" w:color="auto" w:fill="FFFFFF"/>
          </w:rPr>
          <w:t>https://doi.org/10.15779/Z38RV0D15J</w:t>
        </w:r>
      </w:hyperlink>
    </w:p>
  </w:footnote>
  <w:footnote w:id="117">
    <w:p w14:paraId="6244088C" w14:textId="3EBCD63A" w:rsidR="00BA358D" w:rsidRDefault="00BA358D">
      <w:pPr>
        <w:pStyle w:val="FootnoteText"/>
      </w:pPr>
      <w:r>
        <w:rPr>
          <w:rStyle w:val="FootnoteReference"/>
        </w:rPr>
        <w:footnoteRef/>
      </w:r>
      <w:r>
        <w:t xml:space="preserve"> Ibid, p.1757</w:t>
      </w:r>
    </w:p>
  </w:footnote>
  <w:footnote w:id="118">
    <w:p w14:paraId="3EB8F48B" w14:textId="0BC01168" w:rsidR="00BA358D" w:rsidRPr="00E32C9C" w:rsidRDefault="00BA358D">
      <w:pPr>
        <w:pStyle w:val="FootnoteText"/>
        <w:rPr>
          <w:lang w:val="es-ES"/>
        </w:rPr>
      </w:pPr>
      <w:r>
        <w:rPr>
          <w:rStyle w:val="FootnoteReference"/>
        </w:rPr>
        <w:footnoteRef/>
      </w:r>
      <w:r>
        <w:t xml:space="preserve"> Veale and </w:t>
      </w:r>
      <w:proofErr w:type="spellStart"/>
      <w:r>
        <w:t>Borgesius</w:t>
      </w:r>
      <w:proofErr w:type="spellEnd"/>
      <w:r>
        <w:t>, 2021, “</w:t>
      </w:r>
      <w:r w:rsidRPr="00515AD2">
        <w:rPr>
          <w:rFonts w:ascii="Calibri" w:hAnsi="Calibri" w:cs="Calibri"/>
          <w:color w:val="000000"/>
        </w:rPr>
        <w:t>Demystifying the Draft EU Artificial Intelligence Act</w:t>
      </w:r>
      <w:r>
        <w:rPr>
          <w:rFonts w:ascii="Calibri" w:hAnsi="Calibri" w:cs="Calibri"/>
          <w:color w:val="000000"/>
        </w:rPr>
        <w:t>,” p.108.</w:t>
      </w:r>
      <w:r w:rsidRPr="00515AD2">
        <w:rPr>
          <w:rFonts w:ascii="Calibri" w:hAnsi="Calibri" w:cs="Calibri"/>
          <w:color w:val="000000"/>
        </w:rPr>
        <w:t xml:space="preserve"> </w:t>
      </w:r>
      <w:hyperlink r:id="rId76" w:history="1">
        <w:r w:rsidRPr="00E32C9C">
          <w:rPr>
            <w:rStyle w:val="Hyperlink"/>
            <w:rFonts w:ascii="Calibri" w:hAnsi="Calibri" w:cs="Calibri"/>
            <w:lang w:val="es-ES"/>
          </w:rPr>
          <w:t>https://papers.ssrn.com/sol3/papers.cfm?abstract_id=3896852</w:t>
        </w:r>
      </w:hyperlink>
    </w:p>
  </w:footnote>
  <w:footnote w:id="119">
    <w:p w14:paraId="6873D39B" w14:textId="4DF6BE41" w:rsidR="00BA358D" w:rsidRPr="00E32C9C" w:rsidRDefault="00BA358D">
      <w:pPr>
        <w:pStyle w:val="FootnoteText"/>
        <w:rPr>
          <w:lang w:val="es-ES"/>
        </w:rPr>
      </w:pPr>
      <w:r>
        <w:rPr>
          <w:rStyle w:val="FootnoteReference"/>
        </w:rPr>
        <w:footnoteRef/>
      </w:r>
      <w:r w:rsidRPr="00E32C9C">
        <w:rPr>
          <w:lang w:val="es-ES"/>
        </w:rPr>
        <w:t xml:space="preserve"> </w:t>
      </w:r>
      <w:proofErr w:type="spellStart"/>
      <w:r w:rsidRPr="00E32C9C">
        <w:rPr>
          <w:lang w:val="es-ES"/>
        </w:rPr>
        <w:t>Ibid</w:t>
      </w:r>
      <w:proofErr w:type="spellEnd"/>
      <w:r w:rsidRPr="00E32C9C">
        <w:rPr>
          <w:lang w:val="es-ES"/>
        </w:rPr>
        <w:t>, p.108</w:t>
      </w:r>
    </w:p>
  </w:footnote>
  <w:footnote w:id="120">
    <w:p w14:paraId="7ACED179" w14:textId="3C6F299B" w:rsidR="00BA358D" w:rsidRPr="009F5D4F" w:rsidRDefault="00BA358D" w:rsidP="009F5D4F">
      <w:pPr>
        <w:tabs>
          <w:tab w:val="left" w:pos="2871"/>
        </w:tabs>
        <w:spacing w:line="240" w:lineRule="auto"/>
        <w:rPr>
          <w:rFonts w:ascii="Arial" w:hAnsi="Arial" w:cs="Arial"/>
          <w:color w:val="000000"/>
        </w:rPr>
      </w:pPr>
      <w:r>
        <w:rPr>
          <w:rStyle w:val="FootnoteReference"/>
        </w:rPr>
        <w:footnoteRef/>
      </w:r>
      <w:r>
        <w:t xml:space="preserve"> “</w:t>
      </w:r>
      <w:r w:rsidRPr="009F5D4F">
        <w:rPr>
          <w:rFonts w:ascii="Calibri" w:hAnsi="Calibri" w:cs="Calibri"/>
          <w:color w:val="000000"/>
          <w:sz w:val="20"/>
          <w:szCs w:val="20"/>
        </w:rPr>
        <w:t xml:space="preserve">Bill C-27 </w:t>
      </w:r>
      <w:r w:rsidRPr="009F5D4F">
        <w:rPr>
          <w:rFonts w:ascii="Calibri" w:hAnsi="Calibri" w:cs="Calibri"/>
          <w:color w:val="333333"/>
          <w:sz w:val="20"/>
          <w:szCs w:val="20"/>
          <w:shd w:val="clear" w:color="auto" w:fill="FFFFFF"/>
        </w:rPr>
        <w:t>An Act to enact the Consumer Privacy Protection Act, the Personal Information and Data Protection Tribunal Act and the Artificial Intelligence and Data Act and to make consequential and related amendments to other Acts</w:t>
      </w:r>
      <w:r>
        <w:rPr>
          <w:rFonts w:ascii="Calibri" w:hAnsi="Calibri" w:cs="Calibri"/>
          <w:color w:val="333333"/>
          <w:sz w:val="20"/>
          <w:szCs w:val="20"/>
          <w:shd w:val="clear" w:color="auto" w:fill="FFFFFF"/>
        </w:rPr>
        <w:t xml:space="preserve">,” </w:t>
      </w:r>
      <w:r w:rsidRPr="009F5D4F">
        <w:rPr>
          <w:rFonts w:ascii="Calibri" w:hAnsi="Calibri" w:cs="Calibri"/>
          <w:color w:val="000000"/>
          <w:sz w:val="20"/>
          <w:szCs w:val="20"/>
        </w:rPr>
        <w:t>Parliament of Canada</w:t>
      </w:r>
      <w:r>
        <w:rPr>
          <w:rFonts w:ascii="Calibri" w:hAnsi="Calibri" w:cs="Calibri"/>
          <w:color w:val="000000"/>
          <w:sz w:val="20"/>
          <w:szCs w:val="20"/>
        </w:rPr>
        <w:t>, 2022</w:t>
      </w:r>
      <w:r w:rsidRPr="009F5D4F">
        <w:rPr>
          <w:rFonts w:ascii="Calibri" w:hAnsi="Calibri" w:cs="Calibri"/>
          <w:color w:val="333333"/>
          <w:sz w:val="20"/>
          <w:szCs w:val="20"/>
          <w:shd w:val="clear" w:color="auto" w:fill="FFFFFF"/>
        </w:rPr>
        <w:t xml:space="preserve">. </w:t>
      </w:r>
      <w:hyperlink r:id="rId77" w:history="1">
        <w:r w:rsidRPr="009F5D4F">
          <w:rPr>
            <w:rStyle w:val="Hyperlink"/>
            <w:rFonts w:ascii="Calibri" w:hAnsi="Calibri" w:cs="Calibri"/>
            <w:sz w:val="20"/>
            <w:szCs w:val="20"/>
          </w:rPr>
          <w:t>https://www.parl.ca/DocumentViewer/en/44-1/bill/C-27/first-reading</w:t>
        </w:r>
      </w:hyperlink>
    </w:p>
  </w:footnote>
  <w:footnote w:id="121">
    <w:p w14:paraId="7B7A1834" w14:textId="3F92D915" w:rsidR="00BA358D" w:rsidRDefault="00BA358D">
      <w:pPr>
        <w:pStyle w:val="FootnoteText"/>
      </w:pPr>
      <w:r>
        <w:rPr>
          <w:rStyle w:val="FootnoteReference"/>
        </w:rPr>
        <w:footnoteRef/>
      </w:r>
      <w:r>
        <w:t xml:space="preserve"> “The Artificial Intelligence and Data Act (AIDA) – Companion document,” Government of Canada, 2023a </w:t>
      </w:r>
      <w:hyperlink r:id="rId78" w:history="1">
        <w:r w:rsidRPr="008C1235">
          <w:rPr>
            <w:rStyle w:val="Hyperlink"/>
          </w:rPr>
          <w:t>https://ised-isde.canada.ca/site/innovation-better-canada/en/artificial-intelligence-and-data-act-aida-companion-document</w:t>
        </w:r>
      </w:hyperlink>
    </w:p>
  </w:footnote>
  <w:footnote w:id="122">
    <w:p w14:paraId="07191BCB" w14:textId="1C1C4198" w:rsidR="00BA358D" w:rsidRPr="002C71DB" w:rsidRDefault="00BA358D">
      <w:pPr>
        <w:pStyle w:val="FootnoteText"/>
        <w:rPr>
          <w:rFonts w:ascii="Source Sans Pro" w:hAnsi="Source Sans Pro"/>
          <w:color w:val="272727"/>
          <w:shd w:val="clear" w:color="auto" w:fill="FFFFFF"/>
        </w:rPr>
      </w:pPr>
      <w:r>
        <w:rPr>
          <w:rStyle w:val="FootnoteReference"/>
        </w:rPr>
        <w:footnoteRef/>
      </w:r>
      <w:r>
        <w:t xml:space="preserve"> “AI in Criminal Law: An Overview of AI Applications in Substantive and Procedural Criminal Law,” B. Custers &amp; E. </w:t>
      </w:r>
      <w:proofErr w:type="spellStart"/>
      <w:r>
        <w:t>Fosch</w:t>
      </w:r>
      <w:proofErr w:type="spellEnd"/>
      <w:r>
        <w:t xml:space="preserve">-Villaronga, 2022, p.211, </w:t>
      </w:r>
      <w:r>
        <w:rPr>
          <w:rFonts w:ascii="Source Sans Pro" w:hAnsi="Source Sans Pro"/>
          <w:color w:val="272727"/>
          <w:shd w:val="clear" w:color="auto" w:fill="FFFFFF"/>
        </w:rPr>
        <w:t>In </w:t>
      </w:r>
      <w:r>
        <w:rPr>
          <w:rFonts w:ascii="Source Sans Pro" w:hAnsi="Source Sans Pro"/>
          <w:i/>
          <w:iCs/>
          <w:color w:val="272727"/>
          <w:shd w:val="clear" w:color="auto" w:fill="FFFFFF"/>
        </w:rPr>
        <w:t>Law and Artificial Intelligence</w:t>
      </w:r>
      <w:r>
        <w:rPr>
          <w:rFonts w:ascii="Source Sans Pro" w:hAnsi="Source Sans Pro"/>
          <w:color w:val="272727"/>
          <w:shd w:val="clear" w:color="auto" w:fill="FFFFFF"/>
        </w:rPr>
        <w:t> (Vol. 35).</w:t>
      </w:r>
    </w:p>
  </w:footnote>
  <w:footnote w:id="123">
    <w:p w14:paraId="71556359" w14:textId="71434DD4" w:rsidR="00BA358D" w:rsidRPr="00E32C9C" w:rsidRDefault="00BA358D">
      <w:pPr>
        <w:pStyle w:val="FootnoteText"/>
        <w:rPr>
          <w:lang w:val="es-ES"/>
        </w:rPr>
      </w:pPr>
      <w:r>
        <w:rPr>
          <w:rStyle w:val="FootnoteReference"/>
        </w:rPr>
        <w:footnoteRef/>
      </w:r>
      <w:r>
        <w:t xml:space="preserve"> “Artificial Intelligence and the Law in Canada,” by F. Martin-Bariteau &amp; T. </w:t>
      </w:r>
      <w:proofErr w:type="spellStart"/>
      <w:r>
        <w:t>Scassa</w:t>
      </w:r>
      <w:proofErr w:type="spellEnd"/>
      <w:r>
        <w:t xml:space="preserve">, 2021, p.9. </w:t>
      </w:r>
      <w:hyperlink r:id="rId79" w:history="1">
        <w:r w:rsidRPr="00E32C9C">
          <w:rPr>
            <w:rStyle w:val="Hyperlink"/>
            <w:lang w:val="es-ES"/>
          </w:rPr>
          <w:t>https://papers.ssrn.com/sol3/papers.cfm?abstract_id=3734675</w:t>
        </w:r>
      </w:hyperlink>
    </w:p>
  </w:footnote>
  <w:footnote w:id="124">
    <w:p w14:paraId="6374FA2B" w14:textId="24DCE398" w:rsidR="00BA358D" w:rsidRPr="00E32C9C" w:rsidRDefault="00BA358D">
      <w:pPr>
        <w:pStyle w:val="FootnoteText"/>
        <w:rPr>
          <w:lang w:val="es-ES"/>
        </w:rPr>
      </w:pPr>
      <w:r>
        <w:rPr>
          <w:rStyle w:val="FootnoteReference"/>
        </w:rPr>
        <w:footnoteRef/>
      </w:r>
      <w:r w:rsidRPr="00E32C9C">
        <w:rPr>
          <w:lang w:val="es-ES"/>
        </w:rPr>
        <w:t xml:space="preserve"> </w:t>
      </w:r>
      <w:proofErr w:type="spellStart"/>
      <w:r w:rsidRPr="00E32C9C">
        <w:rPr>
          <w:lang w:val="es-ES"/>
        </w:rPr>
        <w:t>Ibid</w:t>
      </w:r>
      <w:proofErr w:type="spellEnd"/>
      <w:r w:rsidRPr="00E32C9C">
        <w:rPr>
          <w:lang w:val="es-ES"/>
        </w:rPr>
        <w:t>, p.8</w:t>
      </w:r>
    </w:p>
  </w:footnote>
  <w:footnote w:id="125">
    <w:p w14:paraId="6D26F757" w14:textId="1D0F08E5" w:rsidR="00BA358D" w:rsidRDefault="00BA358D">
      <w:pPr>
        <w:pStyle w:val="FootnoteText"/>
      </w:pPr>
      <w:r>
        <w:rPr>
          <w:rStyle w:val="FootnoteReference"/>
        </w:rPr>
        <w:footnoteRef/>
      </w:r>
      <w:r>
        <w:t xml:space="preserve"> </w:t>
      </w:r>
      <w:proofErr w:type="spellStart"/>
      <w:r w:rsidRPr="00EC2EA8">
        <w:rPr>
          <w:rFonts w:ascii="Calibri" w:hAnsi="Calibri" w:cs="Calibri"/>
          <w:color w:val="000000"/>
        </w:rPr>
        <w:t>Lilkov</w:t>
      </w:r>
      <w:proofErr w:type="spellEnd"/>
      <w:r>
        <w:rPr>
          <w:rFonts w:ascii="Calibri" w:hAnsi="Calibri" w:cs="Calibri"/>
          <w:color w:val="000000"/>
        </w:rPr>
        <w:t xml:space="preserve">, </w:t>
      </w:r>
      <w:r w:rsidRPr="00EC2EA8">
        <w:rPr>
          <w:rFonts w:ascii="Calibri" w:hAnsi="Calibri" w:cs="Calibri"/>
          <w:color w:val="000000"/>
        </w:rPr>
        <w:t>202</w:t>
      </w:r>
      <w:r>
        <w:rPr>
          <w:rFonts w:ascii="Calibri" w:hAnsi="Calibri" w:cs="Calibri"/>
          <w:color w:val="000000"/>
        </w:rPr>
        <w:t xml:space="preserve">1, </w:t>
      </w:r>
      <w:r>
        <w:t>“</w:t>
      </w:r>
      <w:r w:rsidRPr="00EC2EA8">
        <w:rPr>
          <w:rFonts w:ascii="Calibri" w:hAnsi="Calibri" w:cs="Calibri"/>
          <w:color w:val="000000"/>
        </w:rPr>
        <w:t>Regulating artificial intelligence in the EU: A risky game</w:t>
      </w:r>
      <w:r>
        <w:rPr>
          <w:rFonts w:ascii="Calibri" w:hAnsi="Calibri" w:cs="Calibri"/>
          <w:color w:val="000000"/>
        </w:rPr>
        <w:t>,” p.170</w:t>
      </w:r>
      <w:r w:rsidRPr="00EC2EA8">
        <w:rPr>
          <w:rFonts w:ascii="Calibri" w:hAnsi="Calibri" w:cs="Calibri"/>
          <w:color w:val="000000"/>
        </w:rPr>
        <w:t xml:space="preserve">. </w:t>
      </w:r>
      <w:hyperlink r:id="rId80" w:history="1">
        <w:r w:rsidRPr="00EC2EA8">
          <w:rPr>
            <w:rStyle w:val="Hyperlink"/>
            <w:rFonts w:ascii="Calibri" w:hAnsi="Calibri" w:cs="Calibri"/>
            <w:color w:val="006ACC"/>
            <w:shd w:val="clear" w:color="auto" w:fill="FFFFFF"/>
          </w:rPr>
          <w:t>https://doi.org/10.1177/17816858211059248</w:t>
        </w:r>
      </w:hyperlink>
    </w:p>
  </w:footnote>
  <w:footnote w:id="126">
    <w:p w14:paraId="12CDED9A" w14:textId="04429048" w:rsidR="00BA358D" w:rsidRDefault="00BA358D">
      <w:pPr>
        <w:pStyle w:val="FootnoteText"/>
      </w:pPr>
      <w:r>
        <w:rPr>
          <w:rStyle w:val="FootnoteReference"/>
        </w:rPr>
        <w:footnoteRef/>
      </w:r>
      <w:r>
        <w:t xml:space="preserve"> “</w:t>
      </w:r>
      <w:r w:rsidRPr="00397A85">
        <w:rPr>
          <w:rFonts w:ascii="Calibri" w:hAnsi="Calibri" w:cs="Calibri"/>
          <w:color w:val="000000"/>
        </w:rPr>
        <w:t>Proposal for a Regulation of the European Parliament and of the Council: Laying Down Harmonised Rules on Artificial Intelligence (Artificial Intelligence Act) and Amending Certain Union Legislative Acts</w:t>
      </w:r>
      <w:r>
        <w:rPr>
          <w:rFonts w:ascii="Calibri" w:hAnsi="Calibri" w:cs="Calibri"/>
          <w:color w:val="000000"/>
        </w:rPr>
        <w:t xml:space="preserve">,” by </w:t>
      </w:r>
      <w:r w:rsidRPr="00397A85">
        <w:rPr>
          <w:rFonts w:ascii="Calibri" w:hAnsi="Calibri" w:cs="Calibri"/>
          <w:color w:val="000000"/>
        </w:rPr>
        <w:t>European Commission</w:t>
      </w:r>
      <w:r>
        <w:rPr>
          <w:rFonts w:ascii="Calibri" w:hAnsi="Calibri" w:cs="Calibri"/>
          <w:color w:val="000000"/>
        </w:rPr>
        <w:t>, 2021, p.3.</w:t>
      </w:r>
      <w:r w:rsidRPr="00397A85">
        <w:rPr>
          <w:rFonts w:ascii="Calibri" w:hAnsi="Calibri" w:cs="Calibri"/>
          <w:color w:val="000000"/>
        </w:rPr>
        <w:t xml:space="preserve"> </w:t>
      </w:r>
      <w:hyperlink r:id="rId81" w:history="1">
        <w:r w:rsidRPr="00397A85">
          <w:rPr>
            <w:rStyle w:val="Hyperlink"/>
            <w:rFonts w:ascii="Calibri" w:hAnsi="Calibri" w:cs="Calibri"/>
          </w:rPr>
          <w:t>https://eur-lex.europa.eu/resource.html?uri=cellar:e0649735-a372-11eb-9585-01aa75ed71a1.0001.02/DOC_1&amp;format=PDF</w:t>
        </w:r>
      </w:hyperlink>
    </w:p>
  </w:footnote>
  <w:footnote w:id="127">
    <w:p w14:paraId="3D6B9F64" w14:textId="6169404B" w:rsidR="00BA358D" w:rsidRDefault="00BA358D">
      <w:pPr>
        <w:pStyle w:val="FootnoteText"/>
      </w:pPr>
      <w:r>
        <w:rPr>
          <w:rStyle w:val="FootnoteReference"/>
        </w:rPr>
        <w:footnoteRef/>
      </w:r>
      <w:r>
        <w:t xml:space="preserve"> Ibid, p.4</w:t>
      </w:r>
    </w:p>
  </w:footnote>
  <w:footnote w:id="128">
    <w:p w14:paraId="102612E9" w14:textId="060014B8" w:rsidR="00BA358D" w:rsidRDefault="00BA358D">
      <w:pPr>
        <w:pStyle w:val="FootnoteText"/>
      </w:pPr>
      <w:r>
        <w:rPr>
          <w:rStyle w:val="FootnoteReference"/>
        </w:rPr>
        <w:footnoteRef/>
      </w:r>
      <w:r>
        <w:t xml:space="preserve"> Ibid, p.15</w:t>
      </w:r>
    </w:p>
  </w:footnote>
  <w:footnote w:id="129">
    <w:p w14:paraId="7986D2C2" w14:textId="74E3C722" w:rsidR="00BA358D" w:rsidRDefault="00BA358D">
      <w:pPr>
        <w:pStyle w:val="FootnoteText"/>
      </w:pPr>
      <w:r>
        <w:rPr>
          <w:rStyle w:val="FootnoteReference"/>
        </w:rPr>
        <w:footnoteRef/>
      </w:r>
      <w:r>
        <w:t xml:space="preserve"> “</w:t>
      </w:r>
      <w:r w:rsidRPr="009F5D4F">
        <w:rPr>
          <w:rFonts w:ascii="Calibri" w:hAnsi="Calibri" w:cs="Calibri"/>
          <w:color w:val="000000"/>
        </w:rPr>
        <w:t xml:space="preserve">Bill C-27 </w:t>
      </w:r>
      <w:r w:rsidRPr="009F5D4F">
        <w:rPr>
          <w:rFonts w:ascii="Calibri" w:hAnsi="Calibri" w:cs="Calibri"/>
          <w:color w:val="333333"/>
          <w:shd w:val="clear" w:color="auto" w:fill="FFFFFF"/>
        </w:rPr>
        <w:t>An Act to enact the Consumer Privacy Protection Act, the Personal Information and Data Protection Tribunal Act and the Artificial Intelligence and Data Act and to make consequential and related amendments to other Acts</w:t>
      </w:r>
      <w:r>
        <w:rPr>
          <w:rFonts w:ascii="Calibri" w:hAnsi="Calibri" w:cs="Calibri"/>
          <w:color w:val="333333"/>
          <w:shd w:val="clear" w:color="auto" w:fill="FFFFFF"/>
        </w:rPr>
        <w:t xml:space="preserve">,” </w:t>
      </w:r>
      <w:r w:rsidRPr="009F5D4F">
        <w:rPr>
          <w:rFonts w:ascii="Calibri" w:hAnsi="Calibri" w:cs="Calibri"/>
          <w:color w:val="000000"/>
        </w:rPr>
        <w:t>Parliament of Canada</w:t>
      </w:r>
      <w:r>
        <w:rPr>
          <w:rFonts w:ascii="Calibri" w:hAnsi="Calibri" w:cs="Calibri"/>
          <w:color w:val="000000"/>
        </w:rPr>
        <w:t>, 2022</w:t>
      </w:r>
      <w:r w:rsidRPr="009F5D4F">
        <w:rPr>
          <w:rFonts w:ascii="Calibri" w:hAnsi="Calibri" w:cs="Calibri"/>
          <w:color w:val="333333"/>
          <w:shd w:val="clear" w:color="auto" w:fill="FFFFFF"/>
        </w:rPr>
        <w:t xml:space="preserve">. </w:t>
      </w:r>
      <w:hyperlink r:id="rId82" w:history="1">
        <w:r w:rsidRPr="009F5D4F">
          <w:rPr>
            <w:rStyle w:val="Hyperlink"/>
            <w:rFonts w:ascii="Calibri" w:hAnsi="Calibri" w:cs="Calibri"/>
          </w:rPr>
          <w:t>https://www.parl.ca/DocumentViewer/en/44-1/bill/C-27/first-reading</w:t>
        </w:r>
      </w:hyperlink>
    </w:p>
  </w:footnote>
  <w:footnote w:id="130">
    <w:p w14:paraId="094D3F19" w14:textId="5FA2FD73" w:rsidR="00BA358D" w:rsidRPr="0092230B" w:rsidRDefault="00BA358D" w:rsidP="0092230B">
      <w:pPr>
        <w:spacing w:line="240" w:lineRule="auto"/>
        <w:rPr>
          <w:rFonts w:ascii="Arial" w:hAnsi="Arial" w:cs="Arial"/>
          <w:color w:val="000000"/>
        </w:rPr>
      </w:pPr>
      <w:r>
        <w:rPr>
          <w:rStyle w:val="FootnoteReference"/>
        </w:rPr>
        <w:footnoteRef/>
      </w:r>
      <w:r>
        <w:t xml:space="preserve"> “</w:t>
      </w:r>
      <w:r w:rsidRPr="0092230B">
        <w:rPr>
          <w:rFonts w:ascii="Calibri" w:hAnsi="Calibri" w:cs="Calibri"/>
          <w:color w:val="000000"/>
          <w:sz w:val="20"/>
          <w:szCs w:val="20"/>
        </w:rPr>
        <w:t>Artificial Intelligence and Data Act</w:t>
      </w:r>
      <w:r>
        <w:rPr>
          <w:rFonts w:ascii="Calibri" w:hAnsi="Calibri" w:cs="Calibri"/>
          <w:color w:val="000000"/>
          <w:sz w:val="20"/>
          <w:szCs w:val="20"/>
        </w:rPr>
        <w:t xml:space="preserve">,” </w:t>
      </w:r>
      <w:r w:rsidRPr="0092230B">
        <w:rPr>
          <w:rFonts w:ascii="Calibri" w:hAnsi="Calibri" w:cs="Calibri"/>
          <w:color w:val="000000"/>
          <w:sz w:val="20"/>
          <w:szCs w:val="20"/>
        </w:rPr>
        <w:t>Government of Canada</w:t>
      </w:r>
      <w:r>
        <w:rPr>
          <w:rFonts w:ascii="Calibri" w:hAnsi="Calibri" w:cs="Calibri"/>
          <w:color w:val="000000"/>
          <w:sz w:val="20"/>
          <w:szCs w:val="20"/>
        </w:rPr>
        <w:t xml:space="preserve">, </w:t>
      </w:r>
      <w:r w:rsidRPr="0092230B">
        <w:rPr>
          <w:rFonts w:ascii="Calibri" w:hAnsi="Calibri" w:cs="Calibri"/>
          <w:color w:val="000000"/>
          <w:sz w:val="20"/>
          <w:szCs w:val="20"/>
        </w:rPr>
        <w:t>2023e</w:t>
      </w:r>
      <w:r>
        <w:rPr>
          <w:rFonts w:ascii="Calibri" w:hAnsi="Calibri" w:cs="Calibri"/>
          <w:color w:val="000000"/>
          <w:sz w:val="20"/>
          <w:szCs w:val="20"/>
        </w:rPr>
        <w:t xml:space="preserve">. </w:t>
      </w:r>
      <w:hyperlink r:id="rId83" w:history="1">
        <w:r w:rsidRPr="0092230B">
          <w:rPr>
            <w:rStyle w:val="Hyperlink"/>
            <w:rFonts w:ascii="Calibri" w:hAnsi="Calibri" w:cs="Calibri"/>
            <w:sz w:val="20"/>
            <w:szCs w:val="20"/>
          </w:rPr>
          <w:t>https://ised-isde.canada.ca/site/innovation-better-canada/en/artificial-intelligence-and-data-act</w:t>
        </w:r>
      </w:hyperlink>
    </w:p>
  </w:footnote>
  <w:footnote w:id="131">
    <w:p w14:paraId="69C4D812" w14:textId="31980022" w:rsidR="00BA358D" w:rsidRDefault="00BA358D">
      <w:pPr>
        <w:pStyle w:val="FootnoteText"/>
      </w:pPr>
      <w:r>
        <w:rPr>
          <w:rStyle w:val="FootnoteReference"/>
        </w:rPr>
        <w:footnoteRef/>
      </w:r>
      <w:r>
        <w:t xml:space="preserve"> “</w:t>
      </w:r>
      <w:r w:rsidRPr="008A217A">
        <w:rPr>
          <w:rFonts w:ascii="Calibri" w:hAnsi="Calibri" w:cs="Calibri"/>
          <w:color w:val="000000"/>
        </w:rPr>
        <w:t>The Artificial Intelligence and Data Act (AIDA) – Companion document</w:t>
      </w:r>
      <w:r>
        <w:rPr>
          <w:rFonts w:ascii="Calibri" w:hAnsi="Calibri" w:cs="Calibri"/>
          <w:color w:val="000000"/>
        </w:rPr>
        <w:t xml:space="preserve">,” </w:t>
      </w:r>
      <w:r w:rsidRPr="008A217A">
        <w:rPr>
          <w:rFonts w:ascii="Calibri" w:hAnsi="Calibri" w:cs="Calibri"/>
          <w:color w:val="000000"/>
        </w:rPr>
        <w:t>Government of Canada</w:t>
      </w:r>
      <w:r>
        <w:rPr>
          <w:rFonts w:ascii="Calibri" w:hAnsi="Calibri" w:cs="Calibri"/>
          <w:color w:val="000000"/>
        </w:rPr>
        <w:t xml:space="preserve">, </w:t>
      </w:r>
      <w:r w:rsidRPr="008A217A">
        <w:rPr>
          <w:rFonts w:ascii="Calibri" w:hAnsi="Calibri" w:cs="Calibri"/>
          <w:color w:val="000000"/>
        </w:rPr>
        <w:t>2023a</w:t>
      </w:r>
      <w:r>
        <w:rPr>
          <w:rFonts w:ascii="Calibri" w:hAnsi="Calibri" w:cs="Calibri"/>
          <w:color w:val="000000"/>
        </w:rPr>
        <w:t>.</w:t>
      </w:r>
      <w:r w:rsidRPr="008A217A">
        <w:rPr>
          <w:rFonts w:ascii="Calibri" w:hAnsi="Calibri" w:cs="Calibri"/>
          <w:color w:val="000000"/>
        </w:rPr>
        <w:t xml:space="preserve"> </w:t>
      </w:r>
      <w:hyperlink r:id="rId84" w:history="1">
        <w:r w:rsidRPr="008A217A">
          <w:rPr>
            <w:rStyle w:val="Hyperlink"/>
            <w:rFonts w:ascii="Calibri" w:hAnsi="Calibri" w:cs="Calibri"/>
          </w:rPr>
          <w:t>https://ised-isde.canada.ca/site/innovation-better-canada/en/artificial-intelligence-and-data-act-aida-companion-document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622B4"/>
    <w:multiLevelType w:val="multilevel"/>
    <w:tmpl w:val="08669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7419E6"/>
    <w:multiLevelType w:val="hybridMultilevel"/>
    <w:tmpl w:val="C0A871C8"/>
    <w:lvl w:ilvl="0" w:tplc="17E62A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16F5E"/>
    <w:multiLevelType w:val="multilevel"/>
    <w:tmpl w:val="51E4E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F3B2D"/>
    <w:multiLevelType w:val="multilevel"/>
    <w:tmpl w:val="D21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052F1"/>
    <w:multiLevelType w:val="hybridMultilevel"/>
    <w:tmpl w:val="506EE63E"/>
    <w:lvl w:ilvl="0" w:tplc="54165CE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0536FEF"/>
    <w:multiLevelType w:val="hybridMultilevel"/>
    <w:tmpl w:val="AD1A47F4"/>
    <w:lvl w:ilvl="0" w:tplc="F1E0CB3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B050CC"/>
    <w:multiLevelType w:val="multilevel"/>
    <w:tmpl w:val="E25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217E1E"/>
    <w:multiLevelType w:val="multilevel"/>
    <w:tmpl w:val="347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847E1"/>
    <w:multiLevelType w:val="multilevel"/>
    <w:tmpl w:val="8D2C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913AD"/>
    <w:multiLevelType w:val="multilevel"/>
    <w:tmpl w:val="14789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53AEC"/>
    <w:multiLevelType w:val="hybridMultilevel"/>
    <w:tmpl w:val="58AE5E9A"/>
    <w:lvl w:ilvl="0" w:tplc="D22C8368">
      <w:start w:val="1"/>
      <w:numFmt w:val="bullet"/>
      <w:lvlText w:val="•"/>
      <w:lvlJc w:val="left"/>
      <w:pPr>
        <w:tabs>
          <w:tab w:val="num" w:pos="720"/>
        </w:tabs>
        <w:ind w:left="720" w:hanging="360"/>
      </w:pPr>
      <w:rPr>
        <w:rFonts w:ascii="Arial" w:hAnsi="Arial" w:hint="default"/>
      </w:rPr>
    </w:lvl>
    <w:lvl w:ilvl="1" w:tplc="B52609EA" w:tentative="1">
      <w:start w:val="1"/>
      <w:numFmt w:val="bullet"/>
      <w:lvlText w:val="•"/>
      <w:lvlJc w:val="left"/>
      <w:pPr>
        <w:tabs>
          <w:tab w:val="num" w:pos="1440"/>
        </w:tabs>
        <w:ind w:left="1440" w:hanging="360"/>
      </w:pPr>
      <w:rPr>
        <w:rFonts w:ascii="Arial" w:hAnsi="Arial" w:hint="default"/>
      </w:rPr>
    </w:lvl>
    <w:lvl w:ilvl="2" w:tplc="CB622B62" w:tentative="1">
      <w:start w:val="1"/>
      <w:numFmt w:val="bullet"/>
      <w:lvlText w:val="•"/>
      <w:lvlJc w:val="left"/>
      <w:pPr>
        <w:tabs>
          <w:tab w:val="num" w:pos="2160"/>
        </w:tabs>
        <w:ind w:left="2160" w:hanging="360"/>
      </w:pPr>
      <w:rPr>
        <w:rFonts w:ascii="Arial" w:hAnsi="Arial" w:hint="default"/>
      </w:rPr>
    </w:lvl>
    <w:lvl w:ilvl="3" w:tplc="B46C1E30" w:tentative="1">
      <w:start w:val="1"/>
      <w:numFmt w:val="bullet"/>
      <w:lvlText w:val="•"/>
      <w:lvlJc w:val="left"/>
      <w:pPr>
        <w:tabs>
          <w:tab w:val="num" w:pos="2880"/>
        </w:tabs>
        <w:ind w:left="2880" w:hanging="360"/>
      </w:pPr>
      <w:rPr>
        <w:rFonts w:ascii="Arial" w:hAnsi="Arial" w:hint="default"/>
      </w:rPr>
    </w:lvl>
    <w:lvl w:ilvl="4" w:tplc="9664E544" w:tentative="1">
      <w:start w:val="1"/>
      <w:numFmt w:val="bullet"/>
      <w:lvlText w:val="•"/>
      <w:lvlJc w:val="left"/>
      <w:pPr>
        <w:tabs>
          <w:tab w:val="num" w:pos="3600"/>
        </w:tabs>
        <w:ind w:left="3600" w:hanging="360"/>
      </w:pPr>
      <w:rPr>
        <w:rFonts w:ascii="Arial" w:hAnsi="Arial" w:hint="default"/>
      </w:rPr>
    </w:lvl>
    <w:lvl w:ilvl="5" w:tplc="2904FCA8" w:tentative="1">
      <w:start w:val="1"/>
      <w:numFmt w:val="bullet"/>
      <w:lvlText w:val="•"/>
      <w:lvlJc w:val="left"/>
      <w:pPr>
        <w:tabs>
          <w:tab w:val="num" w:pos="4320"/>
        </w:tabs>
        <w:ind w:left="4320" w:hanging="360"/>
      </w:pPr>
      <w:rPr>
        <w:rFonts w:ascii="Arial" w:hAnsi="Arial" w:hint="default"/>
      </w:rPr>
    </w:lvl>
    <w:lvl w:ilvl="6" w:tplc="3F087A64" w:tentative="1">
      <w:start w:val="1"/>
      <w:numFmt w:val="bullet"/>
      <w:lvlText w:val="•"/>
      <w:lvlJc w:val="left"/>
      <w:pPr>
        <w:tabs>
          <w:tab w:val="num" w:pos="5040"/>
        </w:tabs>
        <w:ind w:left="5040" w:hanging="360"/>
      </w:pPr>
      <w:rPr>
        <w:rFonts w:ascii="Arial" w:hAnsi="Arial" w:hint="default"/>
      </w:rPr>
    </w:lvl>
    <w:lvl w:ilvl="7" w:tplc="F2F66844" w:tentative="1">
      <w:start w:val="1"/>
      <w:numFmt w:val="bullet"/>
      <w:lvlText w:val="•"/>
      <w:lvlJc w:val="left"/>
      <w:pPr>
        <w:tabs>
          <w:tab w:val="num" w:pos="5760"/>
        </w:tabs>
        <w:ind w:left="5760" w:hanging="360"/>
      </w:pPr>
      <w:rPr>
        <w:rFonts w:ascii="Arial" w:hAnsi="Arial" w:hint="default"/>
      </w:rPr>
    </w:lvl>
    <w:lvl w:ilvl="8" w:tplc="77F6908E" w:tentative="1">
      <w:start w:val="1"/>
      <w:numFmt w:val="bullet"/>
      <w:lvlText w:val="•"/>
      <w:lvlJc w:val="left"/>
      <w:pPr>
        <w:tabs>
          <w:tab w:val="num" w:pos="6480"/>
        </w:tabs>
        <w:ind w:left="6480" w:hanging="360"/>
      </w:pPr>
      <w:rPr>
        <w:rFonts w:ascii="Arial" w:hAnsi="Arial" w:hint="default"/>
      </w:rPr>
    </w:lvl>
  </w:abstractNum>
  <w:num w:numId="1" w16cid:durableId="460458425">
    <w:abstractNumId w:val="7"/>
  </w:num>
  <w:num w:numId="2" w16cid:durableId="377170257">
    <w:abstractNumId w:val="8"/>
  </w:num>
  <w:num w:numId="3" w16cid:durableId="1799910376">
    <w:abstractNumId w:val="3"/>
  </w:num>
  <w:num w:numId="4" w16cid:durableId="209610187">
    <w:abstractNumId w:val="1"/>
  </w:num>
  <w:num w:numId="5" w16cid:durableId="1004818660">
    <w:abstractNumId w:val="10"/>
  </w:num>
  <w:num w:numId="6" w16cid:durableId="1970016543">
    <w:abstractNumId w:val="4"/>
  </w:num>
  <w:num w:numId="7" w16cid:durableId="1982494607">
    <w:abstractNumId w:val="5"/>
  </w:num>
  <w:num w:numId="8" w16cid:durableId="62610113">
    <w:abstractNumId w:val="0"/>
  </w:num>
  <w:num w:numId="9" w16cid:durableId="642543597">
    <w:abstractNumId w:val="9"/>
  </w:num>
  <w:num w:numId="10" w16cid:durableId="2586458">
    <w:abstractNumId w:val="2"/>
  </w:num>
  <w:num w:numId="11" w16cid:durableId="6793089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Cowan">
    <w15:presenceInfo w15:providerId="Windows Live" w15:userId="65aac5586f718f54"/>
  </w15:person>
  <w15:person w15:author="Microsoft account">
    <w15:presenceInfo w15:providerId="Windows Live" w15:userId="9817fa505b991ebe"/>
  </w15:person>
  <w15:person w15:author="erum.naqvi02@outlook.com">
    <w15:presenceInfo w15:providerId="Windows Live" w15:userId="ec523b5798249ad7"/>
  </w15:person>
  <w15:person w15:author="Erum Naqvi">
    <w15:presenceInfo w15:providerId="Windows Live" w15:userId="ec523b5798249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2NDQxMDAxMzQwNjNW0lEKTi0uzszPAymwqAUASXBt/SwAAAA="/>
  </w:docVars>
  <w:rsids>
    <w:rsidRoot w:val="006B47DD"/>
    <w:rsid w:val="00001940"/>
    <w:rsid w:val="00001A03"/>
    <w:rsid w:val="0000211D"/>
    <w:rsid w:val="00002FC6"/>
    <w:rsid w:val="00003617"/>
    <w:rsid w:val="00004E5E"/>
    <w:rsid w:val="00005923"/>
    <w:rsid w:val="00007AA3"/>
    <w:rsid w:val="00010D20"/>
    <w:rsid w:val="00011415"/>
    <w:rsid w:val="000114E8"/>
    <w:rsid w:val="00012146"/>
    <w:rsid w:val="00012D7E"/>
    <w:rsid w:val="000130B6"/>
    <w:rsid w:val="00014B1D"/>
    <w:rsid w:val="00014FD3"/>
    <w:rsid w:val="00015A4E"/>
    <w:rsid w:val="000161B4"/>
    <w:rsid w:val="00016675"/>
    <w:rsid w:val="00017CA3"/>
    <w:rsid w:val="00017FB5"/>
    <w:rsid w:val="00020578"/>
    <w:rsid w:val="0002183F"/>
    <w:rsid w:val="000224A8"/>
    <w:rsid w:val="000228AF"/>
    <w:rsid w:val="000229B1"/>
    <w:rsid w:val="00023D26"/>
    <w:rsid w:val="0002520E"/>
    <w:rsid w:val="000259AC"/>
    <w:rsid w:val="00026E06"/>
    <w:rsid w:val="000304BC"/>
    <w:rsid w:val="00030F76"/>
    <w:rsid w:val="000310A5"/>
    <w:rsid w:val="000310AB"/>
    <w:rsid w:val="000331C7"/>
    <w:rsid w:val="00034422"/>
    <w:rsid w:val="00035C19"/>
    <w:rsid w:val="00036185"/>
    <w:rsid w:val="00040099"/>
    <w:rsid w:val="00040971"/>
    <w:rsid w:val="00041BAD"/>
    <w:rsid w:val="000433DC"/>
    <w:rsid w:val="000437E9"/>
    <w:rsid w:val="0004445E"/>
    <w:rsid w:val="0004486D"/>
    <w:rsid w:val="00044DA4"/>
    <w:rsid w:val="00044E0E"/>
    <w:rsid w:val="00047B54"/>
    <w:rsid w:val="00050CA3"/>
    <w:rsid w:val="00050EAB"/>
    <w:rsid w:val="000513F0"/>
    <w:rsid w:val="00052300"/>
    <w:rsid w:val="0005274D"/>
    <w:rsid w:val="000533D1"/>
    <w:rsid w:val="00054CD1"/>
    <w:rsid w:val="00054DB3"/>
    <w:rsid w:val="000551DB"/>
    <w:rsid w:val="00060542"/>
    <w:rsid w:val="00061391"/>
    <w:rsid w:val="000613C1"/>
    <w:rsid w:val="00061D84"/>
    <w:rsid w:val="00061D85"/>
    <w:rsid w:val="00063DFE"/>
    <w:rsid w:val="00064BF5"/>
    <w:rsid w:val="00065402"/>
    <w:rsid w:val="00067287"/>
    <w:rsid w:val="0007066E"/>
    <w:rsid w:val="00071F36"/>
    <w:rsid w:val="00072ED3"/>
    <w:rsid w:val="00073B57"/>
    <w:rsid w:val="00075345"/>
    <w:rsid w:val="00075EDE"/>
    <w:rsid w:val="00076A04"/>
    <w:rsid w:val="00081283"/>
    <w:rsid w:val="00081E2B"/>
    <w:rsid w:val="00083707"/>
    <w:rsid w:val="000841C6"/>
    <w:rsid w:val="00085312"/>
    <w:rsid w:val="00085EA2"/>
    <w:rsid w:val="000863D3"/>
    <w:rsid w:val="0008678A"/>
    <w:rsid w:val="00087213"/>
    <w:rsid w:val="0009014E"/>
    <w:rsid w:val="000911FC"/>
    <w:rsid w:val="00091A4C"/>
    <w:rsid w:val="00091D7B"/>
    <w:rsid w:val="00091F04"/>
    <w:rsid w:val="00096D4A"/>
    <w:rsid w:val="00097089"/>
    <w:rsid w:val="00097137"/>
    <w:rsid w:val="000A0143"/>
    <w:rsid w:val="000A0846"/>
    <w:rsid w:val="000A0A44"/>
    <w:rsid w:val="000A14C2"/>
    <w:rsid w:val="000A3F3A"/>
    <w:rsid w:val="000A4D6A"/>
    <w:rsid w:val="000A5AC5"/>
    <w:rsid w:val="000B26B9"/>
    <w:rsid w:val="000B3434"/>
    <w:rsid w:val="000B351A"/>
    <w:rsid w:val="000B42AC"/>
    <w:rsid w:val="000B7CAD"/>
    <w:rsid w:val="000B7D5F"/>
    <w:rsid w:val="000C01AC"/>
    <w:rsid w:val="000C12BA"/>
    <w:rsid w:val="000C12E0"/>
    <w:rsid w:val="000C316E"/>
    <w:rsid w:val="000C3E94"/>
    <w:rsid w:val="000C4ED4"/>
    <w:rsid w:val="000C787E"/>
    <w:rsid w:val="000C7DC5"/>
    <w:rsid w:val="000D1AA5"/>
    <w:rsid w:val="000D361C"/>
    <w:rsid w:val="000D3C5D"/>
    <w:rsid w:val="000D49F0"/>
    <w:rsid w:val="000D4D7D"/>
    <w:rsid w:val="000D4E0E"/>
    <w:rsid w:val="000D531F"/>
    <w:rsid w:val="000D65B7"/>
    <w:rsid w:val="000D700D"/>
    <w:rsid w:val="000D76E9"/>
    <w:rsid w:val="000D7819"/>
    <w:rsid w:val="000E0AA7"/>
    <w:rsid w:val="000E3225"/>
    <w:rsid w:val="000E38B5"/>
    <w:rsid w:val="000E3D93"/>
    <w:rsid w:val="000E6625"/>
    <w:rsid w:val="000E68D8"/>
    <w:rsid w:val="000E75C2"/>
    <w:rsid w:val="000F0403"/>
    <w:rsid w:val="000F5906"/>
    <w:rsid w:val="000F6EB5"/>
    <w:rsid w:val="000F7B11"/>
    <w:rsid w:val="001005D3"/>
    <w:rsid w:val="00101026"/>
    <w:rsid w:val="0010149A"/>
    <w:rsid w:val="00104116"/>
    <w:rsid w:val="00104F9A"/>
    <w:rsid w:val="00106387"/>
    <w:rsid w:val="001102D8"/>
    <w:rsid w:val="0011094D"/>
    <w:rsid w:val="00110B17"/>
    <w:rsid w:val="00110D18"/>
    <w:rsid w:val="00110FD2"/>
    <w:rsid w:val="001110A6"/>
    <w:rsid w:val="00111353"/>
    <w:rsid w:val="00112099"/>
    <w:rsid w:val="00113C64"/>
    <w:rsid w:val="00113D09"/>
    <w:rsid w:val="00113DBB"/>
    <w:rsid w:val="0011425D"/>
    <w:rsid w:val="001152C7"/>
    <w:rsid w:val="00115357"/>
    <w:rsid w:val="00115B08"/>
    <w:rsid w:val="00117667"/>
    <w:rsid w:val="001200FA"/>
    <w:rsid w:val="0012244B"/>
    <w:rsid w:val="00122CD7"/>
    <w:rsid w:val="001251A9"/>
    <w:rsid w:val="001253A6"/>
    <w:rsid w:val="00125433"/>
    <w:rsid w:val="001262DC"/>
    <w:rsid w:val="0012771F"/>
    <w:rsid w:val="0013126E"/>
    <w:rsid w:val="00131754"/>
    <w:rsid w:val="00132E08"/>
    <w:rsid w:val="00133988"/>
    <w:rsid w:val="00133D09"/>
    <w:rsid w:val="00134928"/>
    <w:rsid w:val="0013582D"/>
    <w:rsid w:val="00135C8C"/>
    <w:rsid w:val="00135F56"/>
    <w:rsid w:val="00136761"/>
    <w:rsid w:val="00140ACA"/>
    <w:rsid w:val="001413C7"/>
    <w:rsid w:val="001415BD"/>
    <w:rsid w:val="00141640"/>
    <w:rsid w:val="00144F8C"/>
    <w:rsid w:val="00145FD9"/>
    <w:rsid w:val="0014751B"/>
    <w:rsid w:val="00152708"/>
    <w:rsid w:val="001545AE"/>
    <w:rsid w:val="00154BBC"/>
    <w:rsid w:val="00154E11"/>
    <w:rsid w:val="0015530E"/>
    <w:rsid w:val="00155633"/>
    <w:rsid w:val="00155B78"/>
    <w:rsid w:val="00156055"/>
    <w:rsid w:val="00157A34"/>
    <w:rsid w:val="00157C2C"/>
    <w:rsid w:val="00160B86"/>
    <w:rsid w:val="001615E0"/>
    <w:rsid w:val="00162249"/>
    <w:rsid w:val="00162C7D"/>
    <w:rsid w:val="001631A9"/>
    <w:rsid w:val="00163639"/>
    <w:rsid w:val="00165606"/>
    <w:rsid w:val="001677F1"/>
    <w:rsid w:val="001727C2"/>
    <w:rsid w:val="00172E04"/>
    <w:rsid w:val="00173033"/>
    <w:rsid w:val="0017577D"/>
    <w:rsid w:val="0018343D"/>
    <w:rsid w:val="001837FB"/>
    <w:rsid w:val="00184603"/>
    <w:rsid w:val="00190491"/>
    <w:rsid w:val="00191BA6"/>
    <w:rsid w:val="001924EC"/>
    <w:rsid w:val="001929AB"/>
    <w:rsid w:val="001939B4"/>
    <w:rsid w:val="00195A6F"/>
    <w:rsid w:val="00196DEF"/>
    <w:rsid w:val="00197AB5"/>
    <w:rsid w:val="001A0139"/>
    <w:rsid w:val="001A0DDA"/>
    <w:rsid w:val="001A1D9F"/>
    <w:rsid w:val="001A2292"/>
    <w:rsid w:val="001A302E"/>
    <w:rsid w:val="001A38EF"/>
    <w:rsid w:val="001A4231"/>
    <w:rsid w:val="001A48D4"/>
    <w:rsid w:val="001A491A"/>
    <w:rsid w:val="001A5226"/>
    <w:rsid w:val="001A5F8E"/>
    <w:rsid w:val="001A6768"/>
    <w:rsid w:val="001A6AA0"/>
    <w:rsid w:val="001A722F"/>
    <w:rsid w:val="001A7474"/>
    <w:rsid w:val="001A780C"/>
    <w:rsid w:val="001B01BC"/>
    <w:rsid w:val="001B080E"/>
    <w:rsid w:val="001B18AB"/>
    <w:rsid w:val="001B2902"/>
    <w:rsid w:val="001B329B"/>
    <w:rsid w:val="001B3860"/>
    <w:rsid w:val="001B4D2F"/>
    <w:rsid w:val="001B4E78"/>
    <w:rsid w:val="001B50F9"/>
    <w:rsid w:val="001B56E0"/>
    <w:rsid w:val="001B6456"/>
    <w:rsid w:val="001B6914"/>
    <w:rsid w:val="001B6D46"/>
    <w:rsid w:val="001B7537"/>
    <w:rsid w:val="001C0A1D"/>
    <w:rsid w:val="001C0F40"/>
    <w:rsid w:val="001C1A1B"/>
    <w:rsid w:val="001C2590"/>
    <w:rsid w:val="001C30B7"/>
    <w:rsid w:val="001C3548"/>
    <w:rsid w:val="001C43FE"/>
    <w:rsid w:val="001C517F"/>
    <w:rsid w:val="001C7FBC"/>
    <w:rsid w:val="001D0F3F"/>
    <w:rsid w:val="001D22D9"/>
    <w:rsid w:val="001D23E3"/>
    <w:rsid w:val="001D2AB0"/>
    <w:rsid w:val="001D4DF9"/>
    <w:rsid w:val="001D4E14"/>
    <w:rsid w:val="001D5C38"/>
    <w:rsid w:val="001D64C0"/>
    <w:rsid w:val="001D7E88"/>
    <w:rsid w:val="001E07F5"/>
    <w:rsid w:val="001E2725"/>
    <w:rsid w:val="001E4873"/>
    <w:rsid w:val="001E498A"/>
    <w:rsid w:val="001E6226"/>
    <w:rsid w:val="001E6F96"/>
    <w:rsid w:val="001E7782"/>
    <w:rsid w:val="001F0E91"/>
    <w:rsid w:val="001F2786"/>
    <w:rsid w:val="001F6091"/>
    <w:rsid w:val="001F6724"/>
    <w:rsid w:val="002001C4"/>
    <w:rsid w:val="00200A78"/>
    <w:rsid w:val="00200E87"/>
    <w:rsid w:val="00201B0A"/>
    <w:rsid w:val="00202EDA"/>
    <w:rsid w:val="002034D8"/>
    <w:rsid w:val="00204052"/>
    <w:rsid w:val="00206640"/>
    <w:rsid w:val="00206821"/>
    <w:rsid w:val="0020740E"/>
    <w:rsid w:val="00207F9A"/>
    <w:rsid w:val="0021038B"/>
    <w:rsid w:val="00211041"/>
    <w:rsid w:val="00213715"/>
    <w:rsid w:val="0021388F"/>
    <w:rsid w:val="00213C45"/>
    <w:rsid w:val="00214D80"/>
    <w:rsid w:val="0021506A"/>
    <w:rsid w:val="002170A7"/>
    <w:rsid w:val="00217568"/>
    <w:rsid w:val="002200C3"/>
    <w:rsid w:val="002212E8"/>
    <w:rsid w:val="00221934"/>
    <w:rsid w:val="00224268"/>
    <w:rsid w:val="00224415"/>
    <w:rsid w:val="00224BC4"/>
    <w:rsid w:val="00224E8C"/>
    <w:rsid w:val="002254BC"/>
    <w:rsid w:val="0022590C"/>
    <w:rsid w:val="002259F4"/>
    <w:rsid w:val="00227CFD"/>
    <w:rsid w:val="00231693"/>
    <w:rsid w:val="00231AE0"/>
    <w:rsid w:val="00232363"/>
    <w:rsid w:val="00234441"/>
    <w:rsid w:val="00234BF3"/>
    <w:rsid w:val="00234C82"/>
    <w:rsid w:val="00237540"/>
    <w:rsid w:val="002376EF"/>
    <w:rsid w:val="0024085E"/>
    <w:rsid w:val="00241150"/>
    <w:rsid w:val="00242077"/>
    <w:rsid w:val="00242616"/>
    <w:rsid w:val="002460DB"/>
    <w:rsid w:val="0024690E"/>
    <w:rsid w:val="00247C23"/>
    <w:rsid w:val="00247C6E"/>
    <w:rsid w:val="0025139E"/>
    <w:rsid w:val="0025179D"/>
    <w:rsid w:val="00251C62"/>
    <w:rsid w:val="002533F0"/>
    <w:rsid w:val="00255D1D"/>
    <w:rsid w:val="0025600D"/>
    <w:rsid w:val="002569D7"/>
    <w:rsid w:val="00256ABF"/>
    <w:rsid w:val="00257761"/>
    <w:rsid w:val="00257EC5"/>
    <w:rsid w:val="0026254C"/>
    <w:rsid w:val="00262691"/>
    <w:rsid w:val="00262872"/>
    <w:rsid w:val="00263821"/>
    <w:rsid w:val="00264F80"/>
    <w:rsid w:val="00266271"/>
    <w:rsid w:val="00266463"/>
    <w:rsid w:val="002665B8"/>
    <w:rsid w:val="00266BBE"/>
    <w:rsid w:val="00266E10"/>
    <w:rsid w:val="0026710C"/>
    <w:rsid w:val="0026769D"/>
    <w:rsid w:val="002704D2"/>
    <w:rsid w:val="00270523"/>
    <w:rsid w:val="002713DB"/>
    <w:rsid w:val="00272104"/>
    <w:rsid w:val="002726DD"/>
    <w:rsid w:val="002729F1"/>
    <w:rsid w:val="00272E2E"/>
    <w:rsid w:val="00273713"/>
    <w:rsid w:val="002740F3"/>
    <w:rsid w:val="00275D40"/>
    <w:rsid w:val="00276991"/>
    <w:rsid w:val="002770DA"/>
    <w:rsid w:val="002771D9"/>
    <w:rsid w:val="00281407"/>
    <w:rsid w:val="00282027"/>
    <w:rsid w:val="00282294"/>
    <w:rsid w:val="002827C6"/>
    <w:rsid w:val="00282F75"/>
    <w:rsid w:val="00283A33"/>
    <w:rsid w:val="0028426E"/>
    <w:rsid w:val="0028468F"/>
    <w:rsid w:val="00285CCA"/>
    <w:rsid w:val="0028613B"/>
    <w:rsid w:val="002864D7"/>
    <w:rsid w:val="00286F9C"/>
    <w:rsid w:val="002916BB"/>
    <w:rsid w:val="0029177E"/>
    <w:rsid w:val="002922BA"/>
    <w:rsid w:val="00294D6F"/>
    <w:rsid w:val="002951FE"/>
    <w:rsid w:val="002970F3"/>
    <w:rsid w:val="0029735D"/>
    <w:rsid w:val="002A08D0"/>
    <w:rsid w:val="002A0EE1"/>
    <w:rsid w:val="002A1117"/>
    <w:rsid w:val="002A38C7"/>
    <w:rsid w:val="002A4734"/>
    <w:rsid w:val="002A5F88"/>
    <w:rsid w:val="002A6709"/>
    <w:rsid w:val="002B0720"/>
    <w:rsid w:val="002B181F"/>
    <w:rsid w:val="002B1EA2"/>
    <w:rsid w:val="002B2089"/>
    <w:rsid w:val="002B21A2"/>
    <w:rsid w:val="002B378A"/>
    <w:rsid w:val="002B3FE1"/>
    <w:rsid w:val="002B4E6C"/>
    <w:rsid w:val="002B61BD"/>
    <w:rsid w:val="002C2ED6"/>
    <w:rsid w:val="002C382A"/>
    <w:rsid w:val="002C3949"/>
    <w:rsid w:val="002C670E"/>
    <w:rsid w:val="002C6BAD"/>
    <w:rsid w:val="002C7162"/>
    <w:rsid w:val="002C71DB"/>
    <w:rsid w:val="002D00C1"/>
    <w:rsid w:val="002D44A8"/>
    <w:rsid w:val="002D492B"/>
    <w:rsid w:val="002D56F1"/>
    <w:rsid w:val="002D5D95"/>
    <w:rsid w:val="002E1259"/>
    <w:rsid w:val="002E13A3"/>
    <w:rsid w:val="002E2B2B"/>
    <w:rsid w:val="002E44E0"/>
    <w:rsid w:val="002E5F46"/>
    <w:rsid w:val="002E6076"/>
    <w:rsid w:val="002E6CB7"/>
    <w:rsid w:val="002E7BD7"/>
    <w:rsid w:val="002E7EF9"/>
    <w:rsid w:val="002F0736"/>
    <w:rsid w:val="002F0EB6"/>
    <w:rsid w:val="002F42D6"/>
    <w:rsid w:val="002F45F8"/>
    <w:rsid w:val="002F4C47"/>
    <w:rsid w:val="002F5441"/>
    <w:rsid w:val="002F5910"/>
    <w:rsid w:val="002F632B"/>
    <w:rsid w:val="002F6371"/>
    <w:rsid w:val="00300809"/>
    <w:rsid w:val="003031E1"/>
    <w:rsid w:val="00303573"/>
    <w:rsid w:val="00303FF7"/>
    <w:rsid w:val="00305212"/>
    <w:rsid w:val="00307CAE"/>
    <w:rsid w:val="003108F8"/>
    <w:rsid w:val="003125CE"/>
    <w:rsid w:val="003147AE"/>
    <w:rsid w:val="003157A2"/>
    <w:rsid w:val="00315B37"/>
    <w:rsid w:val="00316014"/>
    <w:rsid w:val="00316500"/>
    <w:rsid w:val="00316662"/>
    <w:rsid w:val="0031782C"/>
    <w:rsid w:val="00317B1A"/>
    <w:rsid w:val="00320AC0"/>
    <w:rsid w:val="00321403"/>
    <w:rsid w:val="003218B6"/>
    <w:rsid w:val="00321DAA"/>
    <w:rsid w:val="0032383F"/>
    <w:rsid w:val="00323A3C"/>
    <w:rsid w:val="00324241"/>
    <w:rsid w:val="003244D9"/>
    <w:rsid w:val="00324B15"/>
    <w:rsid w:val="003269BA"/>
    <w:rsid w:val="00326D87"/>
    <w:rsid w:val="003274F6"/>
    <w:rsid w:val="00327869"/>
    <w:rsid w:val="0033115F"/>
    <w:rsid w:val="00333C16"/>
    <w:rsid w:val="00334BBE"/>
    <w:rsid w:val="0033591C"/>
    <w:rsid w:val="003365F8"/>
    <w:rsid w:val="003376E8"/>
    <w:rsid w:val="00340CE8"/>
    <w:rsid w:val="00342964"/>
    <w:rsid w:val="00343F7E"/>
    <w:rsid w:val="00345AA8"/>
    <w:rsid w:val="003479BB"/>
    <w:rsid w:val="003529BA"/>
    <w:rsid w:val="00353659"/>
    <w:rsid w:val="00353E5C"/>
    <w:rsid w:val="003559CB"/>
    <w:rsid w:val="00355F91"/>
    <w:rsid w:val="003560DA"/>
    <w:rsid w:val="003601BE"/>
    <w:rsid w:val="00360774"/>
    <w:rsid w:val="00360FD2"/>
    <w:rsid w:val="00362600"/>
    <w:rsid w:val="00362708"/>
    <w:rsid w:val="00363429"/>
    <w:rsid w:val="00365191"/>
    <w:rsid w:val="0037285B"/>
    <w:rsid w:val="00373B1D"/>
    <w:rsid w:val="003748A8"/>
    <w:rsid w:val="00376EA7"/>
    <w:rsid w:val="0038117C"/>
    <w:rsid w:val="00381355"/>
    <w:rsid w:val="00383C17"/>
    <w:rsid w:val="00385976"/>
    <w:rsid w:val="0038736C"/>
    <w:rsid w:val="003879E1"/>
    <w:rsid w:val="00387A94"/>
    <w:rsid w:val="00390405"/>
    <w:rsid w:val="0039059E"/>
    <w:rsid w:val="00390719"/>
    <w:rsid w:val="00393519"/>
    <w:rsid w:val="0039367E"/>
    <w:rsid w:val="00395C21"/>
    <w:rsid w:val="00396C75"/>
    <w:rsid w:val="00397A85"/>
    <w:rsid w:val="003A0421"/>
    <w:rsid w:val="003A0FA7"/>
    <w:rsid w:val="003A165C"/>
    <w:rsid w:val="003A282A"/>
    <w:rsid w:val="003A5817"/>
    <w:rsid w:val="003A6C41"/>
    <w:rsid w:val="003A7475"/>
    <w:rsid w:val="003B11E7"/>
    <w:rsid w:val="003B282E"/>
    <w:rsid w:val="003B287B"/>
    <w:rsid w:val="003B3216"/>
    <w:rsid w:val="003B34F8"/>
    <w:rsid w:val="003B37DF"/>
    <w:rsid w:val="003B3DB5"/>
    <w:rsid w:val="003B44E0"/>
    <w:rsid w:val="003B489C"/>
    <w:rsid w:val="003B48E9"/>
    <w:rsid w:val="003B63DA"/>
    <w:rsid w:val="003C2416"/>
    <w:rsid w:val="003C3463"/>
    <w:rsid w:val="003C3650"/>
    <w:rsid w:val="003C64D8"/>
    <w:rsid w:val="003D1296"/>
    <w:rsid w:val="003D1CA5"/>
    <w:rsid w:val="003D1E93"/>
    <w:rsid w:val="003D2879"/>
    <w:rsid w:val="003D36A4"/>
    <w:rsid w:val="003D6155"/>
    <w:rsid w:val="003D6BDD"/>
    <w:rsid w:val="003D7B9C"/>
    <w:rsid w:val="003D7D1C"/>
    <w:rsid w:val="003D7D7E"/>
    <w:rsid w:val="003D7E8F"/>
    <w:rsid w:val="003E15F2"/>
    <w:rsid w:val="003E3157"/>
    <w:rsid w:val="003E32EE"/>
    <w:rsid w:val="003E36BD"/>
    <w:rsid w:val="003E3D26"/>
    <w:rsid w:val="003E496B"/>
    <w:rsid w:val="003E4B53"/>
    <w:rsid w:val="003E5CD9"/>
    <w:rsid w:val="003E6595"/>
    <w:rsid w:val="003E6A68"/>
    <w:rsid w:val="003E7CC5"/>
    <w:rsid w:val="003F04D6"/>
    <w:rsid w:val="003F06B1"/>
    <w:rsid w:val="003F0760"/>
    <w:rsid w:val="003F1AB9"/>
    <w:rsid w:val="003F204A"/>
    <w:rsid w:val="003F3473"/>
    <w:rsid w:val="003F3824"/>
    <w:rsid w:val="003F6025"/>
    <w:rsid w:val="003F6D14"/>
    <w:rsid w:val="003F74C0"/>
    <w:rsid w:val="003F7C70"/>
    <w:rsid w:val="003F7CD1"/>
    <w:rsid w:val="0040123F"/>
    <w:rsid w:val="0040267C"/>
    <w:rsid w:val="004038F3"/>
    <w:rsid w:val="00404A35"/>
    <w:rsid w:val="0040690F"/>
    <w:rsid w:val="00406AF1"/>
    <w:rsid w:val="004074B2"/>
    <w:rsid w:val="0041108E"/>
    <w:rsid w:val="004124DF"/>
    <w:rsid w:val="00413855"/>
    <w:rsid w:val="00414889"/>
    <w:rsid w:val="0041503B"/>
    <w:rsid w:val="0041540A"/>
    <w:rsid w:val="00415988"/>
    <w:rsid w:val="004162A8"/>
    <w:rsid w:val="00416CA1"/>
    <w:rsid w:val="0041704E"/>
    <w:rsid w:val="00417B93"/>
    <w:rsid w:val="00420216"/>
    <w:rsid w:val="00421578"/>
    <w:rsid w:val="00423559"/>
    <w:rsid w:val="00424C9F"/>
    <w:rsid w:val="00424EC8"/>
    <w:rsid w:val="0042573A"/>
    <w:rsid w:val="00425AB6"/>
    <w:rsid w:val="00426C5C"/>
    <w:rsid w:val="004271B0"/>
    <w:rsid w:val="00430234"/>
    <w:rsid w:val="00430575"/>
    <w:rsid w:val="00433B4C"/>
    <w:rsid w:val="00433E32"/>
    <w:rsid w:val="00434152"/>
    <w:rsid w:val="0043582A"/>
    <w:rsid w:val="00441164"/>
    <w:rsid w:val="0044165C"/>
    <w:rsid w:val="00441702"/>
    <w:rsid w:val="00441FFA"/>
    <w:rsid w:val="00442DCD"/>
    <w:rsid w:val="0044362B"/>
    <w:rsid w:val="004438B4"/>
    <w:rsid w:val="00444ECB"/>
    <w:rsid w:val="0044559D"/>
    <w:rsid w:val="00445C86"/>
    <w:rsid w:val="00450597"/>
    <w:rsid w:val="00451E4D"/>
    <w:rsid w:val="00452DD3"/>
    <w:rsid w:val="00453155"/>
    <w:rsid w:val="004543C3"/>
    <w:rsid w:val="004555FC"/>
    <w:rsid w:val="00456153"/>
    <w:rsid w:val="00456ED0"/>
    <w:rsid w:val="0045750E"/>
    <w:rsid w:val="00460D3D"/>
    <w:rsid w:val="00461EE7"/>
    <w:rsid w:val="00461FB9"/>
    <w:rsid w:val="00463910"/>
    <w:rsid w:val="00463FCC"/>
    <w:rsid w:val="00464EBA"/>
    <w:rsid w:val="00465834"/>
    <w:rsid w:val="004700A3"/>
    <w:rsid w:val="0047037D"/>
    <w:rsid w:val="004707B1"/>
    <w:rsid w:val="00471E11"/>
    <w:rsid w:val="00474172"/>
    <w:rsid w:val="00475AB9"/>
    <w:rsid w:val="00477484"/>
    <w:rsid w:val="004800F8"/>
    <w:rsid w:val="0048075A"/>
    <w:rsid w:val="00480EA5"/>
    <w:rsid w:val="004814FB"/>
    <w:rsid w:val="00482A3F"/>
    <w:rsid w:val="00482F8A"/>
    <w:rsid w:val="00486126"/>
    <w:rsid w:val="004871F4"/>
    <w:rsid w:val="00487D61"/>
    <w:rsid w:val="004909AF"/>
    <w:rsid w:val="00490C96"/>
    <w:rsid w:val="00491A23"/>
    <w:rsid w:val="00491EB7"/>
    <w:rsid w:val="004929A8"/>
    <w:rsid w:val="0049323E"/>
    <w:rsid w:val="00495F1F"/>
    <w:rsid w:val="004961A5"/>
    <w:rsid w:val="00496CD5"/>
    <w:rsid w:val="00497EAF"/>
    <w:rsid w:val="004A062E"/>
    <w:rsid w:val="004A0FD5"/>
    <w:rsid w:val="004A28EF"/>
    <w:rsid w:val="004A5D33"/>
    <w:rsid w:val="004A774F"/>
    <w:rsid w:val="004A7C9D"/>
    <w:rsid w:val="004A7DB6"/>
    <w:rsid w:val="004B0419"/>
    <w:rsid w:val="004B3499"/>
    <w:rsid w:val="004B38CD"/>
    <w:rsid w:val="004B4575"/>
    <w:rsid w:val="004B572F"/>
    <w:rsid w:val="004C2DAD"/>
    <w:rsid w:val="004C34AC"/>
    <w:rsid w:val="004C4364"/>
    <w:rsid w:val="004C4D81"/>
    <w:rsid w:val="004C4E64"/>
    <w:rsid w:val="004C5360"/>
    <w:rsid w:val="004C7F97"/>
    <w:rsid w:val="004D08DE"/>
    <w:rsid w:val="004D0E55"/>
    <w:rsid w:val="004D0EDF"/>
    <w:rsid w:val="004D571E"/>
    <w:rsid w:val="004D5CA2"/>
    <w:rsid w:val="004D6F14"/>
    <w:rsid w:val="004E0039"/>
    <w:rsid w:val="004E0821"/>
    <w:rsid w:val="004E1A9E"/>
    <w:rsid w:val="004E28DD"/>
    <w:rsid w:val="004E2D05"/>
    <w:rsid w:val="004E2E0A"/>
    <w:rsid w:val="004E2F6B"/>
    <w:rsid w:val="004E310F"/>
    <w:rsid w:val="004E3A6E"/>
    <w:rsid w:val="004E43DB"/>
    <w:rsid w:val="004E4762"/>
    <w:rsid w:val="004E5168"/>
    <w:rsid w:val="004E6BDD"/>
    <w:rsid w:val="004E7116"/>
    <w:rsid w:val="004F32E6"/>
    <w:rsid w:val="004F3BA2"/>
    <w:rsid w:val="004F5169"/>
    <w:rsid w:val="004F60D6"/>
    <w:rsid w:val="004F7243"/>
    <w:rsid w:val="00505108"/>
    <w:rsid w:val="00505701"/>
    <w:rsid w:val="00511B05"/>
    <w:rsid w:val="00511C1D"/>
    <w:rsid w:val="00514C9D"/>
    <w:rsid w:val="00514E2C"/>
    <w:rsid w:val="005155D5"/>
    <w:rsid w:val="00515AD2"/>
    <w:rsid w:val="00515B24"/>
    <w:rsid w:val="00516409"/>
    <w:rsid w:val="005171CC"/>
    <w:rsid w:val="00517F47"/>
    <w:rsid w:val="00520825"/>
    <w:rsid w:val="00523B19"/>
    <w:rsid w:val="00526C6F"/>
    <w:rsid w:val="00527D46"/>
    <w:rsid w:val="005305EA"/>
    <w:rsid w:val="00532A8B"/>
    <w:rsid w:val="00532AA8"/>
    <w:rsid w:val="00532C97"/>
    <w:rsid w:val="00535F8B"/>
    <w:rsid w:val="00536C0B"/>
    <w:rsid w:val="005370C7"/>
    <w:rsid w:val="00537904"/>
    <w:rsid w:val="00541283"/>
    <w:rsid w:val="00542364"/>
    <w:rsid w:val="00543A03"/>
    <w:rsid w:val="00544D00"/>
    <w:rsid w:val="00544D11"/>
    <w:rsid w:val="00545A3C"/>
    <w:rsid w:val="00546FAE"/>
    <w:rsid w:val="00546FBE"/>
    <w:rsid w:val="00550B55"/>
    <w:rsid w:val="00550CE1"/>
    <w:rsid w:val="0055135D"/>
    <w:rsid w:val="00551B88"/>
    <w:rsid w:val="005539CF"/>
    <w:rsid w:val="0055440E"/>
    <w:rsid w:val="00554F15"/>
    <w:rsid w:val="005555C5"/>
    <w:rsid w:val="005555DD"/>
    <w:rsid w:val="005556F0"/>
    <w:rsid w:val="00556B2F"/>
    <w:rsid w:val="00557C70"/>
    <w:rsid w:val="0056006B"/>
    <w:rsid w:val="00562338"/>
    <w:rsid w:val="0056452C"/>
    <w:rsid w:val="00564922"/>
    <w:rsid w:val="00564A66"/>
    <w:rsid w:val="00564C27"/>
    <w:rsid w:val="00564D06"/>
    <w:rsid w:val="00565D06"/>
    <w:rsid w:val="00567674"/>
    <w:rsid w:val="00567F9B"/>
    <w:rsid w:val="005705C4"/>
    <w:rsid w:val="00570C74"/>
    <w:rsid w:val="0057518F"/>
    <w:rsid w:val="00576864"/>
    <w:rsid w:val="00576B35"/>
    <w:rsid w:val="00576DF6"/>
    <w:rsid w:val="00580A56"/>
    <w:rsid w:val="005828C1"/>
    <w:rsid w:val="00582B00"/>
    <w:rsid w:val="00582EE5"/>
    <w:rsid w:val="00584BEF"/>
    <w:rsid w:val="0058663C"/>
    <w:rsid w:val="005874FE"/>
    <w:rsid w:val="00587EBB"/>
    <w:rsid w:val="005918A5"/>
    <w:rsid w:val="00592778"/>
    <w:rsid w:val="00592CDF"/>
    <w:rsid w:val="00593479"/>
    <w:rsid w:val="0059433B"/>
    <w:rsid w:val="00596535"/>
    <w:rsid w:val="00596FC6"/>
    <w:rsid w:val="00597E03"/>
    <w:rsid w:val="005A0B77"/>
    <w:rsid w:val="005A0C12"/>
    <w:rsid w:val="005A1042"/>
    <w:rsid w:val="005A1AC2"/>
    <w:rsid w:val="005A2170"/>
    <w:rsid w:val="005A296D"/>
    <w:rsid w:val="005A2F8D"/>
    <w:rsid w:val="005A322C"/>
    <w:rsid w:val="005A3290"/>
    <w:rsid w:val="005A33DF"/>
    <w:rsid w:val="005A46E0"/>
    <w:rsid w:val="005A63DE"/>
    <w:rsid w:val="005B25F0"/>
    <w:rsid w:val="005B5149"/>
    <w:rsid w:val="005B6EE8"/>
    <w:rsid w:val="005B7A1B"/>
    <w:rsid w:val="005C05BF"/>
    <w:rsid w:val="005C1031"/>
    <w:rsid w:val="005C1E69"/>
    <w:rsid w:val="005C3703"/>
    <w:rsid w:val="005C3E80"/>
    <w:rsid w:val="005C613A"/>
    <w:rsid w:val="005C6518"/>
    <w:rsid w:val="005C788E"/>
    <w:rsid w:val="005C78EA"/>
    <w:rsid w:val="005D0045"/>
    <w:rsid w:val="005D0DB3"/>
    <w:rsid w:val="005D11BF"/>
    <w:rsid w:val="005D2D4F"/>
    <w:rsid w:val="005D2E5F"/>
    <w:rsid w:val="005D328E"/>
    <w:rsid w:val="005D3C22"/>
    <w:rsid w:val="005D41B1"/>
    <w:rsid w:val="005D4426"/>
    <w:rsid w:val="005D5917"/>
    <w:rsid w:val="005D5E42"/>
    <w:rsid w:val="005D6DC4"/>
    <w:rsid w:val="005D77A9"/>
    <w:rsid w:val="005D7C9E"/>
    <w:rsid w:val="005E2375"/>
    <w:rsid w:val="005E30EB"/>
    <w:rsid w:val="005E3827"/>
    <w:rsid w:val="005E6398"/>
    <w:rsid w:val="005E7DC2"/>
    <w:rsid w:val="005F11F7"/>
    <w:rsid w:val="005F127E"/>
    <w:rsid w:val="005F1ABD"/>
    <w:rsid w:val="005F2357"/>
    <w:rsid w:val="005F2FD1"/>
    <w:rsid w:val="005F414C"/>
    <w:rsid w:val="005F54AE"/>
    <w:rsid w:val="005F622D"/>
    <w:rsid w:val="005F62BD"/>
    <w:rsid w:val="005F6BE9"/>
    <w:rsid w:val="005F7A49"/>
    <w:rsid w:val="006008B3"/>
    <w:rsid w:val="006027F4"/>
    <w:rsid w:val="00602F73"/>
    <w:rsid w:val="00604543"/>
    <w:rsid w:val="00605DCB"/>
    <w:rsid w:val="00607678"/>
    <w:rsid w:val="006102B1"/>
    <w:rsid w:val="00611B84"/>
    <w:rsid w:val="00613B92"/>
    <w:rsid w:val="0061403E"/>
    <w:rsid w:val="00614085"/>
    <w:rsid w:val="00615151"/>
    <w:rsid w:val="00615288"/>
    <w:rsid w:val="006153D3"/>
    <w:rsid w:val="0061602E"/>
    <w:rsid w:val="006160BE"/>
    <w:rsid w:val="00620BD9"/>
    <w:rsid w:val="00621DF7"/>
    <w:rsid w:val="00622A19"/>
    <w:rsid w:val="00626194"/>
    <w:rsid w:val="0062648F"/>
    <w:rsid w:val="006279C6"/>
    <w:rsid w:val="00630D17"/>
    <w:rsid w:val="00632B8C"/>
    <w:rsid w:val="006341A5"/>
    <w:rsid w:val="006342ED"/>
    <w:rsid w:val="00634564"/>
    <w:rsid w:val="00634697"/>
    <w:rsid w:val="00634E4F"/>
    <w:rsid w:val="006354D6"/>
    <w:rsid w:val="00637137"/>
    <w:rsid w:val="00637FCD"/>
    <w:rsid w:val="006403F6"/>
    <w:rsid w:val="00641264"/>
    <w:rsid w:val="00643360"/>
    <w:rsid w:val="00643F61"/>
    <w:rsid w:val="006448EE"/>
    <w:rsid w:val="00646105"/>
    <w:rsid w:val="00646A1C"/>
    <w:rsid w:val="00650200"/>
    <w:rsid w:val="00653BE5"/>
    <w:rsid w:val="00654B6E"/>
    <w:rsid w:val="0065547D"/>
    <w:rsid w:val="00655DD7"/>
    <w:rsid w:val="00656568"/>
    <w:rsid w:val="00656874"/>
    <w:rsid w:val="006578FA"/>
    <w:rsid w:val="00660C10"/>
    <w:rsid w:val="00660DBB"/>
    <w:rsid w:val="00663EB2"/>
    <w:rsid w:val="006648A5"/>
    <w:rsid w:val="00665344"/>
    <w:rsid w:val="00666243"/>
    <w:rsid w:val="006668AA"/>
    <w:rsid w:val="00667667"/>
    <w:rsid w:val="00670737"/>
    <w:rsid w:val="00672515"/>
    <w:rsid w:val="006726A6"/>
    <w:rsid w:val="006739B7"/>
    <w:rsid w:val="0067590A"/>
    <w:rsid w:val="00675F23"/>
    <w:rsid w:val="0067603E"/>
    <w:rsid w:val="006775BF"/>
    <w:rsid w:val="00680811"/>
    <w:rsid w:val="00680A44"/>
    <w:rsid w:val="00680E34"/>
    <w:rsid w:val="006811FE"/>
    <w:rsid w:val="006812CD"/>
    <w:rsid w:val="00683492"/>
    <w:rsid w:val="00683D51"/>
    <w:rsid w:val="00684DD4"/>
    <w:rsid w:val="00686845"/>
    <w:rsid w:val="0069189B"/>
    <w:rsid w:val="00691AD1"/>
    <w:rsid w:val="0069283B"/>
    <w:rsid w:val="006945ED"/>
    <w:rsid w:val="00695649"/>
    <w:rsid w:val="006967FF"/>
    <w:rsid w:val="00696E2F"/>
    <w:rsid w:val="006A1F68"/>
    <w:rsid w:val="006A2AED"/>
    <w:rsid w:val="006A2C9C"/>
    <w:rsid w:val="006A2DFD"/>
    <w:rsid w:val="006A5C6F"/>
    <w:rsid w:val="006A671A"/>
    <w:rsid w:val="006A68F1"/>
    <w:rsid w:val="006A706F"/>
    <w:rsid w:val="006B0C03"/>
    <w:rsid w:val="006B0CEF"/>
    <w:rsid w:val="006B226F"/>
    <w:rsid w:val="006B342A"/>
    <w:rsid w:val="006B44E0"/>
    <w:rsid w:val="006B47DD"/>
    <w:rsid w:val="006B496D"/>
    <w:rsid w:val="006B55CA"/>
    <w:rsid w:val="006B59C4"/>
    <w:rsid w:val="006B66AE"/>
    <w:rsid w:val="006B76FB"/>
    <w:rsid w:val="006B7E7E"/>
    <w:rsid w:val="006C00AF"/>
    <w:rsid w:val="006C2087"/>
    <w:rsid w:val="006C2AC5"/>
    <w:rsid w:val="006C3448"/>
    <w:rsid w:val="006C60B1"/>
    <w:rsid w:val="006C78DD"/>
    <w:rsid w:val="006C7A8B"/>
    <w:rsid w:val="006D0957"/>
    <w:rsid w:val="006D337B"/>
    <w:rsid w:val="006D4E75"/>
    <w:rsid w:val="006D50B1"/>
    <w:rsid w:val="006D586B"/>
    <w:rsid w:val="006D67EF"/>
    <w:rsid w:val="006D73C6"/>
    <w:rsid w:val="006E14FD"/>
    <w:rsid w:val="006E1B26"/>
    <w:rsid w:val="006E25A8"/>
    <w:rsid w:val="006E2EAB"/>
    <w:rsid w:val="006E5357"/>
    <w:rsid w:val="006E5482"/>
    <w:rsid w:val="006E54D5"/>
    <w:rsid w:val="006F0499"/>
    <w:rsid w:val="006F0D25"/>
    <w:rsid w:val="006F12B5"/>
    <w:rsid w:val="006F17BA"/>
    <w:rsid w:val="006F23FE"/>
    <w:rsid w:val="006F2A1D"/>
    <w:rsid w:val="006F4196"/>
    <w:rsid w:val="006F4697"/>
    <w:rsid w:val="006F4804"/>
    <w:rsid w:val="006F5C9F"/>
    <w:rsid w:val="006F614E"/>
    <w:rsid w:val="006F745C"/>
    <w:rsid w:val="00700D1E"/>
    <w:rsid w:val="007015A7"/>
    <w:rsid w:val="00701B81"/>
    <w:rsid w:val="00703CF9"/>
    <w:rsid w:val="0070455A"/>
    <w:rsid w:val="00704961"/>
    <w:rsid w:val="00704980"/>
    <w:rsid w:val="00705659"/>
    <w:rsid w:val="007063BD"/>
    <w:rsid w:val="00706F17"/>
    <w:rsid w:val="0070728A"/>
    <w:rsid w:val="007107B8"/>
    <w:rsid w:val="00710A9D"/>
    <w:rsid w:val="0071472B"/>
    <w:rsid w:val="00714E2D"/>
    <w:rsid w:val="007154F6"/>
    <w:rsid w:val="00716256"/>
    <w:rsid w:val="0071680F"/>
    <w:rsid w:val="00717938"/>
    <w:rsid w:val="00721017"/>
    <w:rsid w:val="00722AC7"/>
    <w:rsid w:val="007233B6"/>
    <w:rsid w:val="007243D8"/>
    <w:rsid w:val="00726CAD"/>
    <w:rsid w:val="007304A1"/>
    <w:rsid w:val="00730891"/>
    <w:rsid w:val="00730F11"/>
    <w:rsid w:val="00731A2F"/>
    <w:rsid w:val="00732F43"/>
    <w:rsid w:val="00735316"/>
    <w:rsid w:val="00735F3C"/>
    <w:rsid w:val="00736593"/>
    <w:rsid w:val="00742C5B"/>
    <w:rsid w:val="00742EE5"/>
    <w:rsid w:val="007431F9"/>
    <w:rsid w:val="00745768"/>
    <w:rsid w:val="00746602"/>
    <w:rsid w:val="007475F0"/>
    <w:rsid w:val="0075165F"/>
    <w:rsid w:val="00752C2C"/>
    <w:rsid w:val="00753C8A"/>
    <w:rsid w:val="00754C9F"/>
    <w:rsid w:val="00754D05"/>
    <w:rsid w:val="00755B99"/>
    <w:rsid w:val="00757228"/>
    <w:rsid w:val="0075778A"/>
    <w:rsid w:val="00757A51"/>
    <w:rsid w:val="00762705"/>
    <w:rsid w:val="00764B19"/>
    <w:rsid w:val="00764FE5"/>
    <w:rsid w:val="007659FA"/>
    <w:rsid w:val="00767531"/>
    <w:rsid w:val="00770FF5"/>
    <w:rsid w:val="007712FF"/>
    <w:rsid w:val="00772196"/>
    <w:rsid w:val="00772A4A"/>
    <w:rsid w:val="007737DB"/>
    <w:rsid w:val="00773CFD"/>
    <w:rsid w:val="00773EBA"/>
    <w:rsid w:val="00774C8B"/>
    <w:rsid w:val="00775421"/>
    <w:rsid w:val="00780C30"/>
    <w:rsid w:val="0078113E"/>
    <w:rsid w:val="00781667"/>
    <w:rsid w:val="007819BA"/>
    <w:rsid w:val="00781B2E"/>
    <w:rsid w:val="00781E93"/>
    <w:rsid w:val="007827DB"/>
    <w:rsid w:val="00784BD8"/>
    <w:rsid w:val="0078628F"/>
    <w:rsid w:val="00787758"/>
    <w:rsid w:val="00793077"/>
    <w:rsid w:val="00794475"/>
    <w:rsid w:val="00794603"/>
    <w:rsid w:val="00794DB3"/>
    <w:rsid w:val="00794FF9"/>
    <w:rsid w:val="007950F0"/>
    <w:rsid w:val="00796E52"/>
    <w:rsid w:val="007A2E4F"/>
    <w:rsid w:val="007A3DD9"/>
    <w:rsid w:val="007A5239"/>
    <w:rsid w:val="007A6564"/>
    <w:rsid w:val="007B1405"/>
    <w:rsid w:val="007B1C7F"/>
    <w:rsid w:val="007B204A"/>
    <w:rsid w:val="007B30C0"/>
    <w:rsid w:val="007B3424"/>
    <w:rsid w:val="007B5D3D"/>
    <w:rsid w:val="007B63D8"/>
    <w:rsid w:val="007C04EC"/>
    <w:rsid w:val="007C2A7C"/>
    <w:rsid w:val="007C2F2F"/>
    <w:rsid w:val="007C3AA1"/>
    <w:rsid w:val="007C3B24"/>
    <w:rsid w:val="007C3FBE"/>
    <w:rsid w:val="007C56C8"/>
    <w:rsid w:val="007C5861"/>
    <w:rsid w:val="007C601A"/>
    <w:rsid w:val="007C7C51"/>
    <w:rsid w:val="007D1EC9"/>
    <w:rsid w:val="007D4B7A"/>
    <w:rsid w:val="007D4DFF"/>
    <w:rsid w:val="007D6A15"/>
    <w:rsid w:val="007E2082"/>
    <w:rsid w:val="007E2ED4"/>
    <w:rsid w:val="007E50A9"/>
    <w:rsid w:val="007E50EA"/>
    <w:rsid w:val="007E5A53"/>
    <w:rsid w:val="007E62E4"/>
    <w:rsid w:val="007E647F"/>
    <w:rsid w:val="007E6504"/>
    <w:rsid w:val="007E69AF"/>
    <w:rsid w:val="007E7AC3"/>
    <w:rsid w:val="007F0B0F"/>
    <w:rsid w:val="007F1229"/>
    <w:rsid w:val="007F17D3"/>
    <w:rsid w:val="007F1F3C"/>
    <w:rsid w:val="007F298E"/>
    <w:rsid w:val="007F4561"/>
    <w:rsid w:val="007F7CA5"/>
    <w:rsid w:val="007F7E20"/>
    <w:rsid w:val="008004A5"/>
    <w:rsid w:val="00800A3F"/>
    <w:rsid w:val="00801BA3"/>
    <w:rsid w:val="00801E99"/>
    <w:rsid w:val="00803540"/>
    <w:rsid w:val="0080525E"/>
    <w:rsid w:val="00805AE3"/>
    <w:rsid w:val="00806882"/>
    <w:rsid w:val="00810ABD"/>
    <w:rsid w:val="00810CAD"/>
    <w:rsid w:val="00810D6A"/>
    <w:rsid w:val="0081102A"/>
    <w:rsid w:val="00812861"/>
    <w:rsid w:val="008136EC"/>
    <w:rsid w:val="008145E1"/>
    <w:rsid w:val="008146DB"/>
    <w:rsid w:val="00815506"/>
    <w:rsid w:val="00816F0F"/>
    <w:rsid w:val="0082110B"/>
    <w:rsid w:val="00823049"/>
    <w:rsid w:val="00827126"/>
    <w:rsid w:val="008309FA"/>
    <w:rsid w:val="008326E7"/>
    <w:rsid w:val="008336C7"/>
    <w:rsid w:val="00833D27"/>
    <w:rsid w:val="00835C6E"/>
    <w:rsid w:val="008368CB"/>
    <w:rsid w:val="00837701"/>
    <w:rsid w:val="00840429"/>
    <w:rsid w:val="00840C5A"/>
    <w:rsid w:val="00841CD1"/>
    <w:rsid w:val="008424F4"/>
    <w:rsid w:val="008426BD"/>
    <w:rsid w:val="0084437F"/>
    <w:rsid w:val="00844B1D"/>
    <w:rsid w:val="00845307"/>
    <w:rsid w:val="0084580B"/>
    <w:rsid w:val="00846233"/>
    <w:rsid w:val="0084630D"/>
    <w:rsid w:val="008467FB"/>
    <w:rsid w:val="00846C09"/>
    <w:rsid w:val="0084777B"/>
    <w:rsid w:val="0084778A"/>
    <w:rsid w:val="00853E0E"/>
    <w:rsid w:val="0085400B"/>
    <w:rsid w:val="00854039"/>
    <w:rsid w:val="00854416"/>
    <w:rsid w:val="008549ED"/>
    <w:rsid w:val="00855607"/>
    <w:rsid w:val="00856AF2"/>
    <w:rsid w:val="00856C62"/>
    <w:rsid w:val="00857685"/>
    <w:rsid w:val="008578FC"/>
    <w:rsid w:val="00860394"/>
    <w:rsid w:val="00860725"/>
    <w:rsid w:val="008607F8"/>
    <w:rsid w:val="00860A70"/>
    <w:rsid w:val="008610DF"/>
    <w:rsid w:val="00862D9A"/>
    <w:rsid w:val="00862DE8"/>
    <w:rsid w:val="00863AF1"/>
    <w:rsid w:val="00864209"/>
    <w:rsid w:val="008648C2"/>
    <w:rsid w:val="0086607E"/>
    <w:rsid w:val="00866592"/>
    <w:rsid w:val="00866878"/>
    <w:rsid w:val="00866F98"/>
    <w:rsid w:val="0087012F"/>
    <w:rsid w:val="00871EFF"/>
    <w:rsid w:val="00872155"/>
    <w:rsid w:val="00873568"/>
    <w:rsid w:val="0087387E"/>
    <w:rsid w:val="00876ECD"/>
    <w:rsid w:val="008779FC"/>
    <w:rsid w:val="00877BAC"/>
    <w:rsid w:val="00877FDD"/>
    <w:rsid w:val="00881A83"/>
    <w:rsid w:val="00881F25"/>
    <w:rsid w:val="008823D4"/>
    <w:rsid w:val="00883262"/>
    <w:rsid w:val="00883324"/>
    <w:rsid w:val="00883C4B"/>
    <w:rsid w:val="00885C15"/>
    <w:rsid w:val="0088610D"/>
    <w:rsid w:val="008868FF"/>
    <w:rsid w:val="008877B7"/>
    <w:rsid w:val="00890D24"/>
    <w:rsid w:val="00891104"/>
    <w:rsid w:val="00891513"/>
    <w:rsid w:val="0089354C"/>
    <w:rsid w:val="0089413A"/>
    <w:rsid w:val="0089413B"/>
    <w:rsid w:val="0089465C"/>
    <w:rsid w:val="0089701D"/>
    <w:rsid w:val="008972C7"/>
    <w:rsid w:val="008A1127"/>
    <w:rsid w:val="008A15DA"/>
    <w:rsid w:val="008A1690"/>
    <w:rsid w:val="008A1804"/>
    <w:rsid w:val="008A217A"/>
    <w:rsid w:val="008A2619"/>
    <w:rsid w:val="008A39F0"/>
    <w:rsid w:val="008A4C4D"/>
    <w:rsid w:val="008A52EA"/>
    <w:rsid w:val="008A55BF"/>
    <w:rsid w:val="008A5B59"/>
    <w:rsid w:val="008A5F2C"/>
    <w:rsid w:val="008A6D95"/>
    <w:rsid w:val="008A7249"/>
    <w:rsid w:val="008A75F7"/>
    <w:rsid w:val="008B1A1F"/>
    <w:rsid w:val="008B24B6"/>
    <w:rsid w:val="008B3CB5"/>
    <w:rsid w:val="008B5A2A"/>
    <w:rsid w:val="008B6420"/>
    <w:rsid w:val="008B6851"/>
    <w:rsid w:val="008B6F98"/>
    <w:rsid w:val="008C0118"/>
    <w:rsid w:val="008C0905"/>
    <w:rsid w:val="008C2589"/>
    <w:rsid w:val="008C4E0D"/>
    <w:rsid w:val="008C5352"/>
    <w:rsid w:val="008C700F"/>
    <w:rsid w:val="008C74A7"/>
    <w:rsid w:val="008C7807"/>
    <w:rsid w:val="008D161B"/>
    <w:rsid w:val="008D200D"/>
    <w:rsid w:val="008D48C4"/>
    <w:rsid w:val="008D5799"/>
    <w:rsid w:val="008D698C"/>
    <w:rsid w:val="008D6ABF"/>
    <w:rsid w:val="008D746F"/>
    <w:rsid w:val="008E07AF"/>
    <w:rsid w:val="008E0BC2"/>
    <w:rsid w:val="008E0DE7"/>
    <w:rsid w:val="008E0DF4"/>
    <w:rsid w:val="008E17F3"/>
    <w:rsid w:val="008E2C74"/>
    <w:rsid w:val="008E3A65"/>
    <w:rsid w:val="008E4BB6"/>
    <w:rsid w:val="008E4D15"/>
    <w:rsid w:val="008E4D30"/>
    <w:rsid w:val="008E50A4"/>
    <w:rsid w:val="008E6A63"/>
    <w:rsid w:val="008E6DFB"/>
    <w:rsid w:val="008E798B"/>
    <w:rsid w:val="008F4D7D"/>
    <w:rsid w:val="008F5CA0"/>
    <w:rsid w:val="008F6EE6"/>
    <w:rsid w:val="008F7F9A"/>
    <w:rsid w:val="00900ACD"/>
    <w:rsid w:val="00900BF2"/>
    <w:rsid w:val="00901955"/>
    <w:rsid w:val="00902266"/>
    <w:rsid w:val="00902C91"/>
    <w:rsid w:val="00903DF3"/>
    <w:rsid w:val="00904EBC"/>
    <w:rsid w:val="00905718"/>
    <w:rsid w:val="00905A65"/>
    <w:rsid w:val="00906AC4"/>
    <w:rsid w:val="00907F6C"/>
    <w:rsid w:val="00910D2F"/>
    <w:rsid w:val="0091172C"/>
    <w:rsid w:val="00911B61"/>
    <w:rsid w:val="00913ABE"/>
    <w:rsid w:val="00914BC9"/>
    <w:rsid w:val="00915CE5"/>
    <w:rsid w:val="00916779"/>
    <w:rsid w:val="009168CF"/>
    <w:rsid w:val="00920FD3"/>
    <w:rsid w:val="0092230B"/>
    <w:rsid w:val="00923875"/>
    <w:rsid w:val="009244A2"/>
    <w:rsid w:val="00925B28"/>
    <w:rsid w:val="009264C9"/>
    <w:rsid w:val="00930213"/>
    <w:rsid w:val="00930EDD"/>
    <w:rsid w:val="00931B2A"/>
    <w:rsid w:val="00931EC8"/>
    <w:rsid w:val="0093350C"/>
    <w:rsid w:val="00933534"/>
    <w:rsid w:val="009354D0"/>
    <w:rsid w:val="00935842"/>
    <w:rsid w:val="009376F5"/>
    <w:rsid w:val="0094197B"/>
    <w:rsid w:val="009424B4"/>
    <w:rsid w:val="009424D9"/>
    <w:rsid w:val="009444E7"/>
    <w:rsid w:val="009446B2"/>
    <w:rsid w:val="0094555C"/>
    <w:rsid w:val="0095031D"/>
    <w:rsid w:val="0095086A"/>
    <w:rsid w:val="0095270D"/>
    <w:rsid w:val="00952CC1"/>
    <w:rsid w:val="009531D7"/>
    <w:rsid w:val="009533CB"/>
    <w:rsid w:val="009534F4"/>
    <w:rsid w:val="00953B7B"/>
    <w:rsid w:val="00955A16"/>
    <w:rsid w:val="00955DEB"/>
    <w:rsid w:val="009571EC"/>
    <w:rsid w:val="009607E6"/>
    <w:rsid w:val="009609D0"/>
    <w:rsid w:val="00960D12"/>
    <w:rsid w:val="009619C5"/>
    <w:rsid w:val="00961B79"/>
    <w:rsid w:val="009625A4"/>
    <w:rsid w:val="00962CF0"/>
    <w:rsid w:val="00963EB3"/>
    <w:rsid w:val="0096529B"/>
    <w:rsid w:val="00965D63"/>
    <w:rsid w:val="00966D8A"/>
    <w:rsid w:val="00973082"/>
    <w:rsid w:val="00973108"/>
    <w:rsid w:val="00973F7D"/>
    <w:rsid w:val="00976E46"/>
    <w:rsid w:val="0097749C"/>
    <w:rsid w:val="009802EF"/>
    <w:rsid w:val="009808D3"/>
    <w:rsid w:val="00982F6D"/>
    <w:rsid w:val="00984376"/>
    <w:rsid w:val="00985075"/>
    <w:rsid w:val="0098583E"/>
    <w:rsid w:val="00985ED2"/>
    <w:rsid w:val="00990198"/>
    <w:rsid w:val="00993393"/>
    <w:rsid w:val="009937A9"/>
    <w:rsid w:val="009939F6"/>
    <w:rsid w:val="009963DB"/>
    <w:rsid w:val="00996784"/>
    <w:rsid w:val="0099747E"/>
    <w:rsid w:val="00997C5B"/>
    <w:rsid w:val="009A2BBB"/>
    <w:rsid w:val="009A31ED"/>
    <w:rsid w:val="009A3742"/>
    <w:rsid w:val="009A3A6B"/>
    <w:rsid w:val="009A48AC"/>
    <w:rsid w:val="009A4A09"/>
    <w:rsid w:val="009A4CCC"/>
    <w:rsid w:val="009A655E"/>
    <w:rsid w:val="009A687B"/>
    <w:rsid w:val="009A6986"/>
    <w:rsid w:val="009A6D6A"/>
    <w:rsid w:val="009A6EB1"/>
    <w:rsid w:val="009B1D4E"/>
    <w:rsid w:val="009B1E2B"/>
    <w:rsid w:val="009B5126"/>
    <w:rsid w:val="009B5F9E"/>
    <w:rsid w:val="009B6152"/>
    <w:rsid w:val="009B719B"/>
    <w:rsid w:val="009C0D10"/>
    <w:rsid w:val="009C20C9"/>
    <w:rsid w:val="009C34AB"/>
    <w:rsid w:val="009C4285"/>
    <w:rsid w:val="009C4651"/>
    <w:rsid w:val="009C46A4"/>
    <w:rsid w:val="009C4D72"/>
    <w:rsid w:val="009C5FF0"/>
    <w:rsid w:val="009C6BAC"/>
    <w:rsid w:val="009C7F82"/>
    <w:rsid w:val="009D2840"/>
    <w:rsid w:val="009D2CE3"/>
    <w:rsid w:val="009D3FAF"/>
    <w:rsid w:val="009D52B6"/>
    <w:rsid w:val="009D620A"/>
    <w:rsid w:val="009D64AA"/>
    <w:rsid w:val="009D6994"/>
    <w:rsid w:val="009D6BA1"/>
    <w:rsid w:val="009E0B95"/>
    <w:rsid w:val="009E0FAC"/>
    <w:rsid w:val="009E17C3"/>
    <w:rsid w:val="009E2D87"/>
    <w:rsid w:val="009E3925"/>
    <w:rsid w:val="009E5CC0"/>
    <w:rsid w:val="009E627D"/>
    <w:rsid w:val="009E6F80"/>
    <w:rsid w:val="009E7E60"/>
    <w:rsid w:val="009F1584"/>
    <w:rsid w:val="009F2033"/>
    <w:rsid w:val="009F4620"/>
    <w:rsid w:val="009F4C05"/>
    <w:rsid w:val="009F53E4"/>
    <w:rsid w:val="009F5BEC"/>
    <w:rsid w:val="009F5D4F"/>
    <w:rsid w:val="009F6435"/>
    <w:rsid w:val="009F65DB"/>
    <w:rsid w:val="00A01EAD"/>
    <w:rsid w:val="00A02476"/>
    <w:rsid w:val="00A02644"/>
    <w:rsid w:val="00A030F5"/>
    <w:rsid w:val="00A03D0E"/>
    <w:rsid w:val="00A05F77"/>
    <w:rsid w:val="00A063CC"/>
    <w:rsid w:val="00A06B5F"/>
    <w:rsid w:val="00A11424"/>
    <w:rsid w:val="00A115B6"/>
    <w:rsid w:val="00A11870"/>
    <w:rsid w:val="00A13573"/>
    <w:rsid w:val="00A13C1A"/>
    <w:rsid w:val="00A14FF0"/>
    <w:rsid w:val="00A15DBC"/>
    <w:rsid w:val="00A16030"/>
    <w:rsid w:val="00A16046"/>
    <w:rsid w:val="00A167AC"/>
    <w:rsid w:val="00A208E6"/>
    <w:rsid w:val="00A22682"/>
    <w:rsid w:val="00A23B1B"/>
    <w:rsid w:val="00A24F8E"/>
    <w:rsid w:val="00A2568A"/>
    <w:rsid w:val="00A30522"/>
    <w:rsid w:val="00A30CA3"/>
    <w:rsid w:val="00A310FE"/>
    <w:rsid w:val="00A32396"/>
    <w:rsid w:val="00A34124"/>
    <w:rsid w:val="00A36105"/>
    <w:rsid w:val="00A36109"/>
    <w:rsid w:val="00A36190"/>
    <w:rsid w:val="00A365D7"/>
    <w:rsid w:val="00A3670C"/>
    <w:rsid w:val="00A36DDF"/>
    <w:rsid w:val="00A37F82"/>
    <w:rsid w:val="00A40EC5"/>
    <w:rsid w:val="00A41961"/>
    <w:rsid w:val="00A42427"/>
    <w:rsid w:val="00A43677"/>
    <w:rsid w:val="00A44147"/>
    <w:rsid w:val="00A46F4A"/>
    <w:rsid w:val="00A47EEE"/>
    <w:rsid w:val="00A50A4E"/>
    <w:rsid w:val="00A50DE6"/>
    <w:rsid w:val="00A52367"/>
    <w:rsid w:val="00A53F2D"/>
    <w:rsid w:val="00A54827"/>
    <w:rsid w:val="00A55263"/>
    <w:rsid w:val="00A55970"/>
    <w:rsid w:val="00A55F57"/>
    <w:rsid w:val="00A563E9"/>
    <w:rsid w:val="00A570E5"/>
    <w:rsid w:val="00A6412B"/>
    <w:rsid w:val="00A66448"/>
    <w:rsid w:val="00A6741A"/>
    <w:rsid w:val="00A701BB"/>
    <w:rsid w:val="00A71AE1"/>
    <w:rsid w:val="00A72256"/>
    <w:rsid w:val="00A72416"/>
    <w:rsid w:val="00A741A6"/>
    <w:rsid w:val="00A74CD2"/>
    <w:rsid w:val="00A75B20"/>
    <w:rsid w:val="00A80BFC"/>
    <w:rsid w:val="00A813F2"/>
    <w:rsid w:val="00A82045"/>
    <w:rsid w:val="00A82B7E"/>
    <w:rsid w:val="00A8336F"/>
    <w:rsid w:val="00A83AEE"/>
    <w:rsid w:val="00A83FE3"/>
    <w:rsid w:val="00A84EB3"/>
    <w:rsid w:val="00A859A1"/>
    <w:rsid w:val="00A85AE9"/>
    <w:rsid w:val="00A861D4"/>
    <w:rsid w:val="00A87F73"/>
    <w:rsid w:val="00A90703"/>
    <w:rsid w:val="00A91803"/>
    <w:rsid w:val="00A919E6"/>
    <w:rsid w:val="00A920B1"/>
    <w:rsid w:val="00A959B2"/>
    <w:rsid w:val="00A9620F"/>
    <w:rsid w:val="00A96406"/>
    <w:rsid w:val="00AA4365"/>
    <w:rsid w:val="00AA43AD"/>
    <w:rsid w:val="00AA7E2F"/>
    <w:rsid w:val="00AB2BCA"/>
    <w:rsid w:val="00AB34B5"/>
    <w:rsid w:val="00AB3C1A"/>
    <w:rsid w:val="00AB3DFE"/>
    <w:rsid w:val="00AB3FCA"/>
    <w:rsid w:val="00AB6B82"/>
    <w:rsid w:val="00AB7451"/>
    <w:rsid w:val="00AB77D3"/>
    <w:rsid w:val="00AB7A55"/>
    <w:rsid w:val="00AB7A75"/>
    <w:rsid w:val="00AC5420"/>
    <w:rsid w:val="00AC605A"/>
    <w:rsid w:val="00AC60DF"/>
    <w:rsid w:val="00AC6307"/>
    <w:rsid w:val="00AC649C"/>
    <w:rsid w:val="00AD01E1"/>
    <w:rsid w:val="00AD09DF"/>
    <w:rsid w:val="00AD0B50"/>
    <w:rsid w:val="00AD1AC1"/>
    <w:rsid w:val="00AD1BC1"/>
    <w:rsid w:val="00AD1EB0"/>
    <w:rsid w:val="00AD53DA"/>
    <w:rsid w:val="00AD66F1"/>
    <w:rsid w:val="00AD6DFC"/>
    <w:rsid w:val="00AD71B0"/>
    <w:rsid w:val="00AE028F"/>
    <w:rsid w:val="00AE11A9"/>
    <w:rsid w:val="00AE1ACA"/>
    <w:rsid w:val="00AE21D7"/>
    <w:rsid w:val="00AE4870"/>
    <w:rsid w:val="00AE6389"/>
    <w:rsid w:val="00AE6796"/>
    <w:rsid w:val="00AF29DF"/>
    <w:rsid w:val="00AF2FD7"/>
    <w:rsid w:val="00AF3880"/>
    <w:rsid w:val="00AF4A80"/>
    <w:rsid w:val="00AF7B83"/>
    <w:rsid w:val="00B01A02"/>
    <w:rsid w:val="00B01F5D"/>
    <w:rsid w:val="00B02B73"/>
    <w:rsid w:val="00B030F3"/>
    <w:rsid w:val="00B03A18"/>
    <w:rsid w:val="00B04236"/>
    <w:rsid w:val="00B0615F"/>
    <w:rsid w:val="00B10F02"/>
    <w:rsid w:val="00B12A0A"/>
    <w:rsid w:val="00B12A41"/>
    <w:rsid w:val="00B131F6"/>
    <w:rsid w:val="00B15107"/>
    <w:rsid w:val="00B15B00"/>
    <w:rsid w:val="00B16039"/>
    <w:rsid w:val="00B17454"/>
    <w:rsid w:val="00B17FD1"/>
    <w:rsid w:val="00B20244"/>
    <w:rsid w:val="00B20C24"/>
    <w:rsid w:val="00B21337"/>
    <w:rsid w:val="00B21FD3"/>
    <w:rsid w:val="00B223FB"/>
    <w:rsid w:val="00B22747"/>
    <w:rsid w:val="00B22BBB"/>
    <w:rsid w:val="00B23762"/>
    <w:rsid w:val="00B24679"/>
    <w:rsid w:val="00B2518C"/>
    <w:rsid w:val="00B26699"/>
    <w:rsid w:val="00B27EE3"/>
    <w:rsid w:val="00B30131"/>
    <w:rsid w:val="00B306CE"/>
    <w:rsid w:val="00B310C5"/>
    <w:rsid w:val="00B32C54"/>
    <w:rsid w:val="00B35AE8"/>
    <w:rsid w:val="00B36F45"/>
    <w:rsid w:val="00B371A0"/>
    <w:rsid w:val="00B3761E"/>
    <w:rsid w:val="00B37BEC"/>
    <w:rsid w:val="00B37FC7"/>
    <w:rsid w:val="00B42088"/>
    <w:rsid w:val="00B4331B"/>
    <w:rsid w:val="00B43499"/>
    <w:rsid w:val="00B4576D"/>
    <w:rsid w:val="00B4751C"/>
    <w:rsid w:val="00B475C6"/>
    <w:rsid w:val="00B534EA"/>
    <w:rsid w:val="00B536B8"/>
    <w:rsid w:val="00B54D11"/>
    <w:rsid w:val="00B55E15"/>
    <w:rsid w:val="00B55EEA"/>
    <w:rsid w:val="00B5709A"/>
    <w:rsid w:val="00B57A0C"/>
    <w:rsid w:val="00B6049A"/>
    <w:rsid w:val="00B60924"/>
    <w:rsid w:val="00B62843"/>
    <w:rsid w:val="00B62AEA"/>
    <w:rsid w:val="00B63835"/>
    <w:rsid w:val="00B64531"/>
    <w:rsid w:val="00B658BF"/>
    <w:rsid w:val="00B66C53"/>
    <w:rsid w:val="00B6707F"/>
    <w:rsid w:val="00B7185E"/>
    <w:rsid w:val="00B72F7D"/>
    <w:rsid w:val="00B748AB"/>
    <w:rsid w:val="00B7507F"/>
    <w:rsid w:val="00B77228"/>
    <w:rsid w:val="00B772FC"/>
    <w:rsid w:val="00B7778C"/>
    <w:rsid w:val="00B81530"/>
    <w:rsid w:val="00B81CB3"/>
    <w:rsid w:val="00B82450"/>
    <w:rsid w:val="00B82469"/>
    <w:rsid w:val="00B82561"/>
    <w:rsid w:val="00B8257F"/>
    <w:rsid w:val="00B82FF6"/>
    <w:rsid w:val="00B831C3"/>
    <w:rsid w:val="00B8397A"/>
    <w:rsid w:val="00B845E6"/>
    <w:rsid w:val="00B85027"/>
    <w:rsid w:val="00B851E6"/>
    <w:rsid w:val="00B87E9A"/>
    <w:rsid w:val="00B91C47"/>
    <w:rsid w:val="00B92E33"/>
    <w:rsid w:val="00BA080C"/>
    <w:rsid w:val="00BA08BC"/>
    <w:rsid w:val="00BA14A5"/>
    <w:rsid w:val="00BA23D1"/>
    <w:rsid w:val="00BA2668"/>
    <w:rsid w:val="00BA29A3"/>
    <w:rsid w:val="00BA2D15"/>
    <w:rsid w:val="00BA358D"/>
    <w:rsid w:val="00BA3DD4"/>
    <w:rsid w:val="00BA6A99"/>
    <w:rsid w:val="00BA7001"/>
    <w:rsid w:val="00BA7054"/>
    <w:rsid w:val="00BA75D9"/>
    <w:rsid w:val="00BA7DA7"/>
    <w:rsid w:val="00BB1AAA"/>
    <w:rsid w:val="00BB26CB"/>
    <w:rsid w:val="00BB2A2E"/>
    <w:rsid w:val="00BB3ABB"/>
    <w:rsid w:val="00BB3CE7"/>
    <w:rsid w:val="00BB452D"/>
    <w:rsid w:val="00BB6979"/>
    <w:rsid w:val="00BC1823"/>
    <w:rsid w:val="00BC1FBC"/>
    <w:rsid w:val="00BC1FC5"/>
    <w:rsid w:val="00BC228C"/>
    <w:rsid w:val="00BC275D"/>
    <w:rsid w:val="00BC477A"/>
    <w:rsid w:val="00BC4820"/>
    <w:rsid w:val="00BC52F2"/>
    <w:rsid w:val="00BC6B48"/>
    <w:rsid w:val="00BC7FC4"/>
    <w:rsid w:val="00BD0417"/>
    <w:rsid w:val="00BD0B8A"/>
    <w:rsid w:val="00BD0F2F"/>
    <w:rsid w:val="00BD2754"/>
    <w:rsid w:val="00BD4E31"/>
    <w:rsid w:val="00BD4F93"/>
    <w:rsid w:val="00BD7162"/>
    <w:rsid w:val="00BD7F81"/>
    <w:rsid w:val="00BE117F"/>
    <w:rsid w:val="00BE3BB4"/>
    <w:rsid w:val="00BE3BF9"/>
    <w:rsid w:val="00BE3E75"/>
    <w:rsid w:val="00BE4572"/>
    <w:rsid w:val="00BE4EF1"/>
    <w:rsid w:val="00BE56FA"/>
    <w:rsid w:val="00BE7C78"/>
    <w:rsid w:val="00BF0513"/>
    <w:rsid w:val="00BF1396"/>
    <w:rsid w:val="00BF2DBC"/>
    <w:rsid w:val="00BF36BA"/>
    <w:rsid w:val="00BF4B01"/>
    <w:rsid w:val="00BF706A"/>
    <w:rsid w:val="00BF7338"/>
    <w:rsid w:val="00C0217F"/>
    <w:rsid w:val="00C02282"/>
    <w:rsid w:val="00C0288E"/>
    <w:rsid w:val="00C02D54"/>
    <w:rsid w:val="00C03345"/>
    <w:rsid w:val="00C03C6D"/>
    <w:rsid w:val="00C04723"/>
    <w:rsid w:val="00C05D46"/>
    <w:rsid w:val="00C05E37"/>
    <w:rsid w:val="00C06628"/>
    <w:rsid w:val="00C10761"/>
    <w:rsid w:val="00C10D00"/>
    <w:rsid w:val="00C11B4D"/>
    <w:rsid w:val="00C11EC6"/>
    <w:rsid w:val="00C13D6A"/>
    <w:rsid w:val="00C13D84"/>
    <w:rsid w:val="00C146C5"/>
    <w:rsid w:val="00C14C86"/>
    <w:rsid w:val="00C1588E"/>
    <w:rsid w:val="00C165D5"/>
    <w:rsid w:val="00C17306"/>
    <w:rsid w:val="00C2159A"/>
    <w:rsid w:val="00C229F8"/>
    <w:rsid w:val="00C22E13"/>
    <w:rsid w:val="00C22EDB"/>
    <w:rsid w:val="00C231DF"/>
    <w:rsid w:val="00C23C47"/>
    <w:rsid w:val="00C24525"/>
    <w:rsid w:val="00C2713B"/>
    <w:rsid w:val="00C27E58"/>
    <w:rsid w:val="00C3010A"/>
    <w:rsid w:val="00C306E9"/>
    <w:rsid w:val="00C31E92"/>
    <w:rsid w:val="00C32341"/>
    <w:rsid w:val="00C32F9A"/>
    <w:rsid w:val="00C33EA3"/>
    <w:rsid w:val="00C33F99"/>
    <w:rsid w:val="00C345C0"/>
    <w:rsid w:val="00C34E31"/>
    <w:rsid w:val="00C36673"/>
    <w:rsid w:val="00C36A7E"/>
    <w:rsid w:val="00C371D2"/>
    <w:rsid w:val="00C40DF8"/>
    <w:rsid w:val="00C41436"/>
    <w:rsid w:val="00C42A3B"/>
    <w:rsid w:val="00C4304A"/>
    <w:rsid w:val="00C44129"/>
    <w:rsid w:val="00C4664F"/>
    <w:rsid w:val="00C46697"/>
    <w:rsid w:val="00C47D8E"/>
    <w:rsid w:val="00C527D6"/>
    <w:rsid w:val="00C53CE5"/>
    <w:rsid w:val="00C53EEC"/>
    <w:rsid w:val="00C53FC9"/>
    <w:rsid w:val="00C54463"/>
    <w:rsid w:val="00C54664"/>
    <w:rsid w:val="00C55927"/>
    <w:rsid w:val="00C55D42"/>
    <w:rsid w:val="00C60103"/>
    <w:rsid w:val="00C605DE"/>
    <w:rsid w:val="00C6131C"/>
    <w:rsid w:val="00C61F73"/>
    <w:rsid w:val="00C62452"/>
    <w:rsid w:val="00C62F88"/>
    <w:rsid w:val="00C63485"/>
    <w:rsid w:val="00C63496"/>
    <w:rsid w:val="00C6438B"/>
    <w:rsid w:val="00C66BE6"/>
    <w:rsid w:val="00C66D07"/>
    <w:rsid w:val="00C705D4"/>
    <w:rsid w:val="00C7644F"/>
    <w:rsid w:val="00C76E93"/>
    <w:rsid w:val="00C76FBB"/>
    <w:rsid w:val="00C8021F"/>
    <w:rsid w:val="00C80929"/>
    <w:rsid w:val="00C80AA0"/>
    <w:rsid w:val="00C811CC"/>
    <w:rsid w:val="00C81DD8"/>
    <w:rsid w:val="00C82C4A"/>
    <w:rsid w:val="00C82EEC"/>
    <w:rsid w:val="00C82F6A"/>
    <w:rsid w:val="00C83AA3"/>
    <w:rsid w:val="00C84112"/>
    <w:rsid w:val="00C84453"/>
    <w:rsid w:val="00C84BCF"/>
    <w:rsid w:val="00C861FB"/>
    <w:rsid w:val="00C86A91"/>
    <w:rsid w:val="00C87CF6"/>
    <w:rsid w:val="00C91429"/>
    <w:rsid w:val="00C92BC2"/>
    <w:rsid w:val="00C9328A"/>
    <w:rsid w:val="00C93ED1"/>
    <w:rsid w:val="00C9439D"/>
    <w:rsid w:val="00C946DA"/>
    <w:rsid w:val="00C949C1"/>
    <w:rsid w:val="00C95528"/>
    <w:rsid w:val="00C95FAF"/>
    <w:rsid w:val="00C965DB"/>
    <w:rsid w:val="00C9675C"/>
    <w:rsid w:val="00C96ADC"/>
    <w:rsid w:val="00C97222"/>
    <w:rsid w:val="00CA0486"/>
    <w:rsid w:val="00CA2274"/>
    <w:rsid w:val="00CA2B60"/>
    <w:rsid w:val="00CA2F63"/>
    <w:rsid w:val="00CA3027"/>
    <w:rsid w:val="00CA39EE"/>
    <w:rsid w:val="00CA7061"/>
    <w:rsid w:val="00CB0587"/>
    <w:rsid w:val="00CB1034"/>
    <w:rsid w:val="00CB10B5"/>
    <w:rsid w:val="00CB11E6"/>
    <w:rsid w:val="00CB169A"/>
    <w:rsid w:val="00CB1D4B"/>
    <w:rsid w:val="00CB2ECB"/>
    <w:rsid w:val="00CB303F"/>
    <w:rsid w:val="00CB37E7"/>
    <w:rsid w:val="00CB4A77"/>
    <w:rsid w:val="00CB54B9"/>
    <w:rsid w:val="00CB5ED5"/>
    <w:rsid w:val="00CB66CB"/>
    <w:rsid w:val="00CB7DB5"/>
    <w:rsid w:val="00CC09CC"/>
    <w:rsid w:val="00CC0BE8"/>
    <w:rsid w:val="00CC0C60"/>
    <w:rsid w:val="00CC1447"/>
    <w:rsid w:val="00CC16B4"/>
    <w:rsid w:val="00CC1D14"/>
    <w:rsid w:val="00CC25D2"/>
    <w:rsid w:val="00CC2EA5"/>
    <w:rsid w:val="00CC438E"/>
    <w:rsid w:val="00CC519B"/>
    <w:rsid w:val="00CC5D8C"/>
    <w:rsid w:val="00CC6E01"/>
    <w:rsid w:val="00CC7E79"/>
    <w:rsid w:val="00CD1AAE"/>
    <w:rsid w:val="00CD2C53"/>
    <w:rsid w:val="00CD3CC7"/>
    <w:rsid w:val="00CD5E82"/>
    <w:rsid w:val="00CD6AC6"/>
    <w:rsid w:val="00CD6EEA"/>
    <w:rsid w:val="00CD7870"/>
    <w:rsid w:val="00CE0BC6"/>
    <w:rsid w:val="00CE0DB1"/>
    <w:rsid w:val="00CE18DA"/>
    <w:rsid w:val="00CE1FD4"/>
    <w:rsid w:val="00CE2EC6"/>
    <w:rsid w:val="00CE3B0B"/>
    <w:rsid w:val="00CE46A0"/>
    <w:rsid w:val="00CE6678"/>
    <w:rsid w:val="00CE6906"/>
    <w:rsid w:val="00CF1492"/>
    <w:rsid w:val="00CF183D"/>
    <w:rsid w:val="00CF28A4"/>
    <w:rsid w:val="00CF53FE"/>
    <w:rsid w:val="00CF6121"/>
    <w:rsid w:val="00CF69E1"/>
    <w:rsid w:val="00D00EA6"/>
    <w:rsid w:val="00D00F67"/>
    <w:rsid w:val="00D01199"/>
    <w:rsid w:val="00D033D4"/>
    <w:rsid w:val="00D0396A"/>
    <w:rsid w:val="00D041D5"/>
    <w:rsid w:val="00D04561"/>
    <w:rsid w:val="00D05309"/>
    <w:rsid w:val="00D05A0E"/>
    <w:rsid w:val="00D05D83"/>
    <w:rsid w:val="00D07AA1"/>
    <w:rsid w:val="00D07C2C"/>
    <w:rsid w:val="00D07E49"/>
    <w:rsid w:val="00D10435"/>
    <w:rsid w:val="00D111EF"/>
    <w:rsid w:val="00D12620"/>
    <w:rsid w:val="00D129F8"/>
    <w:rsid w:val="00D13722"/>
    <w:rsid w:val="00D13B53"/>
    <w:rsid w:val="00D200BE"/>
    <w:rsid w:val="00D2198E"/>
    <w:rsid w:val="00D22E63"/>
    <w:rsid w:val="00D23211"/>
    <w:rsid w:val="00D234C6"/>
    <w:rsid w:val="00D249D1"/>
    <w:rsid w:val="00D24EE1"/>
    <w:rsid w:val="00D25B77"/>
    <w:rsid w:val="00D25D48"/>
    <w:rsid w:val="00D2632B"/>
    <w:rsid w:val="00D3004E"/>
    <w:rsid w:val="00D3061E"/>
    <w:rsid w:val="00D3138F"/>
    <w:rsid w:val="00D321FF"/>
    <w:rsid w:val="00D32723"/>
    <w:rsid w:val="00D32925"/>
    <w:rsid w:val="00D32999"/>
    <w:rsid w:val="00D32BC3"/>
    <w:rsid w:val="00D3307C"/>
    <w:rsid w:val="00D33210"/>
    <w:rsid w:val="00D33C46"/>
    <w:rsid w:val="00D3422B"/>
    <w:rsid w:val="00D3489D"/>
    <w:rsid w:val="00D35138"/>
    <w:rsid w:val="00D3566C"/>
    <w:rsid w:val="00D35A1F"/>
    <w:rsid w:val="00D35AF2"/>
    <w:rsid w:val="00D37E64"/>
    <w:rsid w:val="00D37F1C"/>
    <w:rsid w:val="00D41E2F"/>
    <w:rsid w:val="00D44FC8"/>
    <w:rsid w:val="00D45BD9"/>
    <w:rsid w:val="00D46B2A"/>
    <w:rsid w:val="00D527D7"/>
    <w:rsid w:val="00D5488A"/>
    <w:rsid w:val="00D56767"/>
    <w:rsid w:val="00D60C2E"/>
    <w:rsid w:val="00D61753"/>
    <w:rsid w:val="00D61762"/>
    <w:rsid w:val="00D62654"/>
    <w:rsid w:val="00D63DCB"/>
    <w:rsid w:val="00D642F5"/>
    <w:rsid w:val="00D65BC5"/>
    <w:rsid w:val="00D65C07"/>
    <w:rsid w:val="00D65CE3"/>
    <w:rsid w:val="00D65DBD"/>
    <w:rsid w:val="00D66106"/>
    <w:rsid w:val="00D66CD6"/>
    <w:rsid w:val="00D67A58"/>
    <w:rsid w:val="00D67C76"/>
    <w:rsid w:val="00D70A09"/>
    <w:rsid w:val="00D7212B"/>
    <w:rsid w:val="00D728C5"/>
    <w:rsid w:val="00D72C57"/>
    <w:rsid w:val="00D74278"/>
    <w:rsid w:val="00D7501F"/>
    <w:rsid w:val="00D76B9A"/>
    <w:rsid w:val="00D809C3"/>
    <w:rsid w:val="00D811E9"/>
    <w:rsid w:val="00D8179C"/>
    <w:rsid w:val="00D82C0D"/>
    <w:rsid w:val="00D840DF"/>
    <w:rsid w:val="00D85E7E"/>
    <w:rsid w:val="00D86897"/>
    <w:rsid w:val="00D87464"/>
    <w:rsid w:val="00D87718"/>
    <w:rsid w:val="00D87EDA"/>
    <w:rsid w:val="00D90581"/>
    <w:rsid w:val="00D9217D"/>
    <w:rsid w:val="00D940E3"/>
    <w:rsid w:val="00D96480"/>
    <w:rsid w:val="00D96951"/>
    <w:rsid w:val="00DA0AEB"/>
    <w:rsid w:val="00DA404A"/>
    <w:rsid w:val="00DA4862"/>
    <w:rsid w:val="00DA4C8D"/>
    <w:rsid w:val="00DA66F0"/>
    <w:rsid w:val="00DA6A57"/>
    <w:rsid w:val="00DA7EDE"/>
    <w:rsid w:val="00DB2142"/>
    <w:rsid w:val="00DB3A69"/>
    <w:rsid w:val="00DB5247"/>
    <w:rsid w:val="00DB570B"/>
    <w:rsid w:val="00DB7A23"/>
    <w:rsid w:val="00DB7E97"/>
    <w:rsid w:val="00DC1A24"/>
    <w:rsid w:val="00DC48C8"/>
    <w:rsid w:val="00DC5912"/>
    <w:rsid w:val="00DC5DB0"/>
    <w:rsid w:val="00DC5E2E"/>
    <w:rsid w:val="00DD0B1A"/>
    <w:rsid w:val="00DD1128"/>
    <w:rsid w:val="00DD1722"/>
    <w:rsid w:val="00DD38BB"/>
    <w:rsid w:val="00DD587C"/>
    <w:rsid w:val="00DD7648"/>
    <w:rsid w:val="00DE01D6"/>
    <w:rsid w:val="00DE0385"/>
    <w:rsid w:val="00DE03A6"/>
    <w:rsid w:val="00DE0F51"/>
    <w:rsid w:val="00DE16E0"/>
    <w:rsid w:val="00DE2642"/>
    <w:rsid w:val="00DE2F84"/>
    <w:rsid w:val="00DE31E9"/>
    <w:rsid w:val="00DE31EF"/>
    <w:rsid w:val="00DE33D2"/>
    <w:rsid w:val="00DE3AB2"/>
    <w:rsid w:val="00DE4876"/>
    <w:rsid w:val="00DE4C7B"/>
    <w:rsid w:val="00DE59F3"/>
    <w:rsid w:val="00DE68A4"/>
    <w:rsid w:val="00DE77E5"/>
    <w:rsid w:val="00DF23BD"/>
    <w:rsid w:val="00DF29ED"/>
    <w:rsid w:val="00DF450E"/>
    <w:rsid w:val="00DF451E"/>
    <w:rsid w:val="00DF4791"/>
    <w:rsid w:val="00DF4E46"/>
    <w:rsid w:val="00DF584A"/>
    <w:rsid w:val="00E00876"/>
    <w:rsid w:val="00E00ADB"/>
    <w:rsid w:val="00E0233F"/>
    <w:rsid w:val="00E02E58"/>
    <w:rsid w:val="00E0351C"/>
    <w:rsid w:val="00E07642"/>
    <w:rsid w:val="00E07DD0"/>
    <w:rsid w:val="00E11E95"/>
    <w:rsid w:val="00E124D5"/>
    <w:rsid w:val="00E12730"/>
    <w:rsid w:val="00E149E5"/>
    <w:rsid w:val="00E176A4"/>
    <w:rsid w:val="00E17B87"/>
    <w:rsid w:val="00E17FA2"/>
    <w:rsid w:val="00E21F58"/>
    <w:rsid w:val="00E25D8E"/>
    <w:rsid w:val="00E2645B"/>
    <w:rsid w:val="00E265D3"/>
    <w:rsid w:val="00E276F7"/>
    <w:rsid w:val="00E30204"/>
    <w:rsid w:val="00E31124"/>
    <w:rsid w:val="00E317D6"/>
    <w:rsid w:val="00E31EF9"/>
    <w:rsid w:val="00E32805"/>
    <w:rsid w:val="00E32C9C"/>
    <w:rsid w:val="00E32F1C"/>
    <w:rsid w:val="00E34713"/>
    <w:rsid w:val="00E36BF3"/>
    <w:rsid w:val="00E36E78"/>
    <w:rsid w:val="00E37A74"/>
    <w:rsid w:val="00E41413"/>
    <w:rsid w:val="00E417FD"/>
    <w:rsid w:val="00E4192F"/>
    <w:rsid w:val="00E41D46"/>
    <w:rsid w:val="00E41F9D"/>
    <w:rsid w:val="00E42548"/>
    <w:rsid w:val="00E42C7E"/>
    <w:rsid w:val="00E43E95"/>
    <w:rsid w:val="00E4440B"/>
    <w:rsid w:val="00E457D4"/>
    <w:rsid w:val="00E45BE2"/>
    <w:rsid w:val="00E464E8"/>
    <w:rsid w:val="00E469DA"/>
    <w:rsid w:val="00E47CDC"/>
    <w:rsid w:val="00E47D53"/>
    <w:rsid w:val="00E50629"/>
    <w:rsid w:val="00E50A93"/>
    <w:rsid w:val="00E50B4D"/>
    <w:rsid w:val="00E513B0"/>
    <w:rsid w:val="00E53FD2"/>
    <w:rsid w:val="00E540B1"/>
    <w:rsid w:val="00E55A1A"/>
    <w:rsid w:val="00E569A0"/>
    <w:rsid w:val="00E57680"/>
    <w:rsid w:val="00E5782F"/>
    <w:rsid w:val="00E60447"/>
    <w:rsid w:val="00E619A7"/>
    <w:rsid w:val="00E62623"/>
    <w:rsid w:val="00E627F0"/>
    <w:rsid w:val="00E629AA"/>
    <w:rsid w:val="00E65B2B"/>
    <w:rsid w:val="00E70079"/>
    <w:rsid w:val="00E7033D"/>
    <w:rsid w:val="00E7147C"/>
    <w:rsid w:val="00E71D36"/>
    <w:rsid w:val="00E72595"/>
    <w:rsid w:val="00E735F0"/>
    <w:rsid w:val="00E74075"/>
    <w:rsid w:val="00E7414F"/>
    <w:rsid w:val="00E74F96"/>
    <w:rsid w:val="00E7621B"/>
    <w:rsid w:val="00E763BA"/>
    <w:rsid w:val="00E764A4"/>
    <w:rsid w:val="00E77A07"/>
    <w:rsid w:val="00E77EA7"/>
    <w:rsid w:val="00E80F5C"/>
    <w:rsid w:val="00E81870"/>
    <w:rsid w:val="00E81C51"/>
    <w:rsid w:val="00E822C6"/>
    <w:rsid w:val="00E82ACD"/>
    <w:rsid w:val="00E82CDD"/>
    <w:rsid w:val="00E82F1B"/>
    <w:rsid w:val="00E835D8"/>
    <w:rsid w:val="00E842B5"/>
    <w:rsid w:val="00E8487B"/>
    <w:rsid w:val="00E84C52"/>
    <w:rsid w:val="00E863F3"/>
    <w:rsid w:val="00E864A1"/>
    <w:rsid w:val="00E86743"/>
    <w:rsid w:val="00E91FFF"/>
    <w:rsid w:val="00E92BE3"/>
    <w:rsid w:val="00E956A7"/>
    <w:rsid w:val="00E9767C"/>
    <w:rsid w:val="00E97AAF"/>
    <w:rsid w:val="00EA0FAC"/>
    <w:rsid w:val="00EA150E"/>
    <w:rsid w:val="00EA54C5"/>
    <w:rsid w:val="00EA5C8A"/>
    <w:rsid w:val="00EA6CFC"/>
    <w:rsid w:val="00EA7A91"/>
    <w:rsid w:val="00EB0A8C"/>
    <w:rsid w:val="00EB14A9"/>
    <w:rsid w:val="00EB1CC4"/>
    <w:rsid w:val="00EB1DEB"/>
    <w:rsid w:val="00EB23FC"/>
    <w:rsid w:val="00EB24F1"/>
    <w:rsid w:val="00EB2638"/>
    <w:rsid w:val="00EB298F"/>
    <w:rsid w:val="00EB3532"/>
    <w:rsid w:val="00EB55D6"/>
    <w:rsid w:val="00EB6437"/>
    <w:rsid w:val="00EB7636"/>
    <w:rsid w:val="00EB77F1"/>
    <w:rsid w:val="00EC040A"/>
    <w:rsid w:val="00EC230E"/>
    <w:rsid w:val="00EC2EA8"/>
    <w:rsid w:val="00EC37ED"/>
    <w:rsid w:val="00EC475E"/>
    <w:rsid w:val="00EC55AB"/>
    <w:rsid w:val="00EC581B"/>
    <w:rsid w:val="00EC5D49"/>
    <w:rsid w:val="00EC6E31"/>
    <w:rsid w:val="00ED11B3"/>
    <w:rsid w:val="00ED1293"/>
    <w:rsid w:val="00ED12BE"/>
    <w:rsid w:val="00ED1AC9"/>
    <w:rsid w:val="00ED2091"/>
    <w:rsid w:val="00ED2213"/>
    <w:rsid w:val="00ED2EFD"/>
    <w:rsid w:val="00ED32A3"/>
    <w:rsid w:val="00ED33B9"/>
    <w:rsid w:val="00ED6C82"/>
    <w:rsid w:val="00ED7503"/>
    <w:rsid w:val="00EE27AE"/>
    <w:rsid w:val="00EE480F"/>
    <w:rsid w:val="00EE4AC5"/>
    <w:rsid w:val="00EE58D7"/>
    <w:rsid w:val="00EE5E3F"/>
    <w:rsid w:val="00EE7346"/>
    <w:rsid w:val="00EE7665"/>
    <w:rsid w:val="00EF073D"/>
    <w:rsid w:val="00EF22DA"/>
    <w:rsid w:val="00EF3804"/>
    <w:rsid w:val="00EF455A"/>
    <w:rsid w:val="00EF499D"/>
    <w:rsid w:val="00EF6363"/>
    <w:rsid w:val="00EF66BD"/>
    <w:rsid w:val="00EF6F85"/>
    <w:rsid w:val="00EF7044"/>
    <w:rsid w:val="00F0069C"/>
    <w:rsid w:val="00F0110E"/>
    <w:rsid w:val="00F0291C"/>
    <w:rsid w:val="00F02A0A"/>
    <w:rsid w:val="00F02E33"/>
    <w:rsid w:val="00F02EC3"/>
    <w:rsid w:val="00F03F4D"/>
    <w:rsid w:val="00F042A1"/>
    <w:rsid w:val="00F072FD"/>
    <w:rsid w:val="00F10347"/>
    <w:rsid w:val="00F11B1C"/>
    <w:rsid w:val="00F11B9D"/>
    <w:rsid w:val="00F12653"/>
    <w:rsid w:val="00F12ED4"/>
    <w:rsid w:val="00F175C7"/>
    <w:rsid w:val="00F17CD1"/>
    <w:rsid w:val="00F225EE"/>
    <w:rsid w:val="00F25AA7"/>
    <w:rsid w:val="00F2624B"/>
    <w:rsid w:val="00F2625F"/>
    <w:rsid w:val="00F342EC"/>
    <w:rsid w:val="00F34372"/>
    <w:rsid w:val="00F34FBE"/>
    <w:rsid w:val="00F353AB"/>
    <w:rsid w:val="00F40C28"/>
    <w:rsid w:val="00F41166"/>
    <w:rsid w:val="00F41695"/>
    <w:rsid w:val="00F453CB"/>
    <w:rsid w:val="00F460C7"/>
    <w:rsid w:val="00F511E4"/>
    <w:rsid w:val="00F52876"/>
    <w:rsid w:val="00F55DEC"/>
    <w:rsid w:val="00F56E10"/>
    <w:rsid w:val="00F61E96"/>
    <w:rsid w:val="00F64FF6"/>
    <w:rsid w:val="00F659B1"/>
    <w:rsid w:val="00F659C8"/>
    <w:rsid w:val="00F669F8"/>
    <w:rsid w:val="00F670C2"/>
    <w:rsid w:val="00F6717C"/>
    <w:rsid w:val="00F7351C"/>
    <w:rsid w:val="00F74D16"/>
    <w:rsid w:val="00F7517D"/>
    <w:rsid w:val="00F75635"/>
    <w:rsid w:val="00F75F68"/>
    <w:rsid w:val="00F76D60"/>
    <w:rsid w:val="00F77D5A"/>
    <w:rsid w:val="00F77ECF"/>
    <w:rsid w:val="00F81956"/>
    <w:rsid w:val="00F81BAF"/>
    <w:rsid w:val="00F82119"/>
    <w:rsid w:val="00F82238"/>
    <w:rsid w:val="00F83E3C"/>
    <w:rsid w:val="00F85F27"/>
    <w:rsid w:val="00F87154"/>
    <w:rsid w:val="00F90FB7"/>
    <w:rsid w:val="00F92379"/>
    <w:rsid w:val="00F93568"/>
    <w:rsid w:val="00F94087"/>
    <w:rsid w:val="00F95E97"/>
    <w:rsid w:val="00F96588"/>
    <w:rsid w:val="00FA0506"/>
    <w:rsid w:val="00FA4964"/>
    <w:rsid w:val="00FA4A3D"/>
    <w:rsid w:val="00FA65E0"/>
    <w:rsid w:val="00FA7635"/>
    <w:rsid w:val="00FA7B6E"/>
    <w:rsid w:val="00FB1DE1"/>
    <w:rsid w:val="00FB3752"/>
    <w:rsid w:val="00FB4A34"/>
    <w:rsid w:val="00FB6609"/>
    <w:rsid w:val="00FB7306"/>
    <w:rsid w:val="00FC0E6A"/>
    <w:rsid w:val="00FC155D"/>
    <w:rsid w:val="00FC1598"/>
    <w:rsid w:val="00FC2ED5"/>
    <w:rsid w:val="00FC34AD"/>
    <w:rsid w:val="00FC6881"/>
    <w:rsid w:val="00FC7B93"/>
    <w:rsid w:val="00FD1315"/>
    <w:rsid w:val="00FD4804"/>
    <w:rsid w:val="00FD5145"/>
    <w:rsid w:val="00FD61FB"/>
    <w:rsid w:val="00FD6F95"/>
    <w:rsid w:val="00FE00F9"/>
    <w:rsid w:val="00FE384D"/>
    <w:rsid w:val="00FE4429"/>
    <w:rsid w:val="00FE491D"/>
    <w:rsid w:val="00FE4E08"/>
    <w:rsid w:val="00FE7667"/>
    <w:rsid w:val="00FF17D6"/>
    <w:rsid w:val="00FF3414"/>
    <w:rsid w:val="00FF3A67"/>
    <w:rsid w:val="00FF45C5"/>
    <w:rsid w:val="00FF4B03"/>
    <w:rsid w:val="00FF5884"/>
    <w:rsid w:val="00FF6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B142"/>
  <w15:chartTrackingRefBased/>
  <w15:docId w15:val="{BF7D77B1-421D-4A34-9175-F09C981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D2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B1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BA75D9"/>
    <w:rPr>
      <w:color w:val="0563C1" w:themeColor="hyperlink"/>
      <w:u w:val="single"/>
    </w:rPr>
  </w:style>
  <w:style w:type="character" w:customStyle="1" w:styleId="UnresolvedMention1">
    <w:name w:val="Unresolved Mention1"/>
    <w:basedOn w:val="DefaultParagraphFont"/>
    <w:uiPriority w:val="99"/>
    <w:semiHidden/>
    <w:unhideWhenUsed/>
    <w:rsid w:val="00BA75D9"/>
    <w:rPr>
      <w:color w:val="605E5C"/>
      <w:shd w:val="clear" w:color="auto" w:fill="E1DFDD"/>
    </w:rPr>
  </w:style>
  <w:style w:type="character" w:styleId="CommentReference">
    <w:name w:val="annotation reference"/>
    <w:basedOn w:val="DefaultParagraphFont"/>
    <w:uiPriority w:val="99"/>
    <w:semiHidden/>
    <w:unhideWhenUsed/>
    <w:rsid w:val="00535F8B"/>
    <w:rPr>
      <w:sz w:val="16"/>
      <w:szCs w:val="16"/>
    </w:rPr>
  </w:style>
  <w:style w:type="paragraph" w:styleId="CommentText">
    <w:name w:val="annotation text"/>
    <w:basedOn w:val="Normal"/>
    <w:link w:val="CommentTextChar"/>
    <w:uiPriority w:val="99"/>
    <w:unhideWhenUsed/>
    <w:rsid w:val="00535F8B"/>
    <w:pPr>
      <w:spacing w:line="240" w:lineRule="auto"/>
    </w:pPr>
    <w:rPr>
      <w:sz w:val="20"/>
      <w:szCs w:val="20"/>
    </w:rPr>
  </w:style>
  <w:style w:type="character" w:customStyle="1" w:styleId="CommentTextChar">
    <w:name w:val="Comment Text Char"/>
    <w:basedOn w:val="DefaultParagraphFont"/>
    <w:link w:val="CommentText"/>
    <w:uiPriority w:val="99"/>
    <w:rsid w:val="00535F8B"/>
    <w:rPr>
      <w:sz w:val="20"/>
      <w:szCs w:val="20"/>
    </w:rPr>
  </w:style>
  <w:style w:type="paragraph" w:styleId="CommentSubject">
    <w:name w:val="annotation subject"/>
    <w:basedOn w:val="CommentText"/>
    <w:next w:val="CommentText"/>
    <w:link w:val="CommentSubjectChar"/>
    <w:uiPriority w:val="99"/>
    <w:semiHidden/>
    <w:unhideWhenUsed/>
    <w:rsid w:val="00535F8B"/>
    <w:rPr>
      <w:b/>
      <w:bCs/>
    </w:rPr>
  </w:style>
  <w:style w:type="character" w:customStyle="1" w:styleId="CommentSubjectChar">
    <w:name w:val="Comment Subject Char"/>
    <w:basedOn w:val="CommentTextChar"/>
    <w:link w:val="CommentSubject"/>
    <w:uiPriority w:val="99"/>
    <w:semiHidden/>
    <w:rsid w:val="00535F8B"/>
    <w:rPr>
      <w:b/>
      <w:bCs/>
      <w:sz w:val="20"/>
      <w:szCs w:val="20"/>
    </w:rPr>
  </w:style>
  <w:style w:type="paragraph" w:styleId="BalloonText">
    <w:name w:val="Balloon Text"/>
    <w:basedOn w:val="Normal"/>
    <w:link w:val="BalloonTextChar"/>
    <w:uiPriority w:val="99"/>
    <w:semiHidden/>
    <w:unhideWhenUsed/>
    <w:rsid w:val="00AD0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9DF"/>
    <w:rPr>
      <w:rFonts w:ascii="Segoe UI" w:hAnsi="Segoe UI" w:cs="Segoe UI"/>
      <w:sz w:val="18"/>
      <w:szCs w:val="18"/>
    </w:rPr>
  </w:style>
  <w:style w:type="paragraph" w:styleId="Revision">
    <w:name w:val="Revision"/>
    <w:hidden/>
    <w:uiPriority w:val="99"/>
    <w:semiHidden/>
    <w:rsid w:val="00A167AC"/>
    <w:pPr>
      <w:spacing w:after="0" w:line="240" w:lineRule="auto"/>
    </w:pPr>
  </w:style>
  <w:style w:type="character" w:customStyle="1" w:styleId="UnresolvedMention2">
    <w:name w:val="Unresolved Mention2"/>
    <w:basedOn w:val="DefaultParagraphFont"/>
    <w:uiPriority w:val="99"/>
    <w:semiHidden/>
    <w:unhideWhenUsed/>
    <w:rsid w:val="00801E99"/>
    <w:rPr>
      <w:color w:val="605E5C"/>
      <w:shd w:val="clear" w:color="auto" w:fill="E1DFDD"/>
    </w:rPr>
  </w:style>
  <w:style w:type="character" w:styleId="FollowedHyperlink">
    <w:name w:val="FollowedHyperlink"/>
    <w:basedOn w:val="DefaultParagraphFont"/>
    <w:uiPriority w:val="99"/>
    <w:semiHidden/>
    <w:unhideWhenUsed/>
    <w:rsid w:val="009A3742"/>
    <w:rPr>
      <w:color w:val="954F72" w:themeColor="followedHyperlink"/>
      <w:u w:val="single"/>
    </w:rPr>
  </w:style>
  <w:style w:type="paragraph" w:styleId="Header">
    <w:name w:val="header"/>
    <w:basedOn w:val="Normal"/>
    <w:link w:val="HeaderChar"/>
    <w:uiPriority w:val="99"/>
    <w:unhideWhenUsed/>
    <w:rsid w:val="00426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5C"/>
  </w:style>
  <w:style w:type="paragraph" w:styleId="Footer">
    <w:name w:val="footer"/>
    <w:basedOn w:val="Normal"/>
    <w:link w:val="FooterChar"/>
    <w:uiPriority w:val="99"/>
    <w:unhideWhenUsed/>
    <w:rsid w:val="00426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5C"/>
  </w:style>
  <w:style w:type="paragraph" w:styleId="ListParagraph">
    <w:name w:val="List Paragraph"/>
    <w:basedOn w:val="Normal"/>
    <w:uiPriority w:val="34"/>
    <w:qFormat/>
    <w:rsid w:val="009E627D"/>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paragraph" w:styleId="EndnoteText">
    <w:name w:val="endnote text"/>
    <w:basedOn w:val="Normal"/>
    <w:link w:val="EndnoteTextChar"/>
    <w:uiPriority w:val="99"/>
    <w:semiHidden/>
    <w:unhideWhenUsed/>
    <w:rsid w:val="00952C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2CC1"/>
    <w:rPr>
      <w:sz w:val="20"/>
      <w:szCs w:val="20"/>
    </w:rPr>
  </w:style>
  <w:style w:type="character" w:styleId="EndnoteReference">
    <w:name w:val="endnote reference"/>
    <w:basedOn w:val="DefaultParagraphFont"/>
    <w:uiPriority w:val="99"/>
    <w:semiHidden/>
    <w:unhideWhenUsed/>
    <w:rsid w:val="00952CC1"/>
    <w:rPr>
      <w:vertAlign w:val="superscript"/>
    </w:rPr>
  </w:style>
  <w:style w:type="paragraph" w:styleId="FootnoteText">
    <w:name w:val="footnote text"/>
    <w:basedOn w:val="Normal"/>
    <w:link w:val="FootnoteTextChar"/>
    <w:uiPriority w:val="99"/>
    <w:semiHidden/>
    <w:unhideWhenUsed/>
    <w:rsid w:val="00952C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2CC1"/>
    <w:rPr>
      <w:sz w:val="20"/>
      <w:szCs w:val="20"/>
    </w:rPr>
  </w:style>
  <w:style w:type="character" w:styleId="FootnoteReference">
    <w:name w:val="footnote reference"/>
    <w:basedOn w:val="DefaultParagraphFont"/>
    <w:uiPriority w:val="99"/>
    <w:semiHidden/>
    <w:unhideWhenUsed/>
    <w:rsid w:val="00952CC1"/>
    <w:rPr>
      <w:vertAlign w:val="superscript"/>
    </w:rPr>
  </w:style>
  <w:style w:type="character" w:customStyle="1" w:styleId="UnresolvedMention3">
    <w:name w:val="Unresolved Mention3"/>
    <w:basedOn w:val="DefaultParagraphFont"/>
    <w:uiPriority w:val="99"/>
    <w:semiHidden/>
    <w:unhideWhenUsed/>
    <w:rsid w:val="00952CC1"/>
    <w:rPr>
      <w:color w:val="605E5C"/>
      <w:shd w:val="clear" w:color="auto" w:fill="E1DFDD"/>
    </w:rPr>
  </w:style>
  <w:style w:type="character" w:customStyle="1" w:styleId="cf01">
    <w:name w:val="cf01"/>
    <w:basedOn w:val="DefaultParagraphFont"/>
    <w:rsid w:val="006342ED"/>
    <w:rPr>
      <w:rFonts w:ascii="Segoe UI" w:hAnsi="Segoe UI" w:cs="Segoe UI" w:hint="default"/>
      <w:color w:val="333333"/>
      <w:sz w:val="18"/>
      <w:szCs w:val="18"/>
      <w:shd w:val="clear" w:color="auto" w:fill="FFFFFF"/>
    </w:rPr>
  </w:style>
  <w:style w:type="character" w:customStyle="1" w:styleId="cf11">
    <w:name w:val="cf11"/>
    <w:basedOn w:val="DefaultParagraphFont"/>
    <w:rsid w:val="006342ED"/>
    <w:rPr>
      <w:rFonts w:ascii="Segoe UI" w:hAnsi="Segoe UI" w:cs="Segoe UI" w:hint="default"/>
      <w:sz w:val="18"/>
      <w:szCs w:val="18"/>
    </w:rPr>
  </w:style>
  <w:style w:type="paragraph" w:customStyle="1" w:styleId="ep-wysiwigparagraph">
    <w:name w:val="ep-wysiwig_paragraph"/>
    <w:basedOn w:val="Normal"/>
    <w:rsid w:val="00960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9609D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C2ED6"/>
    <w:rPr>
      <w:b/>
      <w:bCs/>
    </w:rPr>
  </w:style>
  <w:style w:type="character" w:customStyle="1" w:styleId="Heading4Char">
    <w:name w:val="Heading 4 Char"/>
    <w:basedOn w:val="DefaultParagraphFont"/>
    <w:link w:val="Heading4"/>
    <w:uiPriority w:val="9"/>
    <w:semiHidden/>
    <w:rsid w:val="00CD2C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5040">
      <w:bodyDiv w:val="1"/>
      <w:marLeft w:val="0"/>
      <w:marRight w:val="0"/>
      <w:marTop w:val="0"/>
      <w:marBottom w:val="0"/>
      <w:divBdr>
        <w:top w:val="none" w:sz="0" w:space="0" w:color="auto"/>
        <w:left w:val="none" w:sz="0" w:space="0" w:color="auto"/>
        <w:bottom w:val="none" w:sz="0" w:space="0" w:color="auto"/>
        <w:right w:val="none" w:sz="0" w:space="0" w:color="auto"/>
      </w:divBdr>
      <w:divsChild>
        <w:div w:id="1056585378">
          <w:marLeft w:val="0"/>
          <w:marRight w:val="0"/>
          <w:marTop w:val="0"/>
          <w:marBottom w:val="0"/>
          <w:divBdr>
            <w:top w:val="none" w:sz="0" w:space="0" w:color="auto"/>
            <w:left w:val="none" w:sz="0" w:space="0" w:color="auto"/>
            <w:bottom w:val="none" w:sz="0" w:space="0" w:color="auto"/>
            <w:right w:val="none" w:sz="0" w:space="0" w:color="auto"/>
          </w:divBdr>
        </w:div>
      </w:divsChild>
    </w:div>
    <w:div w:id="352846642">
      <w:bodyDiv w:val="1"/>
      <w:marLeft w:val="0"/>
      <w:marRight w:val="0"/>
      <w:marTop w:val="0"/>
      <w:marBottom w:val="0"/>
      <w:divBdr>
        <w:top w:val="none" w:sz="0" w:space="0" w:color="auto"/>
        <w:left w:val="none" w:sz="0" w:space="0" w:color="auto"/>
        <w:bottom w:val="none" w:sz="0" w:space="0" w:color="auto"/>
        <w:right w:val="none" w:sz="0" w:space="0" w:color="auto"/>
      </w:divBdr>
    </w:div>
    <w:div w:id="378283356">
      <w:bodyDiv w:val="1"/>
      <w:marLeft w:val="0"/>
      <w:marRight w:val="0"/>
      <w:marTop w:val="0"/>
      <w:marBottom w:val="0"/>
      <w:divBdr>
        <w:top w:val="none" w:sz="0" w:space="0" w:color="auto"/>
        <w:left w:val="none" w:sz="0" w:space="0" w:color="auto"/>
        <w:bottom w:val="none" w:sz="0" w:space="0" w:color="auto"/>
        <w:right w:val="none" w:sz="0" w:space="0" w:color="auto"/>
      </w:divBdr>
    </w:div>
    <w:div w:id="416098009">
      <w:bodyDiv w:val="1"/>
      <w:marLeft w:val="0"/>
      <w:marRight w:val="0"/>
      <w:marTop w:val="0"/>
      <w:marBottom w:val="0"/>
      <w:divBdr>
        <w:top w:val="none" w:sz="0" w:space="0" w:color="auto"/>
        <w:left w:val="none" w:sz="0" w:space="0" w:color="auto"/>
        <w:bottom w:val="none" w:sz="0" w:space="0" w:color="auto"/>
        <w:right w:val="none" w:sz="0" w:space="0" w:color="auto"/>
      </w:divBdr>
    </w:div>
    <w:div w:id="895778611">
      <w:bodyDiv w:val="1"/>
      <w:marLeft w:val="0"/>
      <w:marRight w:val="0"/>
      <w:marTop w:val="0"/>
      <w:marBottom w:val="0"/>
      <w:divBdr>
        <w:top w:val="none" w:sz="0" w:space="0" w:color="auto"/>
        <w:left w:val="none" w:sz="0" w:space="0" w:color="auto"/>
        <w:bottom w:val="none" w:sz="0" w:space="0" w:color="auto"/>
        <w:right w:val="none" w:sz="0" w:space="0" w:color="auto"/>
      </w:divBdr>
      <w:divsChild>
        <w:div w:id="1546020529">
          <w:marLeft w:val="0"/>
          <w:marRight w:val="0"/>
          <w:marTop w:val="0"/>
          <w:marBottom w:val="0"/>
          <w:divBdr>
            <w:top w:val="none" w:sz="0" w:space="0" w:color="auto"/>
            <w:left w:val="none" w:sz="0" w:space="0" w:color="auto"/>
            <w:bottom w:val="none" w:sz="0" w:space="0" w:color="auto"/>
            <w:right w:val="none" w:sz="0" w:space="0" w:color="auto"/>
          </w:divBdr>
        </w:div>
      </w:divsChild>
    </w:div>
    <w:div w:id="966787228">
      <w:bodyDiv w:val="1"/>
      <w:marLeft w:val="0"/>
      <w:marRight w:val="0"/>
      <w:marTop w:val="0"/>
      <w:marBottom w:val="0"/>
      <w:divBdr>
        <w:top w:val="none" w:sz="0" w:space="0" w:color="auto"/>
        <w:left w:val="none" w:sz="0" w:space="0" w:color="auto"/>
        <w:bottom w:val="none" w:sz="0" w:space="0" w:color="auto"/>
        <w:right w:val="none" w:sz="0" w:space="0" w:color="auto"/>
      </w:divBdr>
    </w:div>
    <w:div w:id="1302735684">
      <w:bodyDiv w:val="1"/>
      <w:marLeft w:val="0"/>
      <w:marRight w:val="0"/>
      <w:marTop w:val="0"/>
      <w:marBottom w:val="0"/>
      <w:divBdr>
        <w:top w:val="none" w:sz="0" w:space="0" w:color="auto"/>
        <w:left w:val="none" w:sz="0" w:space="0" w:color="auto"/>
        <w:bottom w:val="none" w:sz="0" w:space="0" w:color="auto"/>
        <w:right w:val="none" w:sz="0" w:space="0" w:color="auto"/>
      </w:divBdr>
    </w:div>
    <w:div w:id="1321424344">
      <w:bodyDiv w:val="1"/>
      <w:marLeft w:val="0"/>
      <w:marRight w:val="0"/>
      <w:marTop w:val="0"/>
      <w:marBottom w:val="0"/>
      <w:divBdr>
        <w:top w:val="none" w:sz="0" w:space="0" w:color="auto"/>
        <w:left w:val="none" w:sz="0" w:space="0" w:color="auto"/>
        <w:bottom w:val="none" w:sz="0" w:space="0" w:color="auto"/>
        <w:right w:val="none" w:sz="0" w:space="0" w:color="auto"/>
      </w:divBdr>
    </w:div>
    <w:div w:id="1333295169">
      <w:bodyDiv w:val="1"/>
      <w:marLeft w:val="0"/>
      <w:marRight w:val="0"/>
      <w:marTop w:val="0"/>
      <w:marBottom w:val="0"/>
      <w:divBdr>
        <w:top w:val="none" w:sz="0" w:space="0" w:color="auto"/>
        <w:left w:val="none" w:sz="0" w:space="0" w:color="auto"/>
        <w:bottom w:val="none" w:sz="0" w:space="0" w:color="auto"/>
        <w:right w:val="none" w:sz="0" w:space="0" w:color="auto"/>
      </w:divBdr>
    </w:div>
    <w:div w:id="1482888661">
      <w:bodyDiv w:val="1"/>
      <w:marLeft w:val="0"/>
      <w:marRight w:val="0"/>
      <w:marTop w:val="0"/>
      <w:marBottom w:val="0"/>
      <w:divBdr>
        <w:top w:val="none" w:sz="0" w:space="0" w:color="auto"/>
        <w:left w:val="none" w:sz="0" w:space="0" w:color="auto"/>
        <w:bottom w:val="none" w:sz="0" w:space="0" w:color="auto"/>
        <w:right w:val="none" w:sz="0" w:space="0" w:color="auto"/>
      </w:divBdr>
      <w:divsChild>
        <w:div w:id="485585969">
          <w:marLeft w:val="360"/>
          <w:marRight w:val="0"/>
          <w:marTop w:val="200"/>
          <w:marBottom w:val="0"/>
          <w:divBdr>
            <w:top w:val="none" w:sz="0" w:space="0" w:color="auto"/>
            <w:left w:val="none" w:sz="0" w:space="0" w:color="auto"/>
            <w:bottom w:val="none" w:sz="0" w:space="0" w:color="auto"/>
            <w:right w:val="none" w:sz="0" w:space="0" w:color="auto"/>
          </w:divBdr>
        </w:div>
        <w:div w:id="1760246717">
          <w:marLeft w:val="360"/>
          <w:marRight w:val="0"/>
          <w:marTop w:val="200"/>
          <w:marBottom w:val="0"/>
          <w:divBdr>
            <w:top w:val="none" w:sz="0" w:space="0" w:color="auto"/>
            <w:left w:val="none" w:sz="0" w:space="0" w:color="auto"/>
            <w:bottom w:val="none" w:sz="0" w:space="0" w:color="auto"/>
            <w:right w:val="none" w:sz="0" w:space="0" w:color="auto"/>
          </w:divBdr>
        </w:div>
      </w:divsChild>
    </w:div>
    <w:div w:id="1559585679">
      <w:bodyDiv w:val="1"/>
      <w:marLeft w:val="0"/>
      <w:marRight w:val="0"/>
      <w:marTop w:val="0"/>
      <w:marBottom w:val="0"/>
      <w:divBdr>
        <w:top w:val="none" w:sz="0" w:space="0" w:color="auto"/>
        <w:left w:val="none" w:sz="0" w:space="0" w:color="auto"/>
        <w:bottom w:val="none" w:sz="0" w:space="0" w:color="auto"/>
        <w:right w:val="none" w:sz="0" w:space="0" w:color="auto"/>
      </w:divBdr>
      <w:divsChild>
        <w:div w:id="1979842689">
          <w:marLeft w:val="0"/>
          <w:marRight w:val="0"/>
          <w:marTop w:val="0"/>
          <w:marBottom w:val="0"/>
          <w:divBdr>
            <w:top w:val="none" w:sz="0" w:space="0" w:color="auto"/>
            <w:left w:val="none" w:sz="0" w:space="0" w:color="auto"/>
            <w:bottom w:val="none" w:sz="0" w:space="0" w:color="auto"/>
            <w:right w:val="none" w:sz="0" w:space="0" w:color="auto"/>
          </w:divBdr>
        </w:div>
      </w:divsChild>
    </w:div>
    <w:div w:id="1595476465">
      <w:bodyDiv w:val="1"/>
      <w:marLeft w:val="0"/>
      <w:marRight w:val="0"/>
      <w:marTop w:val="0"/>
      <w:marBottom w:val="0"/>
      <w:divBdr>
        <w:top w:val="none" w:sz="0" w:space="0" w:color="auto"/>
        <w:left w:val="none" w:sz="0" w:space="0" w:color="auto"/>
        <w:bottom w:val="none" w:sz="0" w:space="0" w:color="auto"/>
        <w:right w:val="none" w:sz="0" w:space="0" w:color="auto"/>
      </w:divBdr>
    </w:div>
    <w:div w:id="1724476610">
      <w:bodyDiv w:val="1"/>
      <w:marLeft w:val="0"/>
      <w:marRight w:val="0"/>
      <w:marTop w:val="0"/>
      <w:marBottom w:val="0"/>
      <w:divBdr>
        <w:top w:val="none" w:sz="0" w:space="0" w:color="auto"/>
        <w:left w:val="none" w:sz="0" w:space="0" w:color="auto"/>
        <w:bottom w:val="none" w:sz="0" w:space="0" w:color="auto"/>
        <w:right w:val="none" w:sz="0" w:space="0" w:color="auto"/>
      </w:divBdr>
    </w:div>
    <w:div w:id="1760756141">
      <w:bodyDiv w:val="1"/>
      <w:marLeft w:val="0"/>
      <w:marRight w:val="0"/>
      <w:marTop w:val="0"/>
      <w:marBottom w:val="0"/>
      <w:divBdr>
        <w:top w:val="none" w:sz="0" w:space="0" w:color="auto"/>
        <w:left w:val="none" w:sz="0" w:space="0" w:color="auto"/>
        <w:bottom w:val="none" w:sz="0" w:space="0" w:color="auto"/>
        <w:right w:val="none" w:sz="0" w:space="0" w:color="auto"/>
      </w:divBdr>
    </w:div>
    <w:div w:id="1771780758">
      <w:bodyDiv w:val="1"/>
      <w:marLeft w:val="0"/>
      <w:marRight w:val="0"/>
      <w:marTop w:val="0"/>
      <w:marBottom w:val="0"/>
      <w:divBdr>
        <w:top w:val="none" w:sz="0" w:space="0" w:color="auto"/>
        <w:left w:val="none" w:sz="0" w:space="0" w:color="auto"/>
        <w:bottom w:val="none" w:sz="0" w:space="0" w:color="auto"/>
        <w:right w:val="none" w:sz="0" w:space="0" w:color="auto"/>
      </w:divBdr>
      <w:divsChild>
        <w:div w:id="1998875998">
          <w:marLeft w:val="0"/>
          <w:marRight w:val="0"/>
          <w:marTop w:val="0"/>
          <w:marBottom w:val="0"/>
          <w:divBdr>
            <w:top w:val="none" w:sz="0" w:space="0" w:color="auto"/>
            <w:left w:val="none" w:sz="0" w:space="0" w:color="auto"/>
            <w:bottom w:val="none" w:sz="0" w:space="0" w:color="auto"/>
            <w:right w:val="none" w:sz="0" w:space="0" w:color="auto"/>
          </w:divBdr>
        </w:div>
      </w:divsChild>
    </w:div>
    <w:div w:id="2018918686">
      <w:bodyDiv w:val="1"/>
      <w:marLeft w:val="0"/>
      <w:marRight w:val="0"/>
      <w:marTop w:val="0"/>
      <w:marBottom w:val="0"/>
      <w:divBdr>
        <w:top w:val="none" w:sz="0" w:space="0" w:color="auto"/>
        <w:left w:val="none" w:sz="0" w:space="0" w:color="auto"/>
        <w:bottom w:val="none" w:sz="0" w:space="0" w:color="auto"/>
        <w:right w:val="none" w:sz="0" w:space="0" w:color="auto"/>
      </w:divBdr>
    </w:div>
    <w:div w:id="2034988242">
      <w:bodyDiv w:val="1"/>
      <w:marLeft w:val="0"/>
      <w:marRight w:val="0"/>
      <w:marTop w:val="0"/>
      <w:marBottom w:val="0"/>
      <w:divBdr>
        <w:top w:val="none" w:sz="0" w:space="0" w:color="auto"/>
        <w:left w:val="none" w:sz="0" w:space="0" w:color="auto"/>
        <w:bottom w:val="none" w:sz="0" w:space="0" w:color="auto"/>
        <w:right w:val="none" w:sz="0" w:space="0" w:color="auto"/>
      </w:divBdr>
    </w:div>
    <w:div w:id="2112627466">
      <w:bodyDiv w:val="1"/>
      <w:marLeft w:val="0"/>
      <w:marRight w:val="0"/>
      <w:marTop w:val="0"/>
      <w:marBottom w:val="0"/>
      <w:divBdr>
        <w:top w:val="none" w:sz="0" w:space="0" w:color="auto"/>
        <w:left w:val="none" w:sz="0" w:space="0" w:color="auto"/>
        <w:bottom w:val="none" w:sz="0" w:space="0" w:color="auto"/>
        <w:right w:val="none" w:sz="0" w:space="0" w:color="auto"/>
      </w:divBdr>
    </w:div>
    <w:div w:id="214381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europarl.europa.eu/RegData/etudes/STUD/2020/641530/EPRS_STU(2020)641530_EN.pdf" TargetMode="External"/><Relationship Id="rId2" Type="http://schemas.openxmlformats.org/officeDocument/2006/relationships/hyperlink" Target="https://www.europarl.europa.eu/RegData/etudes/STUD/2020/641530/EPRS_STU(2020)641530_EN.pdf" TargetMode="External"/><Relationship Id="rId1" Type="http://schemas.openxmlformats.org/officeDocument/2006/relationships/hyperlink" Target="https://www.priv.gc.ca/en/about-the-opc/what-we-do/consultations/completed-consultations/consultation-ai/"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europarl.europa.eu/meps/en/197665/DRAGOS_TUDORACHE/home" TargetMode="External"/><Relationship Id="rId18" Type="http://schemas.openxmlformats.org/officeDocument/2006/relationships/hyperlink" Target="https://www-ceeol-com.myaccess.library.utoronto.ca/search/viewpdf?id=906412" TargetMode="External"/><Relationship Id="rId26" Type="http://schemas.openxmlformats.org/officeDocument/2006/relationships/hyperlink" Target="https://eur-lex.europa.eu/resource.html?uri=cellar:e0649735-a372-11eb-9585-01aa75ed71a1.0001.02/DOC_1&amp;format=PDF" TargetMode="External"/><Relationship Id="rId39" Type="http://schemas.openxmlformats.org/officeDocument/2006/relationships/hyperlink" Target="https://doi.org/10.1177/17816858211059248" TargetMode="External"/><Relationship Id="rId21" Type="http://schemas.openxmlformats.org/officeDocument/2006/relationships/hyperlink" Target="https://eur-lex.europa.eu/legal-content/EN/TXT/PDF/?uri=CELEX:52018DC0237" TargetMode="External"/><Relationship Id="rId34" Type="http://schemas.openxmlformats.org/officeDocument/2006/relationships/hyperlink" Target="https://ised-isde.canada.ca/site/innovation-better-canada/en/canadas-digital-charter-trust-digital-world" TargetMode="External"/><Relationship Id="rId42" Type="http://schemas.openxmlformats.org/officeDocument/2006/relationships/hyperlink" Target="https://www.priv.gc.ca/en/about-the-opc/what-we-do/consultations/completed-consultations/consultation-ai/reg-fw_202011/" TargetMode="External"/><Relationship Id="rId47" Type="http://schemas.openxmlformats.org/officeDocument/2006/relationships/hyperlink" Target="https://doi.org/10.1016/S0004-3702(03)00122-X" TargetMode="External"/><Relationship Id="rId50" Type="http://schemas.openxmlformats.org/officeDocument/2006/relationships/hyperlink" Target="https://www.cigionline.org/articles/canadas-draft-ai-legislation-needs-important-revisions/"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piniojuris.org/2021/11/30/overcoming-the-soft-vs-hard-law-debate-in-the-development-of-new-global-health-instruments/" TargetMode="External"/><Relationship Id="rId29" Type="http://schemas.openxmlformats.org/officeDocument/2006/relationships/hyperlink" Target="https://eur-lex.europa.eu/EN/legal-content/summary/the-precautionary-principle.html" TargetMode="External"/><Relationship Id="rId11" Type="http://schemas.microsoft.com/office/2018/08/relationships/commentsExtensible" Target="commentsExtensible.xml"/><Relationship Id="rId24" Type="http://schemas.openxmlformats.org/officeDocument/2006/relationships/hyperlink" Target="https://commission.europa.eu/system/files/2020-02/commission-white-paper-artificial-intelligence-feb2020_en.pdf" TargetMode="External"/><Relationship Id="rId32" Type="http://schemas.openxmlformats.org/officeDocument/2006/relationships/hyperlink" Target="https://www.tbs-sct.canada.ca/pol/doc-eng.aspx?id=32592" TargetMode="External"/><Relationship Id="rId37" Type="http://schemas.openxmlformats.org/officeDocument/2006/relationships/hyperlink" Target="https://ised-isde.canada.ca/site/ai-strategy/en" TargetMode="External"/><Relationship Id="rId40" Type="http://schemas.openxmlformats.org/officeDocument/2006/relationships/hyperlink" Target="https://papers.ssrn.com/sol3/papers.cfm?abstract_id=3734675" TargetMode="External"/><Relationship Id="rId45" Type="http://schemas.openxmlformats.org/officeDocument/2006/relationships/hyperlink" Target="https://www.parl.ca/LegisInfo/en/bill/44-1/c-27" TargetMode="External"/><Relationship Id="rId53" Type="http://schemas.openxmlformats.org/officeDocument/2006/relationships/hyperlink" Target="https://papers.ssrn.com/sol3/papers.cfm?abstract_id=3896852"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7705/1thci.0013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rinstitute.utoronto.ca/news/terminology-regulation-risk-harm" TargetMode="External"/><Relationship Id="rId22" Type="http://schemas.openxmlformats.org/officeDocument/2006/relationships/hyperlink" Target="https://digital-strategy.ec.europa.eu/en/library/ethics-guidelines-trustworthy-ai" TargetMode="External"/><Relationship Id="rId27" Type="http://schemas.openxmlformats.org/officeDocument/2006/relationships/hyperlink" Target="https://www.europarl.europa.eu/news/en/press-room/20231206IPR15699/artificial-intelligence-act-deal-on-comprehensive-rules-for-trustworthy-ai" TargetMode="External"/><Relationship Id="rId30" Type="http://schemas.openxmlformats.org/officeDocument/2006/relationships/hyperlink" Target="https://www.dataprotectionreport.com/2023/12/the-eus-ai-act-the-position-is-agreed/" TargetMode="External"/><Relationship Id="rId35" Type="http://schemas.openxmlformats.org/officeDocument/2006/relationships/hyperlink" Target="https://ised-isde.canada.ca/site/innovation-better-canada/en/artificial-intelligence-and-data-act" TargetMode="External"/><Relationship Id="rId43" Type="http://schemas.openxmlformats.org/officeDocument/2006/relationships/hyperlink" Target="https://www.priv.gc.ca/en/about-the-opc/what-we-do/consultations/completed-consultations/consultation-ai/" TargetMode="External"/><Relationship Id="rId48" Type="http://schemas.openxmlformats.org/officeDocument/2006/relationships/hyperlink" Target="https://www2.deloitte.com/content/dam/Deloitte/ca/Documents/risk/ca-en-gdpr-for-canadian-businesses-article-aoda.pdf"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mspace.lib.umanitoba.ca/server/api/core/bitstreams/952f23e4-2d56-45dc-974e-a03c3a1acdd9/content" TargetMode="External"/><Relationship Id="rId3" Type="http://schemas.openxmlformats.org/officeDocument/2006/relationships/styles" Target="styles.xml"/><Relationship Id="rId12" Type="http://schemas.openxmlformats.org/officeDocument/2006/relationships/hyperlink" Target="https://www.europarl.europa.eu/meps/en/124867/BRANDO_BENIFEI/home" TargetMode="External"/><Relationship Id="rId17" Type="http://schemas.openxmlformats.org/officeDocument/2006/relationships/hyperlink" Target="https://proceedings.mlr.press/v81/buolamwini18a/buolamwini18a.pdf" TargetMode="External"/><Relationship Id="rId25" Type="http://schemas.openxmlformats.org/officeDocument/2006/relationships/hyperlink" Target="https://ec.europa.eu/commission/presscorner/detail/en/qanda_21_1683" TargetMode="External"/><Relationship Id="rId33" Type="http://schemas.openxmlformats.org/officeDocument/2006/relationships/hyperlink" Target="https://www.canada.ca/en/government/system/digital-government/digital-government-innovations/responsible-use-ai/algorithmic-impact-assessment.html" TargetMode="External"/><Relationship Id="rId38" Type="http://schemas.openxmlformats.org/officeDocument/2006/relationships/hyperlink" Target="https://doi.org/10.1007/s11077-022-09452-8" TargetMode="External"/><Relationship Id="rId46" Type="http://schemas.openxmlformats.org/officeDocument/2006/relationships/hyperlink" Target="https://www.parl.ca/DocumentViewer/en/44-1/bill/C-27/first-reading" TargetMode="External"/><Relationship Id="rId20" Type="http://schemas.openxmlformats.org/officeDocument/2006/relationships/hyperlink" Target="https://www.ecchr.eu/en/glossary/hard-law-soft-law/" TargetMode="External"/><Relationship Id="rId41" Type="http://schemas.openxmlformats.org/officeDocument/2006/relationships/hyperlink" Target="https://bipartisanpolicy.org/download/?file=/wp-content/uploads/2022/08/AI-Policy-and-EU-Final-Paper.pdf" TargetMode="External"/><Relationship Id="rId54" Type="http://schemas.openxmlformats.org/officeDocument/2006/relationships/hyperlink" Target="https://doi.org/10.3389/fcomp.2021.77995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9785/cri-2023-240302" TargetMode="External"/><Relationship Id="rId23" Type="http://schemas.openxmlformats.org/officeDocument/2006/relationships/hyperlink" Target="https://ec.europa.eu/newsroom/dae/document.cfm?doc_id=60419" TargetMode="External"/><Relationship Id="rId28" Type="http://schemas.openxmlformats.org/officeDocument/2006/relationships/hyperlink" Target="https://www.europarl.europa.eu/RegData/etudes/STUD/2020/641530/EPRS_STU(2020)641530_EN.pdf" TargetMode="External"/><Relationship Id="rId36" Type="http://schemas.openxmlformats.org/officeDocument/2006/relationships/hyperlink" Target="https://ised-isde.canada.ca/site/ised/en/voluntary-code-conduct-responsible-development-and-management-advanced-generative-ai-systems" TargetMode="External"/><Relationship Id="rId49" Type="http://schemas.openxmlformats.org/officeDocument/2006/relationships/hyperlink" Target="https://cbr.cba.org/index.php/cbr/article/view/4817/4539"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ised-isde.canada.ca/site/innovation-better-canada/en/artificial-intelligence-and-data-act-aida-companion-document" TargetMode="External"/><Relationship Id="rId44" Type="http://schemas.openxmlformats.org/officeDocument/2006/relationships/hyperlink" Target="https://www.priv.gc.ca/en/about-the-opc/what-we-do/consultations/completed-consultations/consultation-ai/pos_ai_202001/" TargetMode="External"/><Relationship Id="rId52" Type="http://schemas.openxmlformats.org/officeDocument/2006/relationships/hyperlink" Target="https://ca.finance.yahoo.com/heres-liberals-already-promised-todays-080000996.html"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iapp.org/news/a/with-eu-ai-act-on-the-books-lawmakers-look-ahead/" TargetMode="External"/><Relationship Id="rId21" Type="http://schemas.openxmlformats.org/officeDocument/2006/relationships/hyperlink" Target="https://doi.org/10.1177/17816858211059248" TargetMode="External"/><Relationship Id="rId42" Type="http://schemas.openxmlformats.org/officeDocument/2006/relationships/hyperlink" Target="https://www.priv.gc.ca/en/about-the-opc/what-we-do/consultations/completed-consultations/consultation-ai/pos_ai_202001/" TargetMode="External"/><Relationship Id="rId47" Type="http://schemas.openxmlformats.org/officeDocument/2006/relationships/hyperlink" Target="https://ised-isde.canada.ca/site/innovation-better-canada/en/canadas-digital-charter-trust-digital-world" TargetMode="External"/><Relationship Id="rId63" Type="http://schemas.openxmlformats.org/officeDocument/2006/relationships/hyperlink" Target="https://ised-isde.canada.ca/site/innovation-better-canada/en/artificial-intelligence-and-data-act-aida-companion-document" TargetMode="External"/><Relationship Id="rId68" Type="http://schemas.openxmlformats.org/officeDocument/2006/relationships/hyperlink" Target="https://eur-lex.europa.eu/resource.html?uri=cellar:e0649735-a372-11eb-9585-01aa75ed71a1.0001.02/DOC_1&amp;format=PDF" TargetMode="External"/><Relationship Id="rId84" Type="http://schemas.openxmlformats.org/officeDocument/2006/relationships/hyperlink" Target="https://ised-isde.canada.ca/site/innovation-better-canada/en/artificial-intelligence-and-data-act-aida-companion-document" TargetMode="External"/><Relationship Id="rId16" Type="http://schemas.openxmlformats.org/officeDocument/2006/relationships/hyperlink" Target="https://papers.ssrn.com/sol3/papers.cfm?abstract_id=3896852" TargetMode="External"/><Relationship Id="rId11" Type="http://schemas.openxmlformats.org/officeDocument/2006/relationships/hyperlink" Target="https://bipartisanpolicy.org/download/?file=/wp-content/uploads/2022/08/AI-Policy-and-EU-Final-Paper.pdf" TargetMode="External"/><Relationship Id="rId32" Type="http://schemas.openxmlformats.org/officeDocument/2006/relationships/hyperlink" Target="https://doi.org/10.9785/cri-2023-240302" TargetMode="External"/><Relationship Id="rId37" Type="http://schemas.openxmlformats.org/officeDocument/2006/relationships/hyperlink" Target="https://ised-isde.canada.ca/site/innovation-better-canada/en/artificial-intelligence-and-data-act-aida-companion-document" TargetMode="External"/><Relationship Id="rId53" Type="http://schemas.openxmlformats.org/officeDocument/2006/relationships/hyperlink" Target="https://doi.org/10.9785/cri-2023-240302" TargetMode="External"/><Relationship Id="rId58" Type="http://schemas.openxmlformats.org/officeDocument/2006/relationships/hyperlink" Target="https://www2.deloitte.com/content/dam/Deloitte/ca/Documents/risk/ca-en-gdpr-for-canadian-businesses-article-aoda.pdf" TargetMode="External"/><Relationship Id="rId74" Type="http://schemas.openxmlformats.org/officeDocument/2006/relationships/hyperlink" Target="https://ised-isde.canada.ca/site/ai-strategy/en" TargetMode="External"/><Relationship Id="rId79" Type="http://schemas.openxmlformats.org/officeDocument/2006/relationships/hyperlink" Target="https://papers.ssrn.com/sol3/papers.cfm?abstract_id=3734675" TargetMode="External"/><Relationship Id="rId5" Type="http://schemas.openxmlformats.org/officeDocument/2006/relationships/hyperlink" Target="https://doi.org/10.15779/Z38RV0D15J" TargetMode="External"/><Relationship Id="rId61" Type="http://schemas.openxmlformats.org/officeDocument/2006/relationships/hyperlink" Target="https://eur-lex.europa.eu/resource.html?uri=cellar:e0649735-a372-11eb-9585-01aa75ed71a1.0001.02/DOC_1&amp;format=PDF" TargetMode="External"/><Relationship Id="rId82" Type="http://schemas.openxmlformats.org/officeDocument/2006/relationships/hyperlink" Target="https://www.parl.ca/DocumentViewer/en/44-1/bill/C-27/first-reading" TargetMode="External"/><Relationship Id="rId19" Type="http://schemas.openxmlformats.org/officeDocument/2006/relationships/hyperlink" Target="https://commission.europa.eu/system/files/2020-02/commission-white-paper-artificial-intelligence-feb2020_en.pdf" TargetMode="External"/><Relationship Id="rId14" Type="http://schemas.openxmlformats.org/officeDocument/2006/relationships/hyperlink" Target="https://papers.ssrn.com/sol3/papers.cfm?abstract_id=3896852" TargetMode="External"/><Relationship Id="rId22" Type="http://schemas.openxmlformats.org/officeDocument/2006/relationships/hyperlink" Target="https://papers.ssrn.com/sol3/papers.cfm?abstract_id=3896852" TargetMode="External"/><Relationship Id="rId27" Type="http://schemas.openxmlformats.org/officeDocument/2006/relationships/hyperlink" Target="https://www.europarl.europa.eu/news/en/press-room/20231206IPR15699/artificial-intelligence-act-deal-on-comprehensive-rules-for-trustworthy-ai" TargetMode="External"/><Relationship Id="rId30" Type="http://schemas.openxmlformats.org/officeDocument/2006/relationships/hyperlink" Target="https://bipartisanpolicy.org/download/?file=/wp-content/uploads/2022/08/AI-Policy-and-EU-Final-Paper.pdf" TargetMode="External"/><Relationship Id="rId35" Type="http://schemas.openxmlformats.org/officeDocument/2006/relationships/hyperlink" Target="https://papers.ssrn.com/sol3/papers.cfm?abstract_id=3896852" TargetMode="External"/><Relationship Id="rId43" Type="http://schemas.openxmlformats.org/officeDocument/2006/relationships/hyperlink" Target="https://www.priv.gc.ca/en/about-the-opc/what-we-do/consultations/completed-consultations/consultation-ai/" TargetMode="External"/><Relationship Id="rId48" Type="http://schemas.openxmlformats.org/officeDocument/2006/relationships/hyperlink" Target="https://eur-lex.europa.eu/resource.html?uri=cellar:e0649735-a372-11eb-9585-01aa75ed71a1.0001.02/DOC_1&amp;format=PDF" TargetMode="External"/><Relationship Id="rId56" Type="http://schemas.openxmlformats.org/officeDocument/2006/relationships/hyperlink" Target="https://www.europarl.europa.eu/RegData/etudes/STUD/2020/641530/EPRS_STU(2020)641530_EN.pdf" TargetMode="External"/><Relationship Id="rId64" Type="http://schemas.openxmlformats.org/officeDocument/2006/relationships/hyperlink" Target="https://ised-isde.canada.ca/site/ised/en/voluntary-code-conduct-responsible-development-and-management-advanced-generative-ai-systems" TargetMode="External"/><Relationship Id="rId69" Type="http://schemas.openxmlformats.org/officeDocument/2006/relationships/hyperlink" Target="https://www.europarl.europa.eu/RegData/etudes/STUD/2020/641530/EPRS_STU(2020)641530_EN.pdf" TargetMode="External"/><Relationship Id="rId77" Type="http://schemas.openxmlformats.org/officeDocument/2006/relationships/hyperlink" Target="https://www.parl.ca/DocumentViewer/en/44-1/bill/C-27/first-reading" TargetMode="External"/><Relationship Id="rId8" Type="http://schemas.openxmlformats.org/officeDocument/2006/relationships/hyperlink" Target="https://www.ecchr.eu/en/glossary/hard-law-soft-law/" TargetMode="External"/><Relationship Id="rId51" Type="http://schemas.openxmlformats.org/officeDocument/2006/relationships/hyperlink" Target="https://srinstitute.utoronto.ca/news/terminology-regulation-risk-harm" TargetMode="External"/><Relationship Id="rId72" Type="http://schemas.openxmlformats.org/officeDocument/2006/relationships/hyperlink" Target="https://doi.org/10.17705/1thci.00138" TargetMode="External"/><Relationship Id="rId80" Type="http://schemas.openxmlformats.org/officeDocument/2006/relationships/hyperlink" Target="https://doi.org/10.1177/17816858211059248" TargetMode="External"/><Relationship Id="rId3" Type="http://schemas.openxmlformats.org/officeDocument/2006/relationships/hyperlink" Target="https://library.oapen.org/viewer/web/viewer.html?file=/bitstream/handle/20.500.12657/52622/9780429262081_10.4324_9780429262081-19.pdf?sequence=1&amp;isAllowed=y" TargetMode="External"/><Relationship Id="rId12" Type="http://schemas.openxmlformats.org/officeDocument/2006/relationships/hyperlink" Target="https://eur-lex.europa.eu/EN/legal-content/summary/the-precautionary-principle.html" TargetMode="External"/><Relationship Id="rId17" Type="http://schemas.openxmlformats.org/officeDocument/2006/relationships/hyperlink" Target="https://doi.org/10.1177/17816858211059248" TargetMode="External"/><Relationship Id="rId25" Type="http://schemas.openxmlformats.org/officeDocument/2006/relationships/hyperlink" Target="https://digital-strategy.ec.europa.eu/en/library/ethics-guidelines-trustworthy-ai" TargetMode="External"/><Relationship Id="rId33" Type="http://schemas.openxmlformats.org/officeDocument/2006/relationships/hyperlink" Target="https://cbr.cba.org/index.php/cbr/article/view/4817/4539" TargetMode="External"/><Relationship Id="rId38" Type="http://schemas.openxmlformats.org/officeDocument/2006/relationships/hyperlink" Target="https://www.tbs-sct.canada.ca/pol/doc-eng.aspx?id=32592" TargetMode="External"/><Relationship Id="rId46" Type="http://schemas.openxmlformats.org/officeDocument/2006/relationships/hyperlink" Target="https://www.parl.ca/LegisInfo/en/bill/44-1/c-27" TargetMode="External"/><Relationship Id="rId59" Type="http://schemas.openxmlformats.org/officeDocument/2006/relationships/hyperlink" Target="https://www.priv.gc.ca/en/about-the-opc/what-we-do/consultations/completed-consultations/consultation-ai/reg-fw_202011/" TargetMode="External"/><Relationship Id="rId67" Type="http://schemas.openxmlformats.org/officeDocument/2006/relationships/hyperlink" Target="https://ised-isde.canada.ca/site/innovation-better-canada/en/artificial-intelligence-and-data-act-aida-companion-document" TargetMode="External"/><Relationship Id="rId20" Type="http://schemas.openxmlformats.org/officeDocument/2006/relationships/hyperlink" Target="https://papers.ssrn.com/sol3/papers.cfm?abstract_id=3896852" TargetMode="External"/><Relationship Id="rId41" Type="http://schemas.openxmlformats.org/officeDocument/2006/relationships/hyperlink" Target="https://www.priv.gc.ca/en/about-the-opc/what-we-do/consultations/completed-consultations/consultation-ai/reg-fw_202011/" TargetMode="External"/><Relationship Id="rId54" Type="http://schemas.openxmlformats.org/officeDocument/2006/relationships/hyperlink" Target="https://www.cigionline.org/articles/canadas-draft-ai-legislation-needs-important-revisions/" TargetMode="External"/><Relationship Id="rId62" Type="http://schemas.openxmlformats.org/officeDocument/2006/relationships/hyperlink" Target="https://eur-lex.europa.eu/EN/legal-content/summary/the-precautionary-principle.html" TargetMode="External"/><Relationship Id="rId70" Type="http://schemas.openxmlformats.org/officeDocument/2006/relationships/hyperlink" Target="https://doi.org/10.17705/1thci.00138" TargetMode="External"/><Relationship Id="rId75" Type="http://schemas.openxmlformats.org/officeDocument/2006/relationships/hyperlink" Target="https://doi.org/10.15779/Z38RV0D15J" TargetMode="External"/><Relationship Id="rId83" Type="http://schemas.openxmlformats.org/officeDocument/2006/relationships/hyperlink" Target="https://ised-isde.canada.ca/site/innovation-better-canada/en/artificial-intelligence-and-data-act" TargetMode="External"/><Relationship Id="rId1" Type="http://schemas.openxmlformats.org/officeDocument/2006/relationships/hyperlink" Target="https://library.oapen.org/viewer/web/viewer.html?file=/bitstream/handle/20.500.12657/52622/9780429262081_10.4324_9780429262081-19.pdf?sequence=1&amp;isAllowed=y" TargetMode="External"/><Relationship Id="rId6" Type="http://schemas.openxmlformats.org/officeDocument/2006/relationships/hyperlink" Target="https://ised-isde.canada.ca/site/innovation-better-canada/en/artificial-intelligence-and-data-act-aida-companion-document" TargetMode="External"/><Relationship Id="rId15" Type="http://schemas.openxmlformats.org/officeDocument/2006/relationships/hyperlink" Target="https://doi.org/10.1177/17816858211059248" TargetMode="External"/><Relationship Id="rId23" Type="http://schemas.openxmlformats.org/officeDocument/2006/relationships/hyperlink" Target="https://doi.org/10.1007/s11077-022-09452-8" TargetMode="External"/><Relationship Id="rId28" Type="http://schemas.openxmlformats.org/officeDocument/2006/relationships/hyperlink" Target="https://www.europarl.europa.eu/news/en/press-room/20240308IPR19015/artificial-intelligence-act-meps-adopt-landmark-law" TargetMode="External"/><Relationship Id="rId36" Type="http://schemas.openxmlformats.org/officeDocument/2006/relationships/hyperlink" Target="https://doi.org/10.9785/cri-2023-240302" TargetMode="External"/><Relationship Id="rId49" Type="http://schemas.openxmlformats.org/officeDocument/2006/relationships/hyperlink" Target="https://ised-isde.canada.ca/site/innovation-better-canada/en/canadas-digital-charter-trust-digital-world" TargetMode="External"/><Relationship Id="rId57" Type="http://schemas.openxmlformats.org/officeDocument/2006/relationships/hyperlink" Target="https://www.priv.gc.ca/en/about-the-opc/what-we-do/consultations/completed-consultations/consultation-ai/reg-fw_202011/" TargetMode="External"/><Relationship Id="rId10" Type="http://schemas.openxmlformats.org/officeDocument/2006/relationships/hyperlink" Target="https://eur-lex.europa.eu/EN/legal-content/summary/the-precautionary-principle.html" TargetMode="External"/><Relationship Id="rId31" Type="http://schemas.openxmlformats.org/officeDocument/2006/relationships/hyperlink" Target="https://papers.ssrn.com/sol3/papers.cfm?abstract_id=3734675" TargetMode="External"/><Relationship Id="rId44" Type="http://schemas.openxmlformats.org/officeDocument/2006/relationships/hyperlink" Target="https://ospe.on.ca/wp-content/uploads/2020/03/Office-of-the-Privacy-Commissioner-of-Canadas-Consultation-on-Artificial-Intelligence.pdf" TargetMode="External"/><Relationship Id="rId52" Type="http://schemas.openxmlformats.org/officeDocument/2006/relationships/hyperlink" Target="https://doi.org/10.9785/cri-2023-240302" TargetMode="External"/><Relationship Id="rId60" Type="http://schemas.openxmlformats.org/officeDocument/2006/relationships/hyperlink" Target="https://www.europarl.europa.eu/RegData/etudes/STUD/2020/641530/EPRS_STU(2020)641530_EN.pdf" TargetMode="External"/><Relationship Id="rId65" Type="http://schemas.openxmlformats.org/officeDocument/2006/relationships/hyperlink" Target="https://ec.europa.eu/commission/presscorner/detail/en/qanda_21_1683" TargetMode="External"/><Relationship Id="rId73" Type="http://schemas.openxmlformats.org/officeDocument/2006/relationships/hyperlink" Target="https://eur-lex.europa.eu/legal-content/EN/TXT/PDF/?uri=CELEX:52018DC0237" TargetMode="External"/><Relationship Id="rId78" Type="http://schemas.openxmlformats.org/officeDocument/2006/relationships/hyperlink" Target="https://ised-isde.canada.ca/site/innovation-better-canada/en/artificial-intelligence-and-data-act-aida-companion-document" TargetMode="External"/><Relationship Id="rId81" Type="http://schemas.openxmlformats.org/officeDocument/2006/relationships/hyperlink" Target="https://eur-lex.europa.eu/resource.html?uri=cellar:e0649735-a372-11eb-9585-01aa75ed71a1.0001.02/DOC_1&amp;format=PDF" TargetMode="External"/><Relationship Id="rId4" Type="http://schemas.openxmlformats.org/officeDocument/2006/relationships/hyperlink" Target="https://proceedings.mlr.press/v81/buolamwini18a/buolamwini18a.pdf" TargetMode="External"/><Relationship Id="rId9" Type="http://schemas.openxmlformats.org/officeDocument/2006/relationships/hyperlink" Target="https://opiniojuris.org/2021/11/30/overcoming-the-soft-vs-hard-law-debate-in-the-development-of-new-global-health-instruments/" TargetMode="External"/><Relationship Id="rId13" Type="http://schemas.openxmlformats.org/officeDocument/2006/relationships/hyperlink" Target="https://commission.europa.eu/system/files/2020-02/commission-white-paper-artificial-intelligence-feb2020_en.pdf" TargetMode="External"/><Relationship Id="rId18" Type="http://schemas.openxmlformats.org/officeDocument/2006/relationships/hyperlink" Target="https://papers.ssrn.com/sol3/papers.cfm?abstract_id=3896852" TargetMode="External"/><Relationship Id="rId39" Type="http://schemas.openxmlformats.org/officeDocument/2006/relationships/hyperlink" Target="https://www.canada.ca/en/government/system/digital-government/digital-government-innovations/responsible-use-ai/algorithmic-impact-assessment.html" TargetMode="External"/><Relationship Id="rId34" Type="http://schemas.openxmlformats.org/officeDocument/2006/relationships/hyperlink" Target="https://www.cigionline.org/articles/canadas-draft-ai-legislation-needs-important-revisions/" TargetMode="External"/><Relationship Id="rId50" Type="http://schemas.openxmlformats.org/officeDocument/2006/relationships/hyperlink" Target="https://ised-isde.canada.ca/site/innovation-better-canada/en/artificial-intelligence-and-data-act-aida-companion-document" TargetMode="External"/><Relationship Id="rId55" Type="http://schemas.openxmlformats.org/officeDocument/2006/relationships/hyperlink" Target="https://srinstitute.utoronto.ca/news/terminology-regulation-risk-harm" TargetMode="External"/><Relationship Id="rId76" Type="http://schemas.openxmlformats.org/officeDocument/2006/relationships/hyperlink" Target="https://papers.ssrn.com/sol3/papers.cfm?abstract_id=3896852" TargetMode="External"/><Relationship Id="rId7" Type="http://schemas.openxmlformats.org/officeDocument/2006/relationships/hyperlink" Target="https://doi.org/10.1016/S0004-3702(03)00122-X" TargetMode="External"/><Relationship Id="rId71" Type="http://schemas.openxmlformats.org/officeDocument/2006/relationships/hyperlink" Target="https://www-ceeol-com.myaccess.library.utoronto.ca/search/viewpdf?id=906412" TargetMode="External"/><Relationship Id="rId2" Type="http://schemas.openxmlformats.org/officeDocument/2006/relationships/hyperlink" Target="https://www.dataprotectionreport.com/2023/12/the-eus-ai-act-the-position-is-agreed/" TargetMode="External"/><Relationship Id="rId29" Type="http://schemas.openxmlformats.org/officeDocument/2006/relationships/hyperlink" Target="https://ised-isde.canada.ca/site/innovation-better-canada/en/artificial-intelligence-and-data-act-aida-companion-document" TargetMode="External"/><Relationship Id="rId24" Type="http://schemas.openxmlformats.org/officeDocument/2006/relationships/hyperlink" Target="https://eur-lex.europa.eu/resource.html?uri=cellar:e0649735-a372-11eb-9585-01aa75ed71a1.0001.02/DOC_1&amp;format=PDF" TargetMode="External"/><Relationship Id="rId40" Type="http://schemas.openxmlformats.org/officeDocument/2006/relationships/hyperlink" Target="https://mspace.lib.umanitoba.ca/server/api/core/bitstreams/952f23e4-2d56-45dc-974e-a03c3a1acdd9/content" TargetMode="External"/><Relationship Id="rId45" Type="http://schemas.openxmlformats.org/officeDocument/2006/relationships/hyperlink" Target="https://www.ourcommons.ca/Content/Committee/441/INDU/Brief/BR12711885/br-external/CanadianLabourCongress-e.pdf" TargetMode="External"/><Relationship Id="rId66" Type="http://schemas.openxmlformats.org/officeDocument/2006/relationships/hyperlink" Target="https://proceedings.mlr.press/v81/buolamwini18a/buolamwini1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C1107-14CB-495C-846B-D73FB4DA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10988</Words>
  <Characters>62638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Naqvi</dc:creator>
  <cp:keywords/>
  <dc:description/>
  <cp:lastModifiedBy>Mike Cowan</cp:lastModifiedBy>
  <cp:revision>23</cp:revision>
  <dcterms:created xsi:type="dcterms:W3CDTF">2024-04-29T15:26:00Z</dcterms:created>
  <dcterms:modified xsi:type="dcterms:W3CDTF">2025-01-26T19:37:00Z</dcterms:modified>
</cp:coreProperties>
</file>